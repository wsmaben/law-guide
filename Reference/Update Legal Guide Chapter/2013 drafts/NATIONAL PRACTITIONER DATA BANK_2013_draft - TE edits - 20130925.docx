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A9707B" w:rsidDel="00BB19C9" w:rsidRDefault="00A9707B" w:rsidP="00F600E5">
      <w:pPr>
        <w:pStyle w:val="NormalWeb"/>
        <w:rPr>
          <w:del w:id="1" w:author="Tierney Edwards" w:date="2013-09-25T15:27:00Z"/>
        </w:rPr>
      </w:pPr>
      <w:del w:id="2" w:author="Tierney Edwards" w:date="2013-09-25T15:27:00Z">
        <w:r w:rsidDel="00BB19C9">
          <w:delText xml:space="preserve">NOTE: </w:delText>
        </w:r>
        <w:r w:rsidR="00CA2D34" w:rsidRPr="00CA2D34" w:rsidDel="00BB19C9">
          <w:delText xml:space="preserve">The U.S. Department of Health and Human Services has merged the </w:delText>
        </w:r>
        <w:r w:rsidR="001E4925" w:rsidRPr="000D3682" w:rsidDel="00BB19C9">
          <w:delText>Healthcare Integrity and Protections Data Bank (HIPDB) into the National Practitioner Data Bank (NPDB).</w:delText>
        </w:r>
        <w:r w:rsidR="000D3682" w:rsidDel="00BB19C9">
          <w:rPr>
            <w:rStyle w:val="FootnoteReference"/>
          </w:rPr>
          <w:footnoteReference w:id="1"/>
        </w:r>
        <w:r w:rsidR="00CA2D34" w:rsidRPr="00CA2D34" w:rsidDel="00BB19C9">
          <w:delText xml:space="preserve"> More informat</w:delText>
        </w:r>
        <w:r w:rsidR="003C67FB" w:rsidDel="00BB19C9">
          <w:delText xml:space="preserve">ion about the new combined </w:delText>
        </w:r>
        <w:r w:rsidR="00CE22C8" w:rsidDel="00BB19C9">
          <w:delText xml:space="preserve">entity </w:delText>
        </w:r>
        <w:r w:rsidR="00CA2D34" w:rsidRPr="00CA2D34" w:rsidDel="00BB19C9">
          <w:delText xml:space="preserve">(called simply, “the Data Bank”) is available at </w:delText>
        </w:r>
        <w:r w:rsidR="00ED5DD9" w:rsidDel="00BB19C9">
          <w:fldChar w:fldCharType="begin"/>
        </w:r>
        <w:r w:rsidR="00ED5DD9" w:rsidDel="00BB19C9">
          <w:delInstrText>HYPERLINK "http://www.npdb.hrsa.gov"</w:delInstrText>
        </w:r>
        <w:r w:rsidR="00ED5DD9" w:rsidDel="00BB19C9">
          <w:fldChar w:fldCharType="separate"/>
        </w:r>
        <w:r w:rsidR="00CA2D34" w:rsidRPr="00CA2D34" w:rsidDel="00BB19C9">
          <w:rPr>
            <w:rStyle w:val="Hyperlink"/>
          </w:rPr>
          <w:delText>www.npdb.hrsa.gov</w:delText>
        </w:r>
        <w:r w:rsidR="00ED5DD9" w:rsidDel="00BB19C9">
          <w:fldChar w:fldCharType="end"/>
        </w:r>
        <w:r w:rsidR="001E4925" w:rsidDel="00BB19C9">
          <w:rPr>
            <w:b/>
          </w:rPr>
          <w:delText>.</w:delText>
        </w:r>
        <w:r w:rsidR="001E4925" w:rsidDel="00BB19C9">
          <w:delText xml:space="preserve"> </w:delText>
        </w:r>
      </w:del>
    </w:p>
    <w:p w:rsidR="00B57397" w:rsidRDefault="00B57397" w:rsidP="00B57397">
      <w:pPr>
        <w:pStyle w:val="Heading2"/>
      </w:pPr>
      <w:r>
        <w:t>What is the</w:t>
      </w:r>
      <w:r w:rsidR="001E4925">
        <w:t xml:space="preserve"> </w:t>
      </w:r>
      <w:r w:rsidR="003C67FB">
        <w:t>Data B</w:t>
      </w:r>
      <w:r w:rsidR="001E4925">
        <w:t>ank?</w:t>
      </w:r>
      <w:r>
        <w:t xml:space="preserve"> </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r w:rsidR="001E4925">
        <w:t xml:space="preserve"> </w:t>
      </w:r>
      <w:r w:rsidR="003C67FB">
        <w:t>Data B</w:t>
      </w:r>
      <w:r w:rsidR="001E4925">
        <w:t>ank</w:t>
      </w:r>
      <w:r>
        <w:t xml:space="preserve"> is a national, computerized information source which tracks the following information:</w:t>
      </w:r>
      <w:r w:rsidR="001E4925" w:rsidRPr="001E4925">
        <w:rPr>
          <w:rStyle w:val="FootnoteReference"/>
        </w:rPr>
        <w:t xml:space="preserve"> </w:t>
      </w:r>
      <w:r w:rsidR="001E4925">
        <w:rPr>
          <w:rStyle w:val="FootnoteReference"/>
        </w:rPr>
        <w:footnoteReference w:id="2"/>
      </w:r>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r w:rsidR="0017348F">
        <w:rPr>
          <w:rStyle w:val="FootnoteReference"/>
        </w:rPr>
        <w:footnoteReference w:id="3"/>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r w:rsidR="0017348F">
        <w:rPr>
          <w:rStyle w:val="FootnoteReference"/>
        </w:rPr>
        <w:footnoteReference w:id="4"/>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r w:rsidR="0017348F">
        <w:rPr>
          <w:rStyle w:val="FootnoteReference"/>
        </w:rPr>
        <w:footnoteReference w:id="5"/>
      </w:r>
    </w:p>
    <w:p w:rsidR="00F600E5" w:rsidRDefault="00F600E5" w:rsidP="00F600E5"/>
    <w:p w:rsidR="00F600E5" w:rsidRDefault="003C0086" w:rsidP="00F600E5">
      <w:pPr>
        <w:ind w:firstLine="360"/>
      </w:pPr>
      <w:del w:id="5" w:author="Tierney Edwards" w:date="2013-09-25T15:20:00Z">
        <w:r w:rsidDel="00BB19C9">
          <w:delText>Congress recently enacted legislation that merged</w:delText>
        </w:r>
      </w:del>
      <w:ins w:id="6" w:author="Tierney Edwards" w:date="2013-09-25T15:27:00Z">
        <w:r w:rsidR="00BB19C9">
          <w:t>The U.S. Department of Health and Human Services</w:t>
        </w:r>
      </w:ins>
      <w:ins w:id="7" w:author="Tierney Edwards" w:date="2013-09-25T15:20:00Z">
        <w:r w:rsidR="00BB19C9">
          <w:t xml:space="preserve"> announced in April, 2013 that</w:t>
        </w:r>
      </w:ins>
      <w:r>
        <w:t xml:space="preserve"> two previously </w:t>
      </w:r>
      <w:r w:rsidR="004F4C51">
        <w:t>maintained</w:t>
      </w:r>
      <w:r>
        <w:t xml:space="preserve"> data banks </w:t>
      </w:r>
      <w:ins w:id="8" w:author="Tierney Edwards" w:date="2013-09-25T15:28:00Z">
        <w:r w:rsidR="00BB19C9">
          <w:t>–</w:t>
        </w:r>
        <w:r w:rsidR="00BB19C9">
          <w:t xml:space="preserve"> the Healthcare Integrity and Protections Data Bank (HIPDB) and the National Practitioner Data Bank (NPDB)</w:t>
        </w:r>
      </w:ins>
      <w:ins w:id="9" w:author="Tierney Edwards" w:date="2013-09-25T15:31:00Z">
        <w:r w:rsidR="009B4A3D">
          <w:t xml:space="preserve"> </w:t>
        </w:r>
        <w:r w:rsidR="009B4A3D">
          <w:t>–</w:t>
        </w:r>
        <w:r w:rsidR="000E3EC8">
          <w:t xml:space="preserve"> </w:t>
        </w:r>
      </w:ins>
      <w:ins w:id="10" w:author="Tierney Edwards" w:date="2013-09-25T15:21:00Z">
        <w:r w:rsidR="00BB19C9">
          <w:t>would merge</w:t>
        </w:r>
      </w:ins>
      <w:ins w:id="11" w:author="Tierney Edwards" w:date="2013-09-25T15:28:00Z">
        <w:r w:rsidR="00BB19C9">
          <w:t xml:space="preserve"> together</w:t>
        </w:r>
      </w:ins>
      <w:ins w:id="12" w:author="Tierney Edwards" w:date="2013-09-25T15:21:00Z">
        <w:r w:rsidR="00BB19C9">
          <w:t>.</w:t>
        </w:r>
      </w:ins>
      <w:ins w:id="13" w:author="Tierney Edwards" w:date="2013-09-25T15:23:00Z">
        <w:r w:rsidR="00BB19C9">
          <w:rPr>
            <w:rStyle w:val="FootnoteReference"/>
          </w:rPr>
          <w:footnoteReference w:id="6"/>
        </w:r>
      </w:ins>
      <w:ins w:id="15" w:author="Tierney Edwards" w:date="2013-09-25T15:21:00Z">
        <w:r w:rsidR="00BB19C9">
          <w:t xml:space="preserve"> </w:t>
        </w:r>
      </w:ins>
      <w:del w:id="16" w:author="Tierney Edwards" w:date="2013-09-25T15:21:00Z">
        <w:r w:rsidDel="00BB19C9">
          <w:delText>into a single entity;</w:delText>
        </w:r>
      </w:del>
      <w:del w:id="17" w:author="Tierney Edwards" w:date="2013-09-25T15:22:00Z">
        <w:r w:rsidDel="00BB19C9">
          <w:delText xml:space="preserve"> </w:delText>
        </w:r>
      </w:del>
      <w:del w:id="18" w:author="Tierney Edwards" w:date="2013-09-25T15:21:00Z">
        <w:r w:rsidDel="00BB19C9">
          <w:delText>n</w:delText>
        </w:r>
      </w:del>
      <w:ins w:id="19" w:author="Tierney Edwards" w:date="2013-09-25T15:21:00Z">
        <w:r w:rsidR="00BB19C9">
          <w:t>N</w:t>
        </w:r>
      </w:ins>
      <w:r>
        <w:t xml:space="preserve">ow </w:t>
      </w:r>
      <w:ins w:id="20" w:author="Tierney Edwards" w:date="2013-09-25T15:29:00Z">
        <w:r w:rsidR="00BB19C9">
          <w:t>HIPBD and NIPDB</w:t>
        </w:r>
      </w:ins>
      <w:del w:id="21" w:author="Tierney Edwards" w:date="2013-09-25T15:29:00Z">
        <w:r w:rsidDel="00BB19C9">
          <w:delText xml:space="preserve">the Healthcare Integrity and Protection Data Bank (HIPBD) and the National Practitioner Data Bank </w:delText>
        </w:r>
        <w:r w:rsidR="004F4C51" w:rsidDel="00BB19C9">
          <w:delText>(NIPDB)</w:delText>
        </w:r>
      </w:del>
      <w:r w:rsidR="004F4C51">
        <w:t xml:space="preserve"> </w:t>
      </w:r>
      <w:r>
        <w:t>have been combined into a single entity called “the Data Bank.”</w:t>
      </w:r>
      <w:r w:rsidR="001E4925">
        <w:rPr>
          <w:rStyle w:val="FootnoteReference"/>
        </w:rPr>
        <w:footnoteReference w:id="7"/>
      </w:r>
      <w:r w:rsidR="001E4925">
        <w:t xml:space="preserve"> </w:t>
      </w:r>
      <w:r w:rsidR="00E94827">
        <w:t xml:space="preserve"> Under certain circumstances, various private and public entit</w:t>
      </w:r>
      <w:r w:rsidR="00DD3D39">
        <w:t>i</w:t>
      </w:r>
      <w:r w:rsidR="00E94827">
        <w:t>es are required to report health care related information to this new combined Data Bank.</w:t>
      </w:r>
      <w:r w:rsidR="00E94827">
        <w:rPr>
          <w:rStyle w:val="FootnoteReference"/>
        </w:rPr>
        <w:footnoteReference w:id="8"/>
      </w:r>
      <w:r w:rsidR="00DD3D39">
        <w:t xml:space="preserve"> </w:t>
      </w:r>
    </w:p>
    <w:p w:rsidR="00254692" w:rsidRDefault="00254692" w:rsidP="00F600E5"/>
    <w:p w:rsidR="00CA53D9" w:rsidRDefault="00CA53D9" w:rsidP="00254692">
      <w:r>
        <w:rPr>
          <w:b/>
        </w:rPr>
        <w:t>What is new now that the NPDB has merged with the HIPDB?</w:t>
      </w:r>
    </w:p>
    <w:p w:rsidR="00EB57F7" w:rsidRPr="00CA53D9" w:rsidRDefault="0014133F" w:rsidP="00EB57F7">
      <w:r>
        <w:t>Now that the NPDB and HIPDB are one data bank, users’ query results will be more inclusive than before, but there has been no change to the reporting requirements.</w:t>
      </w:r>
      <w:r w:rsidR="00D858DD" w:rsidRPr="00D858DD">
        <w:rPr>
          <w:rStyle w:val="FootnoteReference"/>
        </w:rPr>
        <w:t xml:space="preserve"> </w:t>
      </w:r>
      <w:r w:rsidR="00D858DD">
        <w:rPr>
          <w:rStyle w:val="FootnoteReference"/>
        </w:rPr>
        <w:footnoteReference w:id="9"/>
      </w:r>
      <w:r w:rsidR="00CA53D9">
        <w:t xml:space="preserve"> </w:t>
      </w:r>
      <w:r w:rsidR="00EB57F7">
        <w:rPr>
          <w:bCs/>
        </w:rPr>
        <w:t xml:space="preserve">The statutes that require reporting have all remained in effect, though slightly modified, and the merger simply combines all the reported information into a single data bank. </w:t>
      </w:r>
    </w:p>
    <w:p w:rsidR="00CA53D9" w:rsidRDefault="00EB57F7" w:rsidP="00F600E5">
      <w:pPr>
        <w:pStyle w:val="NormalWeb"/>
        <w:ind w:firstLine="360"/>
      </w:pPr>
      <w:r>
        <w:lastRenderedPageBreak/>
        <w:t xml:space="preserve">Database </w:t>
      </w:r>
      <w:proofErr w:type="spellStart"/>
      <w:r>
        <w:t>queriers</w:t>
      </w:r>
      <w:proofErr w:type="spellEnd"/>
      <w:r>
        <w:t xml:space="preserve"> may notice some differences. </w:t>
      </w:r>
      <w:r w:rsidR="00CA53D9">
        <w:t>The Data Bank’s website lists the changes that each user group may experience</w:t>
      </w:r>
      <w:r>
        <w:t xml:space="preserve"> (</w:t>
      </w:r>
      <w:hyperlink r:id="rId8" w:history="1">
        <w:r w:rsidRPr="007D30C2">
          <w:rPr>
            <w:rStyle w:val="Hyperlink"/>
          </w:rPr>
          <w:t>http://www.npdb-hipdb.hrsa.gov/resources/npdbMerge.jsp</w:t>
        </w:r>
      </w:hyperlink>
      <w:r>
        <w:t>)</w:t>
      </w:r>
      <w:r w:rsidR="00CA53D9">
        <w:t>:</w:t>
      </w:r>
    </w:p>
    <w:p w:rsidR="00254692" w:rsidRDefault="00B0754E" w:rsidP="00254692">
      <w:pPr>
        <w:rPr>
          <w:b/>
        </w:rPr>
      </w:pPr>
      <w:r>
        <w:rPr>
          <w:b/>
        </w:rPr>
        <w:t xml:space="preserve">What entities are subject to the reporting requirements for the </w:t>
      </w:r>
      <w:r w:rsidR="008D685D">
        <w:rPr>
          <w:b/>
        </w:rPr>
        <w:t>Data Bank</w:t>
      </w:r>
      <w:r>
        <w:rPr>
          <w:b/>
        </w:rPr>
        <w:t>?</w:t>
      </w:r>
    </w:p>
    <w:p w:rsidR="00254692" w:rsidRDefault="00254692" w:rsidP="00254692">
      <w:pPr>
        <w:rPr>
          <w:b/>
        </w:rPr>
      </w:pPr>
    </w:p>
    <w:p w:rsidR="00AE59F1" w:rsidRDefault="00B0754E" w:rsidP="00254692">
      <w:r>
        <w:tab/>
        <w:t xml:space="preserve">The reporting requirements for the </w:t>
      </w:r>
      <w:r w:rsidR="008D685D">
        <w:t xml:space="preserve">Data Bank </w:t>
      </w:r>
      <w:r>
        <w:t>apply to</w:t>
      </w:r>
      <w:r w:rsidR="00D77198">
        <w:t>:</w:t>
      </w:r>
      <w:r w:rsidR="00D77198">
        <w:rPr>
          <w:rStyle w:val="FootnoteReference"/>
        </w:rPr>
        <w:footnoteReference w:id="10"/>
      </w:r>
      <w:r w:rsidR="00D77198">
        <w:t xml:space="preserve"> </w:t>
      </w:r>
    </w:p>
    <w:p w:rsidR="00AE59F1" w:rsidRDefault="00AE59F1" w:rsidP="00254692"/>
    <w:p w:rsidR="0022786A" w:rsidRDefault="00AE59F1">
      <w:pPr>
        <w:pStyle w:val="ListParagraph"/>
        <w:numPr>
          <w:ilvl w:val="0"/>
          <w:numId w:val="16"/>
        </w:numPr>
        <w:rPr>
          <w:szCs w:val="24"/>
        </w:rPr>
      </w:pPr>
      <w:r>
        <w:t>Hospitals and other health care entities;</w:t>
      </w:r>
    </w:p>
    <w:p w:rsidR="0022786A" w:rsidRDefault="0022786A">
      <w:pPr>
        <w:pStyle w:val="ListParagraph"/>
        <w:rPr>
          <w:szCs w:val="24"/>
        </w:rPr>
      </w:pPr>
    </w:p>
    <w:p w:rsidR="0022786A" w:rsidRDefault="00AE59F1">
      <w:pPr>
        <w:pStyle w:val="ListParagraph"/>
        <w:numPr>
          <w:ilvl w:val="0"/>
          <w:numId w:val="16"/>
        </w:numPr>
        <w:rPr>
          <w:rStyle w:val="CommentReference"/>
          <w:sz w:val="24"/>
          <w:szCs w:val="24"/>
        </w:rPr>
      </w:pPr>
      <w:r>
        <w:t>Entities (including insurance companies) that make payments as a result of medical malpractice actions or claims;</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Professional societies that follow a formal peer review process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Licensing and Certification Authorities (including State Medical and Dental Boards)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Private accreditation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Peer review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law enforcement agencies</w:t>
      </w:r>
      <w:r>
        <w:rPr>
          <w:snapToGrid/>
          <w:szCs w:val="24"/>
        </w:rPr>
        <w:t>;</w:t>
      </w:r>
      <w:r>
        <w:rPr>
          <w:rStyle w:val="FootnoteReference"/>
          <w:snapToGrid/>
          <w:szCs w:val="24"/>
        </w:rPr>
        <w:footnoteReference w:id="11"/>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Medicaid Fraud Control Units</w:t>
      </w:r>
      <w:r>
        <w:rPr>
          <w:snapToGrid/>
          <w:szCs w:val="24"/>
        </w:rPr>
        <w:t>;</w:t>
      </w:r>
      <w:r w:rsidDel="006951EC">
        <w:rPr>
          <w:rStyle w:val="FootnoteReference"/>
          <w:snapToGrid/>
          <w:szCs w:val="24"/>
        </w:rPr>
        <w:t xml:space="preserve"> </w:t>
      </w:r>
      <w:r>
        <w:rPr>
          <w:rStyle w:val="FootnoteReference"/>
          <w:snapToGrid/>
          <w:szCs w:val="24"/>
        </w:rPr>
        <w:footnoteReference w:id="12"/>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agencies administering or supervising the administration of a state health care program</w:t>
      </w:r>
      <w:r>
        <w:rPr>
          <w:snapToGrid/>
          <w:szCs w:val="24"/>
        </w:rPr>
        <w:t>;</w:t>
      </w:r>
      <w:r>
        <w:rPr>
          <w:rStyle w:val="FootnoteReference"/>
          <w:snapToGrid/>
          <w:szCs w:val="24"/>
        </w:rPr>
        <w:footnoteReference w:id="13"/>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Federal government agencies (including the Drug Enforcement Administration and the HHS Office of Inspector General)</w:t>
      </w:r>
      <w:r>
        <w:rPr>
          <w:snapToGrid/>
          <w:szCs w:val="24"/>
        </w:rPr>
        <w:t>;</w:t>
      </w:r>
      <w:r w:rsidRPr="00FC1368">
        <w:rPr>
          <w:snapToGrid/>
          <w:szCs w:val="24"/>
        </w:rPr>
        <w:t xml:space="preserve"> </w:t>
      </w:r>
      <w:r>
        <w:rPr>
          <w:snapToGrid/>
          <w:szCs w:val="24"/>
        </w:rPr>
        <w:t>and</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Health plans</w:t>
      </w:r>
      <w:r>
        <w:rPr>
          <w:snapToGrid/>
          <w:szCs w:val="24"/>
        </w:rPr>
        <w:t>;</w:t>
      </w:r>
    </w:p>
    <w:p w:rsidR="00B57397" w:rsidRDefault="00B57397" w:rsidP="00B57397">
      <w:pPr>
        <w:tabs>
          <w:tab w:val="left" w:pos="-1440"/>
          <w:tab w:val="left" w:pos="-720"/>
        </w:tabs>
        <w:suppressAutoHyphens/>
      </w:pPr>
    </w:p>
    <w:p w:rsidR="00D858DD" w:rsidRDefault="00D858DD" w:rsidP="00D858DD">
      <w:pPr>
        <w:pStyle w:val="Heading2"/>
      </w:pPr>
      <w:r>
        <w:t>What actions trigger the need to report to the Data Bank?</w:t>
      </w:r>
    </w:p>
    <w:p w:rsidR="00B06C75" w:rsidRDefault="00B06C75" w:rsidP="00B57397">
      <w:pPr>
        <w:pStyle w:val="Heading2"/>
        <w:rPr>
          <w:b w:val="0"/>
        </w:rPr>
      </w:pPr>
    </w:p>
    <w:p w:rsidR="00F600E5" w:rsidRDefault="00012703">
      <w:pPr>
        <w:ind w:firstLine="720"/>
      </w:pPr>
      <w:r w:rsidRPr="00012703">
        <w:t>The Data Bank website maintained by HHS briefly summarizes the major ca</w:t>
      </w:r>
      <w:r w:rsidR="00D858DD">
        <w:t>te</w:t>
      </w:r>
      <w:r w:rsidRPr="00012703">
        <w:t>gories of actions that trigger the need for the appropriate entity to report to the Data Bank and the format for such a report</w:t>
      </w:r>
      <w:r w:rsidR="00AE59F1">
        <w:t xml:space="preserve"> (</w:t>
      </w:r>
      <w:hyperlink r:id="rId9" w:history="1">
        <w:r w:rsidR="00DF66F6" w:rsidRPr="007D30C2">
          <w:rPr>
            <w:rStyle w:val="Hyperlink"/>
          </w:rPr>
          <w:t>http://www.npdb-hipdb.hrsa.gov/hcorg/aboutReporting.jsp</w:t>
        </w:r>
      </w:hyperlink>
      <w:r w:rsidR="00DF66F6">
        <w:t>)</w:t>
      </w:r>
      <w:r w:rsidRPr="00012703">
        <w:t>:</w:t>
      </w:r>
      <w:r w:rsidR="00993D29">
        <w:rPr>
          <w:rStyle w:val="FootnoteReference"/>
        </w:rPr>
        <w:footnoteReference w:id="14"/>
      </w:r>
    </w:p>
    <w:tbl>
      <w:tblPr>
        <w:tblW w:w="5000" w:type="pct"/>
        <w:tblCellSpacing w:w="15" w:type="dxa"/>
        <w:tblCellMar>
          <w:top w:w="15" w:type="dxa"/>
          <w:left w:w="15" w:type="dxa"/>
          <w:bottom w:w="15" w:type="dxa"/>
          <w:right w:w="15" w:type="dxa"/>
        </w:tblCellMar>
        <w:tblLook w:val="04A0"/>
      </w:tblPr>
      <w:tblGrid>
        <w:gridCol w:w="5334"/>
        <w:gridCol w:w="4116"/>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Accreditation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w:t>
            </w:r>
            <w:r w:rsidRPr="006779AE">
              <w:rPr>
                <w:szCs w:val="24"/>
              </w:rPr>
              <w:lastRenderedPageBreak/>
              <w:t xml:space="preserve">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lastRenderedPageBreak/>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What information regarding malpractice payments</w:t>
      </w:r>
      <w:r w:rsidR="00993D29">
        <w:t xml:space="preserve"> </w:t>
      </w:r>
      <w:r>
        <w:t xml:space="preserve">for physicians must be reported to the </w:t>
      </w:r>
      <w:r w:rsidR="008D685D">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r w:rsidR="00215499">
        <w:t>Data Bank</w:t>
      </w:r>
      <w:r>
        <w:t xml:space="preserve"> any payment made on behalf of a physician in full or partial settlement or satisfaction of a written medical malpractice claim or judgment against a physician.</w:t>
      </w:r>
      <w:r w:rsidR="008D685D">
        <w:rPr>
          <w:rStyle w:val="FootnoteReference"/>
        </w:rPr>
        <w:footnoteReference w:id="15"/>
      </w:r>
      <w:r>
        <w:t xml:space="preserve">  The report must be made by the payer within 30 days of the payment and the report must include, among other things:</w:t>
      </w:r>
      <w:r w:rsidR="00993D29">
        <w:rPr>
          <w:rStyle w:val="FootnoteReference"/>
        </w:rPr>
        <w:footnoteReference w:id="16"/>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rsidR="00993D29">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The name of any hospital with which the physician is associated</w:t>
      </w:r>
      <w:r w:rsidR="00993D29">
        <w:t>;</w:t>
      </w:r>
      <w:r>
        <w:t xml:space="preserve"> </w:t>
      </w:r>
    </w:p>
    <w:p w:rsidR="00B57397" w:rsidRDefault="00B57397" w:rsidP="00B57397"/>
    <w:p w:rsidR="00B57397" w:rsidRDefault="00B57397" w:rsidP="001E4925">
      <w:pPr>
        <w:pStyle w:val="ListBullet"/>
      </w:pPr>
      <w:r>
        <w:t>The name of the entity making the payment</w:t>
      </w:r>
      <w:r w:rsidR="00993D29">
        <w:t xml:space="preserve"> and the name and contact information for the individual submitting the report;</w:t>
      </w:r>
    </w:p>
    <w:p w:rsidR="0022786A" w:rsidRDefault="0022786A">
      <w:pPr>
        <w:ind w:left="720"/>
      </w:pPr>
    </w:p>
    <w:p w:rsidR="0022786A" w:rsidRDefault="00993D29">
      <w:pPr>
        <w:pStyle w:val="ListParagraph"/>
        <w:numPr>
          <w:ilvl w:val="0"/>
          <w:numId w:val="4"/>
        </w:numPr>
      </w:pPr>
      <w:r>
        <w:t>Relationship of the reporting entity to the physician on whose behalf the payment was made;</w:t>
      </w:r>
    </w:p>
    <w:p w:rsidR="00254692" w:rsidRDefault="00254692" w:rsidP="00254692">
      <w:pPr>
        <w:ind w:left="720"/>
      </w:pPr>
    </w:p>
    <w:p w:rsidR="00993D29" w:rsidRDefault="00993D29" w:rsidP="00254692">
      <w:pPr>
        <w:pStyle w:val="ListParagraph"/>
        <w:numPr>
          <w:ilvl w:val="0"/>
          <w:numId w:val="4"/>
        </w:numPr>
      </w:pPr>
      <w:r>
        <w:t>Where a legal action or claim has been filed with a court, the identification of the court, and the case number;</w:t>
      </w:r>
    </w:p>
    <w:p w:rsidR="0022786A" w:rsidRDefault="0022786A">
      <w:pPr>
        <w:pStyle w:val="ListParagraph"/>
      </w:pPr>
    </w:p>
    <w:p w:rsidR="00993D29" w:rsidRDefault="00993D29" w:rsidP="00254692">
      <w:pPr>
        <w:pStyle w:val="ListParagraph"/>
        <w:numPr>
          <w:ilvl w:val="0"/>
          <w:numId w:val="4"/>
        </w:numPr>
      </w:pPr>
      <w:r>
        <w:t>Date(s) on which the action(s) or omission(s) that were the basis of the action or claim occurred;</w:t>
      </w:r>
    </w:p>
    <w:p w:rsidR="0022786A" w:rsidRDefault="0022786A">
      <w:pPr>
        <w:pStyle w:val="ListParagraph"/>
      </w:pPr>
    </w:p>
    <w:p w:rsidR="00254692" w:rsidRDefault="007E3EAB" w:rsidP="00254692">
      <w:pPr>
        <w:pStyle w:val="ListParagraph"/>
        <w:numPr>
          <w:ilvl w:val="0"/>
          <w:numId w:val="4"/>
        </w:numPr>
      </w:pPr>
      <w:r>
        <w:t>The date of judgment or settlement</w:t>
      </w:r>
      <w:r w:rsidR="00993D29">
        <w: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r w:rsidR="00993D29">
        <w:t>;</w:t>
      </w:r>
    </w:p>
    <w:p w:rsidR="00B57397" w:rsidRDefault="00B57397" w:rsidP="00B57397">
      <w:pPr>
        <w:tabs>
          <w:tab w:val="left" w:pos="-1440"/>
          <w:tab w:val="left" w:pos="-720"/>
        </w:tabs>
        <w:suppressAutoHyphens/>
      </w:pPr>
    </w:p>
    <w:p w:rsidR="00857137" w:rsidRDefault="00B57397" w:rsidP="001E4925">
      <w:pPr>
        <w:pStyle w:val="ListBullet"/>
      </w:pPr>
      <w:r>
        <w:t>A description of the acts or omissions and injuries or illnesses upon which the claim was based</w:t>
      </w:r>
      <w:r w:rsidR="00857137">
        <w:t>;</w:t>
      </w:r>
    </w:p>
    <w:p w:rsidR="0022786A" w:rsidRDefault="0022786A"/>
    <w:p w:rsidR="00857137" w:rsidRDefault="00857137" w:rsidP="001E4925">
      <w:pPr>
        <w:pStyle w:val="ListBullet"/>
      </w:pPr>
      <w:r>
        <w:t>Classification of the acts or omissions according to codes required by the Data Bank; and</w:t>
      </w:r>
    </w:p>
    <w:p w:rsidR="0022786A" w:rsidRDefault="0022786A">
      <w:pPr>
        <w:pStyle w:val="ListBullet"/>
        <w:numPr>
          <w:ilvl w:val="0"/>
          <w:numId w:val="0"/>
        </w:numPr>
        <w:ind w:left="720"/>
      </w:pPr>
    </w:p>
    <w:p w:rsidR="00B57397" w:rsidRDefault="00857137" w:rsidP="001E4925">
      <w:pPr>
        <w:pStyle w:val="ListBullet"/>
      </w:pPr>
      <w:r>
        <w:lastRenderedPageBreak/>
        <w:t>Any other information that may be required in the future after the requirements have been published and adopted.</w:t>
      </w:r>
    </w:p>
    <w:p w:rsidR="00B57397" w:rsidRDefault="00B57397" w:rsidP="00B57397">
      <w:pPr>
        <w:tabs>
          <w:tab w:val="left" w:pos="-1440"/>
          <w:tab w:val="left" w:pos="-720"/>
        </w:tabs>
        <w:suppressAutoHyphens/>
      </w:pPr>
    </w:p>
    <w:p w:rsidR="0022786A" w:rsidRDefault="0088677F">
      <w:pPr>
        <w:tabs>
          <w:tab w:val="left" w:pos="-1440"/>
          <w:tab w:val="left" w:pos="-720"/>
        </w:tabs>
        <w:suppressAutoHyphens/>
        <w:ind w:firstLine="720"/>
      </w:pPr>
      <w:r>
        <w:t xml:space="preserve">There may be some exceptions to </w:t>
      </w:r>
      <w:r w:rsidR="00AC0137">
        <w:t xml:space="preserve">the reporting requirements if a physician’s circumstances differ from those described above. In that case physicians are advised to seek legal counsel regarding reporting. </w:t>
      </w:r>
      <w:r w:rsidR="00857137">
        <w:t>Note also that the waiver of an outstanding debt is not considered a “payment” and is not reportable.</w:t>
      </w:r>
      <w:r w:rsidR="00857137">
        <w:rPr>
          <w:rStyle w:val="FootnoteReference"/>
        </w:rPr>
        <w:footnoteReference w:id="17"/>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r w:rsidR="00215499">
        <w:t>D</w:t>
      </w:r>
      <w:r w:rsidR="00B06C75">
        <w:t>ata Bank</w:t>
      </w:r>
      <w:r w:rsidR="00454691">
        <w:t xml:space="preserve"> </w:t>
      </w:r>
      <w:r>
        <w:t>by the Medical Quality Assurance Commission (MQAC) within 30 days of the action</w:t>
      </w:r>
      <w:r w:rsidR="00211427">
        <w:t xml:space="preserve"> based on reasons related to a physician’s professional competence or professional conduct</w:t>
      </w:r>
      <w:r>
        <w:t>:</w:t>
      </w:r>
      <w:r w:rsidR="00454691">
        <w:rPr>
          <w:rStyle w:val="FootnoteReference"/>
        </w:rPr>
        <w:footnoteReference w:id="18"/>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w:t>
      </w:r>
      <w:r w:rsidR="005433D3">
        <w:t>and</w:t>
      </w:r>
      <w:r w:rsidR="00776DFF">
        <w:t xml:space="preserve"> must </w:t>
      </w:r>
      <w:proofErr w:type="gramStart"/>
      <w:r w:rsidR="00776DFF">
        <w:t>also</w:t>
      </w:r>
      <w:proofErr w:type="gramEnd"/>
      <w:r w:rsidR="00776DFF">
        <w:t xml:space="preserve"> </w:t>
      </w:r>
      <w:r>
        <w:t>be reported.</w:t>
      </w:r>
      <w:r w:rsidR="005433D3">
        <w:rPr>
          <w:rStyle w:val="FootnoteReference"/>
        </w:rPr>
        <w:footnoteReference w:id="19"/>
      </w:r>
      <w:r>
        <w:t xml:space="preserve">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r w:rsidR="00215499">
        <w:t>D</w:t>
      </w:r>
      <w:r w:rsidR="00B06C75">
        <w:t xml:space="preserve">ata </w:t>
      </w:r>
      <w:proofErr w:type="gramStart"/>
      <w:r w:rsidR="00B06C75">
        <w:t>Bank</w:t>
      </w:r>
      <w:r w:rsidR="00CE22C8">
        <w:t xml:space="preserve">  </w:t>
      </w:r>
      <w:r>
        <w:t>reporting</w:t>
      </w:r>
      <w:proofErr w:type="gram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r w:rsidR="005433D3">
        <w:rPr>
          <w:rStyle w:val="FootnoteReference"/>
        </w:rPr>
        <w:footnoteReference w:id="20"/>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lastRenderedPageBreak/>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r w:rsidR="00454691">
        <w:rPr>
          <w:rStyle w:val="FootnoteReference"/>
        </w:rPr>
        <w:footnoteReference w:id="21"/>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r w:rsidR="00215499">
        <w:t>D</w:t>
      </w:r>
      <w:r w:rsidR="00B06C75">
        <w:t>ata Bank</w:t>
      </w:r>
      <w:r w:rsidR="00B57397">
        <w:t>.</w:t>
      </w:r>
    </w:p>
    <w:p w:rsidR="00B57397" w:rsidRDefault="00B57397" w:rsidP="00B57397">
      <w:pPr>
        <w:tabs>
          <w:tab w:val="left" w:pos="-1440"/>
          <w:tab w:val="left" w:pos="-720"/>
        </w:tabs>
        <w:suppressAutoHyphens/>
      </w:pPr>
    </w:p>
    <w:p w:rsidR="00B57397" w:rsidRDefault="00B57397" w:rsidP="00B57397">
      <w:pPr>
        <w:pStyle w:val="Heading2"/>
      </w:pPr>
      <w:r>
        <w:t xml:space="preserve">Can a physician dispute a </w:t>
      </w:r>
      <w:r w:rsidR="00215499">
        <w:t>D</w:t>
      </w:r>
      <w:r w:rsidR="00B06C75">
        <w:t>ata Bank</w:t>
      </w:r>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r w:rsidR="00012703">
        <w:rPr>
          <w:rStyle w:val="FootnoteReference"/>
        </w:rPr>
        <w:footnoteReference w:id="22"/>
      </w:r>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r w:rsidR="00B06C75">
        <w:t>Data Bank</w:t>
      </w:r>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lastRenderedPageBreak/>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r w:rsidR="00B06C75">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r w:rsidR="00B06C75">
        <w:t>Data Bank</w:t>
      </w:r>
      <w:r>
        <w:t xml:space="preserve"> processes a report, the </w:t>
      </w:r>
      <w:r w:rsidR="00B06C75">
        <w:t>Data Bank</w:t>
      </w:r>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ins w:id="22" w:author="Tierney Edwards" w:date="2013-09-25T14:58:00Z">
        <w:r w:rsidR="00CF56A3">
          <w:rPr>
            <w:i/>
          </w:rPr>
          <w:t>Notification of a Report in the Data Bank(s)</w:t>
        </w:r>
      </w:ins>
      <w:proofErr w:type="gramStart"/>
      <w:ins w:id="23" w:author="Tierney Edwards" w:date="2013-09-25T14:59:00Z">
        <w:r w:rsidR="00CF56A3">
          <w:t>,</w:t>
        </w:r>
      </w:ins>
      <w:proofErr w:type="gramEnd"/>
      <w:del w:id="24" w:author="Tierney Edwards" w:date="2013-09-25T15:04:00Z">
        <w:r w:rsidDel="00CF56A3">
          <w:delText xml:space="preserve">.  </w:delText>
        </w:r>
      </w:del>
      <w:r>
        <w:t xml:space="preserve">If the physician does not have the original </w:t>
      </w:r>
      <w:r>
        <w:rPr>
          <w:i/>
        </w:rPr>
        <w:t>Notification of a Report in the Data Bank(s)</w:t>
      </w:r>
      <w:r>
        <w:t xml:space="preserve">, the physician may </w:t>
      </w:r>
      <w:commentRangeStart w:id="25"/>
      <w:ins w:id="26" w:author="Tierney Edwards" w:date="2013-09-25T15:04:00Z">
        <w:r w:rsidR="00CF56A3">
          <w:t>follow</w:t>
        </w:r>
        <w:r w:rsidR="00CF56A3" w:rsidRPr="00CF56A3">
          <w:t xml:space="preserve"> the steps outlined on the Databank’s website</w:t>
        </w:r>
      </w:ins>
      <w:ins w:id="27" w:author="Tierney Edwards" w:date="2013-09-25T15:06:00Z">
        <w:r w:rsidR="00CF56A3">
          <w:t xml:space="preserve"> and use the Report Response Service offered online to submit a statement or dispute a report. </w:t>
        </w:r>
      </w:ins>
      <w:moveToRangeStart w:id="28" w:author="Tierney Edwards" w:date="2013-09-25T15:06:00Z" w:name="move367884939"/>
      <w:moveTo w:id="29" w:author="Tierney Edwards" w:date="2013-09-25T15:06:00Z">
        <w:r w:rsidR="00CF56A3">
          <w:t xml:space="preserve">More information about how dispute a report and/or file a statement can be found at: </w:t>
        </w:r>
        <w:r w:rsidR="00CF56A3">
          <w:fldChar w:fldCharType="begin"/>
        </w:r>
        <w:r w:rsidR="00CF56A3">
          <w:instrText xml:space="preserve"> HYPERLINK "</w:instrText>
        </w:r>
        <w:r w:rsidR="00CF56A3" w:rsidRPr="00D459A4">
          <w:instrText>http://www.npdb-hipdb.hrsa.gov/pract/howToDisputeAReport.jsp</w:instrText>
        </w:r>
        <w:r w:rsidR="00CF56A3">
          <w:instrText xml:space="preserve">" </w:instrText>
        </w:r>
        <w:r w:rsidR="00CF56A3">
          <w:fldChar w:fldCharType="separate"/>
        </w:r>
        <w:r w:rsidR="00CF56A3" w:rsidRPr="0082538E">
          <w:rPr>
            <w:rStyle w:val="Hyperlink"/>
          </w:rPr>
          <w:t>http://www.npdb-hipdb.hrsa.gov/pract/howToDisputeAReport.jsp</w:t>
        </w:r>
        <w:r w:rsidR="00CF56A3">
          <w:fldChar w:fldCharType="end"/>
        </w:r>
        <w:r w:rsidR="00CF56A3">
          <w:t xml:space="preserve">.  </w:t>
        </w:r>
      </w:moveTo>
      <w:moveToRangeEnd w:id="28"/>
      <w:commentRangeEnd w:id="25"/>
      <w:r w:rsidR="002546F0">
        <w:rPr>
          <w:rStyle w:val="CommentReference"/>
        </w:rPr>
        <w:commentReference w:id="25"/>
      </w:r>
      <w:del w:id="30" w:author="Tierney Edwards" w:date="2013-09-25T15:06:00Z">
        <w:r w:rsidDel="00CF56A3">
          <w:delText xml:space="preserve">obtain a </w:delText>
        </w:r>
        <w:r w:rsidDel="00CF56A3">
          <w:rPr>
            <w:i/>
          </w:rPr>
          <w:delText xml:space="preserve">Subject Statement and Dispute Initiation </w:delText>
        </w:r>
        <w:r w:rsidDel="00CF56A3">
          <w:delText xml:space="preserve">form from the </w:delText>
        </w:r>
        <w:r w:rsidR="00215499" w:rsidDel="00CF56A3">
          <w:delText>D</w:delText>
        </w:r>
        <w:r w:rsidR="00B06C75" w:rsidDel="00CF56A3">
          <w:delText>ata</w:delText>
        </w:r>
        <w:r w:rsidR="00215499" w:rsidDel="00CF56A3">
          <w:delText xml:space="preserve"> B</w:delText>
        </w:r>
        <w:r w:rsidR="00B06C75" w:rsidDel="00CF56A3">
          <w:delText>ank</w:delText>
        </w:r>
        <w:r w:rsidDel="00CF56A3">
          <w:delText xml:space="preserve"> web site at </w:delText>
        </w:r>
        <w:r w:rsidR="00ED5DD9" w:rsidDel="00CF56A3">
          <w:fldChar w:fldCharType="begin"/>
        </w:r>
        <w:r w:rsidR="00D459A4" w:rsidDel="00CF56A3">
          <w:delInstrText xml:space="preserve"> HYPERLINK "http://www.npdb.hrsa.gov" </w:delInstrText>
        </w:r>
        <w:r w:rsidR="00ED5DD9" w:rsidDel="00CF56A3">
          <w:fldChar w:fldCharType="separate"/>
        </w:r>
        <w:r w:rsidR="00D459A4" w:rsidRPr="0082538E" w:rsidDel="00CF56A3">
          <w:rPr>
            <w:rStyle w:val="Hyperlink"/>
          </w:rPr>
          <w:delText>www.</w:delText>
        </w:r>
        <w:r w:rsidR="00D459A4" w:rsidRPr="0082538E" w:rsidDel="00CF56A3">
          <w:rPr>
            <w:rStyle w:val="Hyperlink"/>
          </w:rPr>
          <w:delText>n</w:delText>
        </w:r>
        <w:r w:rsidR="00D459A4" w:rsidRPr="0082538E" w:rsidDel="00CF56A3">
          <w:rPr>
            <w:rStyle w:val="Hyperlink"/>
          </w:rPr>
          <w:delText>pdb.hrsa.gov</w:delText>
        </w:r>
        <w:r w:rsidR="00ED5DD9" w:rsidDel="00CF56A3">
          <w:fldChar w:fldCharType="end"/>
        </w:r>
        <w:r w:rsidR="00813B7C" w:rsidDel="00CF56A3">
          <w:delText xml:space="preserve">. </w:delText>
        </w:r>
      </w:del>
      <w:moveFromRangeStart w:id="31" w:author="Tierney Edwards" w:date="2013-09-25T15:06:00Z" w:name="move367884939"/>
      <w:moveFrom w:id="32" w:author="Tierney Edwards" w:date="2013-09-25T15:06:00Z">
        <w:r w:rsidR="00D459A4" w:rsidDel="00CF56A3">
          <w:t xml:space="preserve">More information about how dispute a report and/or file a statement can be found at: </w:t>
        </w:r>
        <w:r w:rsidR="00ED5DD9" w:rsidDel="00CF56A3">
          <w:fldChar w:fldCharType="begin"/>
        </w:r>
        <w:r w:rsidR="00D459A4" w:rsidDel="00CF56A3">
          <w:instrText xml:space="preserve"> HYPERLINK "</w:instrText>
        </w:r>
        <w:r w:rsidR="00D459A4" w:rsidRPr="00D459A4" w:rsidDel="00CF56A3">
          <w:instrText>http://www.npdb-hipdb.hrsa.gov/pract/howToDisputeAReport.jsp</w:instrText>
        </w:r>
        <w:r w:rsidR="00D459A4" w:rsidDel="00CF56A3">
          <w:instrText xml:space="preserve">" </w:instrText>
        </w:r>
        <w:r w:rsidR="00ED5DD9" w:rsidDel="00CF56A3">
          <w:fldChar w:fldCharType="separate"/>
        </w:r>
        <w:r w:rsidR="00D459A4" w:rsidRPr="0082538E" w:rsidDel="00CF56A3">
          <w:rPr>
            <w:rStyle w:val="Hyperlink"/>
          </w:rPr>
          <w:t>http://www.npdb-hipdb.hrsa.gov/pract/howToDisputeARe</w:t>
        </w:r>
        <w:r w:rsidR="00D459A4" w:rsidRPr="0082538E" w:rsidDel="00CF56A3">
          <w:rPr>
            <w:rStyle w:val="Hyperlink"/>
          </w:rPr>
          <w:t>p</w:t>
        </w:r>
        <w:r w:rsidR="00D459A4" w:rsidRPr="0082538E" w:rsidDel="00CF56A3">
          <w:rPr>
            <w:rStyle w:val="Hyperlink"/>
          </w:rPr>
          <w:t>ort.jsp</w:t>
        </w:r>
        <w:r w:rsidR="00ED5DD9" w:rsidDel="00CF56A3">
          <w:fldChar w:fldCharType="end"/>
        </w:r>
        <w:r w:rsidR="00D459A4" w:rsidDel="00CF56A3">
          <w:t xml:space="preserve">. </w:t>
        </w:r>
        <w:r w:rsidDel="00CF56A3">
          <w:t xml:space="preserve"> </w:t>
        </w:r>
      </w:moveFrom>
      <w:moveFromRangeEnd w:id="31"/>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r w:rsidR="00B06C75">
        <w:t>Data Bank</w:t>
      </w:r>
      <w:r>
        <w:t xml:space="preserve"> whenever a physician applies to the hospital for admission to the medical staff or for clinical privileges, and at least every two years for all physicians who are on the medical staff or have clinical privileges.</w:t>
      </w:r>
      <w:r w:rsidR="00D459A4">
        <w:rPr>
          <w:rStyle w:val="FootnoteReference"/>
        </w:rPr>
        <w:footnoteReference w:id="23"/>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r w:rsidR="00B06C75">
        <w:t>Data Bank</w:t>
      </w:r>
      <w:r>
        <w:t xml:space="preserve"> for information concerning </w:t>
      </w:r>
      <w:r w:rsidR="006A2FD6">
        <w:t>medical malpractice payments, adverse licensure actions by Boards of Medical Examiners, and adverse actions against clinical privileges</w:t>
      </w:r>
      <w:r>
        <w:t>:</w:t>
      </w:r>
      <w:r w:rsidR="009D3332">
        <w:rPr>
          <w:rStyle w:val="FootnoteReference"/>
        </w:rPr>
        <w:footnoteReference w:id="24"/>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r w:rsidR="00B06C75">
        <w:t>Data Bank</w:t>
      </w:r>
      <w:r>
        <w:t xml:space="preserve"> regarding the physician.  Plaintiff attorneys or individuals representing themselves may only use the information with respect to litigation resulting from the action or claim against the hospital.</w:t>
      </w:r>
      <w:r w:rsidR="000D3682">
        <w:rPr>
          <w:rStyle w:val="FootnoteReference"/>
        </w:rPr>
        <w:footnoteReference w:id="25"/>
      </w:r>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6A2FD6" w:rsidRDefault="006A2FD6" w:rsidP="00E92EB4">
      <w:pPr>
        <w:ind w:firstLine="720"/>
      </w:pPr>
      <w:r>
        <w:t>The following persons or entities may query the Data Bank for adverse state licensure actions, adverse Federal licensure actions, negative actions or findings by peer review organizations or private accreditation entities, state or Federal convictions related to delivery of health care services or items, exclusion from participation in state or Federal health care programs, or other reported adjudicated actions or decisions:</w:t>
      </w:r>
      <w:r>
        <w:rPr>
          <w:rStyle w:val="FootnoteReference"/>
        </w:rPr>
        <w:footnoteReference w:id="26"/>
      </w:r>
    </w:p>
    <w:p w:rsidR="0022786A" w:rsidRDefault="0022786A"/>
    <w:p w:rsidR="0022786A" w:rsidRDefault="006A2FD6">
      <w:pPr>
        <w:pStyle w:val="ListParagraph"/>
        <w:numPr>
          <w:ilvl w:val="0"/>
          <w:numId w:val="17"/>
        </w:numPr>
      </w:pPr>
      <w:r>
        <w:t>Agencies administrating Federal health care programs, including private entities administering such programs under contract</w:t>
      </w:r>
      <w:r w:rsidR="005D773F">
        <w:t>.</w:t>
      </w:r>
    </w:p>
    <w:p w:rsidR="0022786A" w:rsidRDefault="0022786A">
      <w:pPr>
        <w:pStyle w:val="ListParagraph"/>
      </w:pPr>
    </w:p>
    <w:p w:rsidR="0022786A" w:rsidRDefault="005D773F">
      <w:pPr>
        <w:pStyle w:val="ListParagraph"/>
        <w:numPr>
          <w:ilvl w:val="0"/>
          <w:numId w:val="17"/>
        </w:numPr>
      </w:pPr>
      <w:r>
        <w:t>State or Federal agencies responsible for licensing or certification of health care practitioners, providers, or suppliers.</w:t>
      </w:r>
    </w:p>
    <w:p w:rsidR="0022786A" w:rsidRDefault="0022786A">
      <w:pPr>
        <w:pStyle w:val="ListParagraph"/>
      </w:pPr>
    </w:p>
    <w:p w:rsidR="0022786A" w:rsidRDefault="005D773F">
      <w:pPr>
        <w:pStyle w:val="ListParagraph"/>
        <w:numPr>
          <w:ilvl w:val="0"/>
          <w:numId w:val="17"/>
        </w:numPr>
      </w:pPr>
      <w:r>
        <w:t>State agencies administering or supervising administration of state health care programs.</w:t>
      </w:r>
    </w:p>
    <w:p w:rsidR="0022786A" w:rsidRDefault="0022786A">
      <w:pPr>
        <w:pStyle w:val="ListParagraph"/>
      </w:pPr>
    </w:p>
    <w:p w:rsidR="0022786A" w:rsidRDefault="005D773F">
      <w:pPr>
        <w:pStyle w:val="ListParagraph"/>
        <w:numPr>
          <w:ilvl w:val="0"/>
          <w:numId w:val="17"/>
        </w:numPr>
      </w:pPr>
      <w:r>
        <w:t>State law or fraud enforcement agencies such as</w:t>
      </w:r>
      <w:proofErr w:type="gramStart"/>
      <w:r>
        <w:t>:.</w:t>
      </w:r>
      <w:proofErr w:type="gramEnd"/>
    </w:p>
    <w:p w:rsidR="0022786A" w:rsidRDefault="0022786A">
      <w:pPr>
        <w:pStyle w:val="ListParagraph"/>
      </w:pPr>
    </w:p>
    <w:p w:rsidR="0022786A" w:rsidRDefault="005D773F">
      <w:pPr>
        <w:pStyle w:val="ListParagraph"/>
        <w:numPr>
          <w:ilvl w:val="1"/>
          <w:numId w:val="17"/>
        </w:numPr>
      </w:pPr>
      <w:r>
        <w:t>United States Attorney General.</w:t>
      </w:r>
    </w:p>
    <w:p w:rsidR="0022786A" w:rsidRDefault="0022786A">
      <w:pPr>
        <w:pStyle w:val="ListParagraph"/>
      </w:pPr>
    </w:p>
    <w:p w:rsidR="0022786A" w:rsidRDefault="005D773F">
      <w:pPr>
        <w:pStyle w:val="ListParagraph"/>
        <w:numPr>
          <w:ilvl w:val="1"/>
          <w:numId w:val="17"/>
        </w:numPr>
      </w:pPr>
      <w:r>
        <w:t>United States Inspector General.</w:t>
      </w:r>
    </w:p>
    <w:p w:rsidR="0022786A" w:rsidRDefault="0022786A">
      <w:pPr>
        <w:pStyle w:val="ListParagraph"/>
      </w:pPr>
    </w:p>
    <w:p w:rsidR="0022786A" w:rsidRDefault="005D773F">
      <w:pPr>
        <w:pStyle w:val="ListParagraph"/>
        <w:numPr>
          <w:ilvl w:val="1"/>
          <w:numId w:val="17"/>
        </w:numPr>
      </w:pPr>
      <w:r>
        <w:t>United States Attorneys.</w:t>
      </w:r>
    </w:p>
    <w:p w:rsidR="0022786A" w:rsidRDefault="0022786A">
      <w:pPr>
        <w:pStyle w:val="ListParagraph"/>
      </w:pPr>
    </w:p>
    <w:p w:rsidR="0022786A" w:rsidRDefault="005D773F">
      <w:pPr>
        <w:pStyle w:val="ListParagraph"/>
        <w:numPr>
          <w:ilvl w:val="1"/>
          <w:numId w:val="17"/>
        </w:numPr>
      </w:pPr>
      <w:r>
        <w:t>United States Comptroller General.</w:t>
      </w:r>
    </w:p>
    <w:p w:rsidR="0022786A" w:rsidRDefault="0022786A">
      <w:pPr>
        <w:pStyle w:val="ListParagraph"/>
      </w:pPr>
    </w:p>
    <w:p w:rsidR="0022786A" w:rsidRDefault="005D773F">
      <w:pPr>
        <w:pStyle w:val="ListParagraph"/>
        <w:numPr>
          <w:ilvl w:val="1"/>
          <w:numId w:val="17"/>
        </w:numPr>
      </w:pPr>
      <w:r>
        <w:t>United States Drug Enforcement Administration.</w:t>
      </w:r>
    </w:p>
    <w:p w:rsidR="0022786A" w:rsidRDefault="0022786A">
      <w:pPr>
        <w:pStyle w:val="ListParagraph"/>
      </w:pPr>
    </w:p>
    <w:p w:rsidR="0022786A" w:rsidRDefault="005D773F">
      <w:pPr>
        <w:pStyle w:val="ListParagraph"/>
        <w:numPr>
          <w:ilvl w:val="1"/>
          <w:numId w:val="17"/>
        </w:numPr>
      </w:pPr>
      <w:r>
        <w:t>United States Nuclear Regulatory Commission.</w:t>
      </w:r>
    </w:p>
    <w:p w:rsidR="0022786A" w:rsidRDefault="0022786A">
      <w:pPr>
        <w:pStyle w:val="ListParagraph"/>
      </w:pPr>
    </w:p>
    <w:p w:rsidR="0022786A" w:rsidRDefault="005D773F">
      <w:pPr>
        <w:pStyle w:val="ListParagraph"/>
        <w:numPr>
          <w:ilvl w:val="1"/>
          <w:numId w:val="17"/>
        </w:numPr>
      </w:pPr>
      <w:r>
        <w:t>Federal Bureau of Investigation.</w:t>
      </w:r>
    </w:p>
    <w:p w:rsidR="0022786A" w:rsidRDefault="0022786A">
      <w:pPr>
        <w:pStyle w:val="ListParagraph"/>
      </w:pPr>
    </w:p>
    <w:p w:rsidR="0022786A" w:rsidRDefault="008C0F98">
      <w:pPr>
        <w:pStyle w:val="ListParagraph"/>
        <w:numPr>
          <w:ilvl w:val="0"/>
          <w:numId w:val="17"/>
        </w:numPr>
      </w:pPr>
      <w:r>
        <w:t>Federally contracted utilization and peer review organizations.</w:t>
      </w:r>
    </w:p>
    <w:p w:rsidR="008C0F98" w:rsidRDefault="008C0F98" w:rsidP="008C0F98">
      <w:pPr>
        <w:pStyle w:val="ListParagraph"/>
      </w:pPr>
    </w:p>
    <w:p w:rsidR="008C0F98" w:rsidRDefault="008C0F98">
      <w:pPr>
        <w:pStyle w:val="ListParagraph"/>
        <w:numPr>
          <w:ilvl w:val="0"/>
          <w:numId w:val="17"/>
        </w:numPr>
      </w:pPr>
      <w:r>
        <w:t>Health care entities when entering an employment relationship or other affiliation with a physician, including physicians who have applied for clinical privileges or appointment to the Medical Staff.</w:t>
      </w:r>
    </w:p>
    <w:p w:rsidR="008C0F98" w:rsidRDefault="008C0F98" w:rsidP="008C0F98">
      <w:pPr>
        <w:pStyle w:val="ListParagraph"/>
      </w:pPr>
    </w:p>
    <w:p w:rsidR="008C0F98" w:rsidRDefault="008C0F98">
      <w:pPr>
        <w:pStyle w:val="ListParagraph"/>
        <w:numPr>
          <w:ilvl w:val="0"/>
          <w:numId w:val="17"/>
        </w:numPr>
      </w:pPr>
      <w:r>
        <w:t>Health plans.</w:t>
      </w:r>
    </w:p>
    <w:p w:rsidR="008C0F98" w:rsidRDefault="008C0F98" w:rsidP="008C0F98">
      <w:pPr>
        <w:pStyle w:val="ListParagraph"/>
      </w:pPr>
    </w:p>
    <w:p w:rsidR="008C0F98" w:rsidRDefault="008C0F98">
      <w:pPr>
        <w:pStyle w:val="ListParagraph"/>
        <w:numPr>
          <w:ilvl w:val="0"/>
          <w:numId w:val="17"/>
        </w:numPr>
      </w:pPr>
      <w:r>
        <w:t>A physician, health care entity, provider, or supplier who is requesting information concerning himself, herself, or itself.</w:t>
      </w:r>
    </w:p>
    <w:p w:rsidR="00A00774" w:rsidRDefault="00A00774" w:rsidP="00A00774">
      <w:pPr>
        <w:pStyle w:val="ListParagraph"/>
      </w:pPr>
    </w:p>
    <w:p w:rsidR="00A00774" w:rsidRDefault="00A00774" w:rsidP="00A00774">
      <w:pPr>
        <w:pStyle w:val="ListBullet"/>
        <w:numPr>
          <w:ilvl w:val="0"/>
          <w:numId w:val="17"/>
        </w:numPr>
      </w:pPr>
      <w:r>
        <w:t>A person or entity requesting statistical information which does not permit identification of any individual or entity.</w:t>
      </w:r>
    </w:p>
    <w:p w:rsidR="006A2FD6" w:rsidRDefault="006A2FD6" w:rsidP="00E92EB4">
      <w:pPr>
        <w:ind w:firstLine="720"/>
      </w:pPr>
    </w:p>
    <w:p w:rsidR="00254692" w:rsidRDefault="00B57397" w:rsidP="00E92EB4">
      <w:pPr>
        <w:ind w:firstLine="720"/>
      </w:pPr>
      <w:r>
        <w:t xml:space="preserve">Medical malpractice payors may not query the </w:t>
      </w:r>
      <w:r w:rsidR="00B06C75">
        <w:t>Data Bank</w:t>
      </w:r>
      <w:r>
        <w:t xml:space="preserve"> at any time.</w:t>
      </w:r>
      <w:r w:rsidR="0096149D">
        <w:rPr>
          <w:rStyle w:val="FootnoteReference"/>
        </w:rPr>
        <w:footnoteReference w:id="27"/>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Tierney Edwards" w:date="2013-09-25T15:08:00Z" w:initials="TE">
    <w:p w:rsidR="002546F0" w:rsidRDefault="002546F0">
      <w:pPr>
        <w:pStyle w:val="CommentText"/>
      </w:pPr>
      <w:r>
        <w:rPr>
          <w:rStyle w:val="CommentReference"/>
        </w:rPr>
        <w:annotationRef/>
      </w:r>
      <w:r>
        <w:t xml:space="preserve">I could not find this form – it looks to me </w:t>
      </w:r>
      <w:proofErr w:type="gramStart"/>
      <w:r>
        <w:t>like  HRSA</w:t>
      </w:r>
      <w:proofErr w:type="gramEnd"/>
      <w:r>
        <w:t xml:space="preserve"> is trying to direct people to use an online service now.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537" w:rsidRDefault="00A41537" w:rsidP="00B0754E">
      <w:r>
        <w:separator/>
      </w:r>
    </w:p>
  </w:endnote>
  <w:endnote w:type="continuationSeparator" w:id="0">
    <w:p w:rsidR="00A41537" w:rsidRDefault="00A41537"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537" w:rsidRDefault="00A41537" w:rsidP="00B0754E">
      <w:r>
        <w:separator/>
      </w:r>
    </w:p>
  </w:footnote>
  <w:footnote w:type="continuationSeparator" w:id="0">
    <w:p w:rsidR="00A41537" w:rsidRDefault="00A41537" w:rsidP="00B0754E">
      <w:r>
        <w:continuationSeparator/>
      </w:r>
    </w:p>
  </w:footnote>
  <w:footnote w:id="1">
    <w:p w:rsidR="00A00774" w:rsidDel="00BB19C9" w:rsidRDefault="00A00774">
      <w:pPr>
        <w:pStyle w:val="FootnoteText"/>
        <w:rPr>
          <w:del w:id="3" w:author="Tierney Edwards" w:date="2013-09-25T15:27:00Z"/>
        </w:rPr>
      </w:pPr>
      <w:del w:id="4" w:author="Tierney Edwards" w:date="2013-09-25T15:27:00Z">
        <w:r w:rsidDel="00BB19C9">
          <w:rPr>
            <w:rStyle w:val="FootnoteReference"/>
          </w:rPr>
          <w:footnoteRef/>
        </w:r>
        <w:r w:rsidDel="00BB19C9">
          <w:delText xml:space="preserve"> </w:delText>
        </w:r>
        <w:r w:rsidRPr="00711B4D" w:rsidDel="00BB19C9">
          <w:delText>78</w:delText>
        </w:r>
        <w:r w:rsidDel="00BB19C9">
          <w:delText xml:space="preserve"> FR  20473-20495 (April 5, 2013).</w:delText>
        </w:r>
      </w:del>
    </w:p>
  </w:footnote>
  <w:footnote w:id="2">
    <w:p w:rsidR="00A00774" w:rsidRDefault="00A00774" w:rsidP="001E4925">
      <w:pPr>
        <w:pStyle w:val="FootnoteText"/>
      </w:pPr>
      <w:r>
        <w:rPr>
          <w:rStyle w:val="FootnoteReference"/>
        </w:rPr>
        <w:footnoteRef/>
      </w:r>
      <w:r>
        <w:t xml:space="preserve"> See 45 </w:t>
      </w:r>
      <w:r w:rsidRPr="00C3242C">
        <w:t xml:space="preserve">CFR </w:t>
      </w:r>
      <w:r w:rsidRPr="00CA2D34">
        <w:rPr>
          <w:rStyle w:val="aref"/>
        </w:rPr>
        <w:t>§</w:t>
      </w:r>
      <w:r w:rsidRPr="00C3242C">
        <w:t xml:space="preserve">60.2; </w:t>
      </w:r>
      <w:r w:rsidRPr="00711B4D">
        <w:t>78</w:t>
      </w:r>
      <w:r>
        <w:t xml:space="preserve"> </w:t>
      </w:r>
      <w:r w:rsidRPr="00C3242C">
        <w:t>FR</w:t>
      </w:r>
      <w:r>
        <w:t xml:space="preserve">  47322 (Aug. 5, 2013).</w:t>
      </w:r>
    </w:p>
  </w:footnote>
  <w:footnote w:id="3">
    <w:p w:rsidR="00A00774" w:rsidRDefault="00A00774">
      <w:pPr>
        <w:pStyle w:val="FootnoteText"/>
      </w:pPr>
      <w:r>
        <w:rPr>
          <w:rStyle w:val="FootnoteReference"/>
        </w:rPr>
        <w:footnoteRef/>
      </w:r>
      <w:r>
        <w:t xml:space="preserve"> </w:t>
      </w:r>
      <w:proofErr w:type="gramStart"/>
      <w:r>
        <w:t>45 U.S.C. § 11131(a).</w:t>
      </w:r>
      <w:proofErr w:type="gramEnd"/>
    </w:p>
  </w:footnote>
  <w:footnote w:id="4">
    <w:p w:rsidR="00A00774" w:rsidRDefault="00A00774">
      <w:pPr>
        <w:pStyle w:val="FootnoteText"/>
      </w:pPr>
      <w:r>
        <w:rPr>
          <w:rStyle w:val="FootnoteReference"/>
        </w:rPr>
        <w:footnoteRef/>
      </w:r>
      <w:r>
        <w:t xml:space="preserve"> </w:t>
      </w:r>
      <w:proofErr w:type="gramStart"/>
      <w:r>
        <w:t>45 U.S.C. § 11132(a).</w:t>
      </w:r>
      <w:proofErr w:type="gramEnd"/>
    </w:p>
  </w:footnote>
  <w:footnote w:id="5">
    <w:p w:rsidR="00A00774" w:rsidRDefault="00A00774">
      <w:pPr>
        <w:pStyle w:val="FootnoteText"/>
      </w:pPr>
      <w:r>
        <w:rPr>
          <w:rStyle w:val="FootnoteReference"/>
        </w:rPr>
        <w:footnoteRef/>
      </w:r>
      <w:r>
        <w:t xml:space="preserve"> </w:t>
      </w:r>
      <w:proofErr w:type="gramStart"/>
      <w:r>
        <w:t>45 U.S.C. § 11133(a).</w:t>
      </w:r>
      <w:proofErr w:type="gramEnd"/>
    </w:p>
  </w:footnote>
  <w:footnote w:id="6">
    <w:p w:rsidR="00BB19C9" w:rsidRDefault="00BB19C9">
      <w:pPr>
        <w:pStyle w:val="FootnoteText"/>
      </w:pPr>
      <w:ins w:id="14" w:author="Tierney Edwards" w:date="2013-09-25T15:23:00Z">
        <w:r>
          <w:rPr>
            <w:rStyle w:val="FootnoteReference"/>
          </w:rPr>
          <w:footnoteRef/>
        </w:r>
        <w:r>
          <w:t xml:space="preserve"> 78 FR 20473 (April 5, 2013).</w:t>
        </w:r>
      </w:ins>
    </w:p>
  </w:footnote>
  <w:footnote w:id="7">
    <w:p w:rsidR="00A00774" w:rsidRPr="00E05E54" w:rsidRDefault="00A00774" w:rsidP="001E4925">
      <w:pPr>
        <w:pStyle w:val="FootnoteText"/>
      </w:pPr>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r>
        <w:t xml:space="preserve"> accessed Aug. 8, 2013 at: </w:t>
      </w:r>
      <w:hyperlink r:id="rId1" w:history="1">
        <w:r w:rsidRPr="007D30C2">
          <w:rPr>
            <w:rStyle w:val="Hyperlink"/>
          </w:rPr>
          <w:t>http://www.npdb-hipdb.hrsa.gov/topNavigation/aboutUs.jsp</w:t>
        </w:r>
      </w:hyperlink>
      <w:r>
        <w:t>.</w:t>
      </w:r>
    </w:p>
  </w:footnote>
  <w:footnote w:id="8">
    <w:p w:rsidR="00A00774" w:rsidRDefault="00A00774">
      <w:pPr>
        <w:pStyle w:val="FootnoteText"/>
      </w:pPr>
      <w:r>
        <w:rPr>
          <w:rStyle w:val="FootnoteReference"/>
        </w:rPr>
        <w:footnoteRef/>
      </w:r>
      <w:r>
        <w:t xml:space="preserve"> -</w:t>
      </w:r>
      <w:r w:rsidRPr="00711B4D">
        <w:t>78</w:t>
      </w:r>
      <w:r>
        <w:t xml:space="preserve"> FR  20476 (April 5, 2013) (45 C.F.R. § 60.2).</w:t>
      </w:r>
    </w:p>
  </w:footnote>
  <w:footnote w:id="9">
    <w:p w:rsidR="00A00774" w:rsidRDefault="00A00774" w:rsidP="00D858DD">
      <w:pPr>
        <w:pStyle w:val="FootnoteText"/>
      </w:pPr>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hyperlink r:id="rId2" w:history="1">
        <w:r w:rsidRPr="0092185A">
          <w:rPr>
            <w:rStyle w:val="Hyperlink"/>
          </w:rPr>
          <w:t>http://www.npdb-hipdb.hrsa.gov/resources/npdbMerge.jsp</w:t>
        </w:r>
      </w:hyperlink>
      <w:r>
        <w:t xml:space="preserve">; </w:t>
      </w:r>
      <w:r w:rsidRPr="00711B4D">
        <w:t>78</w:t>
      </w:r>
      <w:r>
        <w:t xml:space="preserve"> FR  47323 (Aug. 5, 2013).</w:t>
      </w:r>
    </w:p>
  </w:footnote>
  <w:footnote w:id="10">
    <w:p w:rsidR="00A00774" w:rsidRPr="00E727EE" w:rsidRDefault="00A00774" w:rsidP="00D77198">
      <w:pPr>
        <w:pStyle w:val="FootnoteText"/>
      </w:pPr>
      <w:r>
        <w:rPr>
          <w:rStyle w:val="FootnoteReference"/>
        </w:rPr>
        <w:footnoteRef/>
      </w:r>
      <w:r>
        <w:t xml:space="preserve"> </w:t>
      </w:r>
      <w:proofErr w:type="gramStart"/>
      <w:r>
        <w:rPr>
          <w:color w:val="333333"/>
        </w:rPr>
        <w:t>78 FR 20475-20476 (</w:t>
      </w:r>
      <w:r w:rsidRPr="00CA2D34">
        <w:rPr>
          <w:color w:val="333333"/>
        </w:rPr>
        <w:t>April 5, 2013</w:t>
      </w:r>
      <w:r>
        <w:rPr>
          <w:color w:val="333333"/>
        </w:rPr>
        <w:t>),</w:t>
      </w:r>
      <w:r w:rsidRPr="00CA2D34">
        <w:rPr>
          <w:color w:val="333333"/>
        </w:rPr>
        <w:t xml:space="preserve"> </w:t>
      </w:r>
      <w:r w:rsidRPr="00165F08">
        <w:rPr>
          <w:color w:val="333333"/>
        </w:rPr>
        <w:t xml:space="preserve">(45 C.F.R. </w:t>
      </w:r>
      <w:r>
        <w:rPr>
          <w:color w:val="333333"/>
        </w:rPr>
        <w:t>§ 60.2</w:t>
      </w:r>
      <w:r w:rsidRPr="00165F08">
        <w:rPr>
          <w:color w:val="333333"/>
        </w:rPr>
        <w:t>).</w:t>
      </w:r>
      <w:proofErr w:type="gramEnd"/>
    </w:p>
  </w:footnote>
  <w:footnote w:id="11">
    <w:p w:rsidR="00A00774" w:rsidRDefault="00A00774" w:rsidP="00AE59F1">
      <w:pPr>
        <w:pStyle w:val="FootnoteText"/>
      </w:pPr>
      <w:r>
        <w:rPr>
          <w:rStyle w:val="FootnoteReference"/>
        </w:rPr>
        <w:footnoteRef/>
      </w:r>
      <w:r>
        <w:t xml:space="preserve"> 45 C.F.R. § 60.3</w:t>
      </w:r>
    </w:p>
  </w:footnote>
  <w:footnote w:id="12">
    <w:p w:rsidR="00A00774" w:rsidRPr="006951EC" w:rsidRDefault="00A00774" w:rsidP="00AE59F1">
      <w:pPr>
        <w:pStyle w:val="FootnoteText"/>
      </w:pPr>
      <w:r>
        <w:rPr>
          <w:rStyle w:val="FootnoteReference"/>
        </w:rPr>
        <w:footnoteRef/>
      </w:r>
      <w:r>
        <w:t xml:space="preserve"> </w:t>
      </w:r>
      <w:r>
        <w:rPr>
          <w:i/>
        </w:rPr>
        <w:t>Id</w:t>
      </w:r>
      <w:r>
        <w:t>.</w:t>
      </w:r>
    </w:p>
  </w:footnote>
  <w:footnote w:id="13">
    <w:p w:rsidR="00A00774" w:rsidRPr="006951EC" w:rsidRDefault="00A00774" w:rsidP="00AE59F1">
      <w:pPr>
        <w:pStyle w:val="FootnoteText"/>
      </w:pPr>
      <w:r>
        <w:rPr>
          <w:rStyle w:val="FootnoteReference"/>
        </w:rPr>
        <w:footnoteRef/>
      </w:r>
      <w:r>
        <w:t xml:space="preserve"> </w:t>
      </w:r>
      <w:r>
        <w:rPr>
          <w:i/>
        </w:rPr>
        <w:t>Id</w:t>
      </w:r>
      <w:r>
        <w:t>.</w:t>
      </w:r>
    </w:p>
  </w:footnote>
  <w:footnote w:id="14">
    <w:p w:rsidR="00A00774" w:rsidRDefault="00A00774">
      <w:pPr>
        <w:pStyle w:val="FootnoteText"/>
      </w:pPr>
      <w:r>
        <w:rPr>
          <w:rStyle w:val="FootnoteReference"/>
        </w:rPr>
        <w:footnoteRef/>
      </w:r>
      <w:r>
        <w:t xml:space="preserve"> See 45 C.F.R. § 60.5.</w:t>
      </w:r>
    </w:p>
  </w:footnote>
  <w:footnote w:id="15">
    <w:p w:rsidR="00A00774" w:rsidRDefault="00A00774">
      <w:pPr>
        <w:pStyle w:val="FootnoteText"/>
      </w:pPr>
      <w:r>
        <w:rPr>
          <w:rStyle w:val="FootnoteReference"/>
        </w:rPr>
        <w:footnoteRef/>
      </w:r>
      <w:r>
        <w:t xml:space="preserve"> </w:t>
      </w:r>
      <w:proofErr w:type="gramStart"/>
      <w:r>
        <w:t>42 U.S.C. § 11131.</w:t>
      </w:r>
      <w:proofErr w:type="gramEnd"/>
    </w:p>
  </w:footnote>
  <w:footnote w:id="16">
    <w:p w:rsidR="00A00774" w:rsidRDefault="00A00774">
      <w:pPr>
        <w:pStyle w:val="FootnoteText"/>
      </w:pPr>
      <w:r>
        <w:rPr>
          <w:rStyle w:val="FootnoteReference"/>
        </w:rPr>
        <w:footnoteRef/>
      </w:r>
      <w:r>
        <w:t xml:space="preserve"> </w:t>
      </w:r>
      <w:proofErr w:type="gramStart"/>
      <w:r>
        <w:t>45 C.F.R. § 60.7(b).</w:t>
      </w:r>
      <w:proofErr w:type="gramEnd"/>
    </w:p>
  </w:footnote>
  <w:footnote w:id="17">
    <w:p w:rsidR="00A00774" w:rsidRDefault="00A00774" w:rsidP="00857137">
      <w:pPr>
        <w:pStyle w:val="FootnoteText"/>
      </w:pPr>
      <w:r>
        <w:rPr>
          <w:rStyle w:val="FootnoteReference"/>
        </w:rPr>
        <w:footnoteRef/>
      </w:r>
      <w:r>
        <w:t xml:space="preserve"> </w:t>
      </w:r>
      <w:proofErr w:type="gramStart"/>
      <w:r>
        <w:t>45 C.F.R. § 60.7(a).</w:t>
      </w:r>
      <w:proofErr w:type="gramEnd"/>
    </w:p>
  </w:footnote>
  <w:footnote w:id="18">
    <w:p w:rsidR="00A00774" w:rsidRDefault="00A00774">
      <w:pPr>
        <w:pStyle w:val="FootnoteText"/>
      </w:pPr>
      <w:r>
        <w:rPr>
          <w:rStyle w:val="FootnoteReference"/>
        </w:rPr>
        <w:footnoteRef/>
      </w:r>
      <w:r>
        <w:t xml:space="preserve"> </w:t>
      </w:r>
      <w:proofErr w:type="gramStart"/>
      <w:r>
        <w:t>42 U.S.C. § 11132, 45 C.F.R. § 60.8(a).</w:t>
      </w:r>
      <w:proofErr w:type="gramEnd"/>
    </w:p>
  </w:footnote>
  <w:footnote w:id="19">
    <w:p w:rsidR="00A00774" w:rsidRDefault="00A00774">
      <w:pPr>
        <w:pStyle w:val="FootnoteText"/>
      </w:pPr>
      <w:r>
        <w:rPr>
          <w:rStyle w:val="FootnoteReference"/>
        </w:rPr>
        <w:footnoteRef/>
      </w:r>
      <w:r>
        <w:t xml:space="preserve"> 45 C.F.R. § 60.9(a</w:t>
      </w:r>
      <w:proofErr w:type="gramStart"/>
      <w:r>
        <w:t>)(</w:t>
      </w:r>
      <w:proofErr w:type="gramEnd"/>
      <w:r>
        <w:t>3).</w:t>
      </w:r>
    </w:p>
  </w:footnote>
  <w:footnote w:id="20">
    <w:p w:rsidR="00A00774" w:rsidRDefault="00A00774">
      <w:pPr>
        <w:pStyle w:val="FootnoteText"/>
      </w:pPr>
      <w:r>
        <w:rPr>
          <w:rStyle w:val="FootnoteReference"/>
        </w:rPr>
        <w:footnoteRef/>
      </w:r>
      <w:r>
        <w:t xml:space="preserve"> </w:t>
      </w:r>
      <w:proofErr w:type="gramStart"/>
      <w:r>
        <w:t>45 C.F.R. § 60.9(a).</w:t>
      </w:r>
      <w:proofErr w:type="gramEnd"/>
    </w:p>
  </w:footnote>
  <w:footnote w:id="21">
    <w:p w:rsidR="00A00774" w:rsidRDefault="00A00774">
      <w:pPr>
        <w:pStyle w:val="FootnoteText"/>
      </w:pPr>
      <w:r>
        <w:rPr>
          <w:rStyle w:val="FootnoteReference"/>
        </w:rPr>
        <w:footnoteRef/>
      </w:r>
      <w:r>
        <w:t xml:space="preserve"> </w:t>
      </w:r>
      <w:proofErr w:type="gramStart"/>
      <w:r>
        <w:t>42 U.S.C. § 11133, 45 C.F.R. § 60.11(a), 45 C.F.R. § 60.12(a).</w:t>
      </w:r>
      <w:proofErr w:type="gramEnd"/>
    </w:p>
  </w:footnote>
  <w:footnote w:id="22">
    <w:p w:rsidR="00A00774" w:rsidRDefault="00A00774">
      <w:pPr>
        <w:pStyle w:val="FootnoteText"/>
      </w:pPr>
      <w:r>
        <w:rPr>
          <w:rStyle w:val="FootnoteReference"/>
        </w:rPr>
        <w:footnoteRef/>
      </w:r>
      <w:r>
        <w:t xml:space="preserve"> See: 45 C.F.R. § 60.21; See also: U.S, Dep’t of Health and Human Services website, </w:t>
      </w:r>
      <w:r>
        <w:rPr>
          <w:i/>
        </w:rPr>
        <w:t>Practitioners – Responding to Reports,</w:t>
      </w:r>
      <w:r>
        <w:t xml:space="preserve"> accessed Aug. 8, 2013 at:</w:t>
      </w:r>
      <w:r w:rsidRPr="00215499">
        <w:t xml:space="preserve"> </w:t>
      </w:r>
      <w:hyperlink r:id="rId3" w:history="1">
        <w:r w:rsidRPr="0092185A">
          <w:rPr>
            <w:rStyle w:val="Hyperlink"/>
          </w:rPr>
          <w:t>http://www.npdb-hipdb.hrsa.gov/pract/howToDisputeAReport.jsp</w:t>
        </w:r>
      </w:hyperlink>
      <w:r>
        <w:t xml:space="preserve">. </w:t>
      </w:r>
    </w:p>
  </w:footnote>
  <w:footnote w:id="23">
    <w:p w:rsidR="00A00774" w:rsidRDefault="00A00774">
      <w:pPr>
        <w:pStyle w:val="FootnoteText"/>
      </w:pPr>
      <w:r>
        <w:rPr>
          <w:rStyle w:val="FootnoteReference"/>
        </w:rPr>
        <w:footnoteRef/>
      </w:r>
      <w:r>
        <w:t xml:space="preserve"> </w:t>
      </w:r>
      <w:proofErr w:type="gramStart"/>
      <w:r>
        <w:t>42 U.S.C. § 11135(a); 45 C.F.R. § 60.17(a).</w:t>
      </w:r>
      <w:proofErr w:type="gramEnd"/>
    </w:p>
  </w:footnote>
  <w:footnote w:id="24">
    <w:p w:rsidR="00A00774" w:rsidRDefault="00A00774">
      <w:pPr>
        <w:pStyle w:val="FootnoteText"/>
      </w:pPr>
      <w:r>
        <w:rPr>
          <w:rStyle w:val="FootnoteReference"/>
        </w:rPr>
        <w:footnoteRef/>
      </w:r>
      <w:r>
        <w:t xml:space="preserve"> </w:t>
      </w:r>
      <w:proofErr w:type="gramStart"/>
      <w:r>
        <w:t>45 C.F.R. § 60.18(a).</w:t>
      </w:r>
      <w:proofErr w:type="gramEnd"/>
    </w:p>
  </w:footnote>
  <w:footnote w:id="25">
    <w:p w:rsidR="00A00774" w:rsidRDefault="00A00774">
      <w:pPr>
        <w:pStyle w:val="FootnoteText"/>
      </w:pPr>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p>
  </w:footnote>
  <w:footnote w:id="26">
    <w:p w:rsidR="00A00774" w:rsidRDefault="00A00774">
      <w:pPr>
        <w:pStyle w:val="FootnoteText"/>
      </w:pPr>
      <w:r>
        <w:rPr>
          <w:rStyle w:val="FootnoteReference"/>
        </w:rPr>
        <w:footnoteRef/>
      </w:r>
      <w:r>
        <w:t xml:space="preserve"> </w:t>
      </w:r>
      <w:proofErr w:type="gramStart"/>
      <w:r>
        <w:t>45 C.F.R. § 60.18(b).</w:t>
      </w:r>
      <w:proofErr w:type="gramEnd"/>
    </w:p>
  </w:footnote>
  <w:footnote w:id="27">
    <w:p w:rsidR="0096149D" w:rsidRDefault="0096149D">
      <w:pPr>
        <w:pStyle w:val="FootnoteText"/>
      </w:pPr>
      <w:r>
        <w:rPr>
          <w:rStyle w:val="FootnoteReference"/>
        </w:rPr>
        <w:footnoteRef/>
      </w:r>
      <w:r>
        <w:t xml:space="preserve"> See 45 C.F.R. § 60.18.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3in;height:3in" o:bullet="t"/>
    </w:pict>
  </w:numPicBullet>
  <w:numPicBullet w:numPicBulletId="1">
    <w:pict>
      <v:shape id="_x0000_i1090" type="#_x0000_t75" style="width:3in;height:3in" o:bullet="t"/>
    </w:pict>
  </w:numPicBullet>
  <w:numPicBullet w:numPicBulletId="2">
    <w:pict>
      <v:shape id="_x0000_i1091" type="#_x0000_t75" style="width:3in;height:3in" o:bullet="t"/>
    </w:pict>
  </w:numPicBullet>
  <w:numPicBullet w:numPicBulletId="3">
    <w:pict>
      <v:shape id="_x0000_i1092" type="#_x0000_t75" style="width:3in;height:3in" o:bullet="t"/>
    </w:pict>
  </w:numPicBullet>
  <w:numPicBullet w:numPicBulletId="4">
    <w:pict>
      <v:shape id="_x0000_i1093" type="#_x0000_t75" style="width:3in;height:3in" o:bullet="t"/>
    </w:pict>
  </w:numPicBullet>
  <w:numPicBullet w:numPicBulletId="5">
    <w:pict>
      <v:shape id="_x0000_i1094" type="#_x0000_t75" style="width:3in;height:3in" o:bullet="t"/>
    </w:pict>
  </w:numPicBullet>
  <w:numPicBullet w:numPicBulletId="6">
    <w:pict>
      <v:shape id="_x0000_i1095" type="#_x0000_t75" style="width:3in;height:3in" o:bullet="t"/>
    </w:pict>
  </w:numPicBullet>
  <w:numPicBullet w:numPicBulletId="7">
    <w:pict>
      <v:shape id="_x0000_i1096" type="#_x0000_t75" style="width:3in;height:3in" o:bullet="t"/>
    </w:pict>
  </w:numPicBullet>
  <w:numPicBullet w:numPicBulletId="8">
    <w:pict>
      <v:shape id="_x0000_i1097"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A5D1F"/>
    <w:multiLevelType w:val="hybridMultilevel"/>
    <w:tmpl w:val="8B40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C1547"/>
    <w:multiLevelType w:val="hybridMultilevel"/>
    <w:tmpl w:val="CED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3D25F0"/>
    <w:multiLevelType w:val="hybridMultilevel"/>
    <w:tmpl w:val="408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4"/>
  </w:num>
  <w:num w:numId="5">
    <w:abstractNumId w:val="11"/>
  </w:num>
  <w:num w:numId="6">
    <w:abstractNumId w:val="6"/>
  </w:num>
  <w:num w:numId="7">
    <w:abstractNumId w:val="13"/>
  </w:num>
  <w:num w:numId="8">
    <w:abstractNumId w:val="10"/>
  </w:num>
  <w:num w:numId="9">
    <w:abstractNumId w:val="1"/>
  </w:num>
  <w:num w:numId="10">
    <w:abstractNumId w:val="9"/>
  </w:num>
  <w:num w:numId="11">
    <w:abstractNumId w:val="5"/>
  </w:num>
  <w:num w:numId="12">
    <w:abstractNumId w:val="12"/>
  </w:num>
  <w:num w:numId="13">
    <w:abstractNumId w:val="3"/>
  </w:num>
  <w:num w:numId="14">
    <w:abstractNumId w:val="2"/>
  </w:num>
  <w:num w:numId="15">
    <w:abstractNumId w:val="8"/>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docVars>
    <w:docVar w:name="dgnword-docGUID" w:val="{5F070E73-D1BE-4FFF-AE77-84E546D70F40}"/>
    <w:docVar w:name="dgnword-eventsink" w:val="111391320"/>
  </w:docVars>
  <w:rsids>
    <w:rsidRoot w:val="00B57397"/>
    <w:rsid w:val="00012703"/>
    <w:rsid w:val="00032981"/>
    <w:rsid w:val="000721C3"/>
    <w:rsid w:val="000D1F36"/>
    <w:rsid w:val="000D3682"/>
    <w:rsid w:val="000D3A8D"/>
    <w:rsid w:val="000D4519"/>
    <w:rsid w:val="000E3EC8"/>
    <w:rsid w:val="0014133F"/>
    <w:rsid w:val="00165F08"/>
    <w:rsid w:val="0017348F"/>
    <w:rsid w:val="00173DC1"/>
    <w:rsid w:val="001E4925"/>
    <w:rsid w:val="00211427"/>
    <w:rsid w:val="00215499"/>
    <w:rsid w:val="0022786A"/>
    <w:rsid w:val="00254692"/>
    <w:rsid w:val="002546F0"/>
    <w:rsid w:val="002573E6"/>
    <w:rsid w:val="002E0770"/>
    <w:rsid w:val="002F3A57"/>
    <w:rsid w:val="00315391"/>
    <w:rsid w:val="00375AAA"/>
    <w:rsid w:val="003C0086"/>
    <w:rsid w:val="003C5133"/>
    <w:rsid w:val="003C67FB"/>
    <w:rsid w:val="00454691"/>
    <w:rsid w:val="004D301D"/>
    <w:rsid w:val="004D4714"/>
    <w:rsid w:val="004F1617"/>
    <w:rsid w:val="004F4C51"/>
    <w:rsid w:val="005433D3"/>
    <w:rsid w:val="005777D7"/>
    <w:rsid w:val="005A7F84"/>
    <w:rsid w:val="005D773F"/>
    <w:rsid w:val="00613833"/>
    <w:rsid w:val="00677212"/>
    <w:rsid w:val="00683D2F"/>
    <w:rsid w:val="006940C4"/>
    <w:rsid w:val="006951EC"/>
    <w:rsid w:val="006A0F46"/>
    <w:rsid w:val="006A2FD6"/>
    <w:rsid w:val="006E5EE0"/>
    <w:rsid w:val="00711B4D"/>
    <w:rsid w:val="00721354"/>
    <w:rsid w:val="007215A9"/>
    <w:rsid w:val="00751593"/>
    <w:rsid w:val="007700AF"/>
    <w:rsid w:val="00776DFF"/>
    <w:rsid w:val="00783C46"/>
    <w:rsid w:val="007E3EAB"/>
    <w:rsid w:val="00813B7C"/>
    <w:rsid w:val="00857137"/>
    <w:rsid w:val="0088677F"/>
    <w:rsid w:val="00891514"/>
    <w:rsid w:val="008C0F98"/>
    <w:rsid w:val="008C3E30"/>
    <w:rsid w:val="008D685D"/>
    <w:rsid w:val="0096149D"/>
    <w:rsid w:val="00963A52"/>
    <w:rsid w:val="00972C37"/>
    <w:rsid w:val="009871FF"/>
    <w:rsid w:val="00993D29"/>
    <w:rsid w:val="009B4A3D"/>
    <w:rsid w:val="009C1631"/>
    <w:rsid w:val="009D3332"/>
    <w:rsid w:val="009D75C9"/>
    <w:rsid w:val="009E62D0"/>
    <w:rsid w:val="00A00774"/>
    <w:rsid w:val="00A13345"/>
    <w:rsid w:val="00A41537"/>
    <w:rsid w:val="00A53C90"/>
    <w:rsid w:val="00A74EE1"/>
    <w:rsid w:val="00A9707B"/>
    <w:rsid w:val="00AC0137"/>
    <w:rsid w:val="00AC478E"/>
    <w:rsid w:val="00AC7177"/>
    <w:rsid w:val="00AE59F1"/>
    <w:rsid w:val="00B05871"/>
    <w:rsid w:val="00B06C75"/>
    <w:rsid w:val="00B0754E"/>
    <w:rsid w:val="00B21CF9"/>
    <w:rsid w:val="00B330AC"/>
    <w:rsid w:val="00B350E3"/>
    <w:rsid w:val="00B445F6"/>
    <w:rsid w:val="00B57397"/>
    <w:rsid w:val="00BA7B82"/>
    <w:rsid w:val="00BB19C9"/>
    <w:rsid w:val="00C06A42"/>
    <w:rsid w:val="00C3242C"/>
    <w:rsid w:val="00C917BF"/>
    <w:rsid w:val="00CA2D34"/>
    <w:rsid w:val="00CA53D9"/>
    <w:rsid w:val="00CD2A91"/>
    <w:rsid w:val="00CE22C8"/>
    <w:rsid w:val="00CF2804"/>
    <w:rsid w:val="00CF56A3"/>
    <w:rsid w:val="00D00CCA"/>
    <w:rsid w:val="00D0611C"/>
    <w:rsid w:val="00D2392C"/>
    <w:rsid w:val="00D459A4"/>
    <w:rsid w:val="00D77198"/>
    <w:rsid w:val="00D858DD"/>
    <w:rsid w:val="00DD3D39"/>
    <w:rsid w:val="00DE6E87"/>
    <w:rsid w:val="00DF66F6"/>
    <w:rsid w:val="00E43FE9"/>
    <w:rsid w:val="00E727EE"/>
    <w:rsid w:val="00E92EB4"/>
    <w:rsid w:val="00E94827"/>
    <w:rsid w:val="00EB57F7"/>
    <w:rsid w:val="00EB64A4"/>
    <w:rsid w:val="00ED5DD9"/>
    <w:rsid w:val="00EF0284"/>
    <w:rsid w:val="00F23972"/>
    <w:rsid w:val="00F30A76"/>
    <w:rsid w:val="00F600E5"/>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unhideWhenUsed/>
    <w:rsid w:val="00B0754E"/>
    <w:rPr>
      <w:sz w:val="20"/>
    </w:rPr>
  </w:style>
  <w:style w:type="character" w:customStyle="1" w:styleId="FootnoteTextChar">
    <w:name w:val="Footnote Text Char"/>
    <w:basedOn w:val="DefaultParagraphFont"/>
    <w:link w:val="FootnoteText"/>
    <w:uiPriority w:val="99"/>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 w:type="paragraph" w:styleId="Revision">
    <w:name w:val="Revision"/>
    <w:hidden/>
    <w:uiPriority w:val="99"/>
    <w:semiHidden/>
    <w:rsid w:val="00C06A42"/>
    <w:pPr>
      <w:spacing w:after="0"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ipdb.hrsa.gov/resources/npdbMerge.jsp"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npdb-hipdb.hrsa.gov/hcorg/aboutReporting.js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npdb-hipdb.hrsa.gov/pract/howToDisputeAReport.jsp" TargetMode="External"/><Relationship Id="rId2" Type="http://schemas.openxmlformats.org/officeDocument/2006/relationships/hyperlink" Target="http://www.npdb-hipdb.hrsa.gov/resources/npdbMerge.jsp" TargetMode="External"/><Relationship Id="rId1" Type="http://schemas.openxmlformats.org/officeDocument/2006/relationships/hyperlink" Target="http://www.npdb-hipdb.hrsa.gov/topNavigation/aboutU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90992-1E34-46E7-B0D1-810BB2B01BE8}">
  <ds:schemaRefs>
    <ds:schemaRef ds:uri="http://schemas.openxmlformats.org/officeDocument/2006/bibliography"/>
  </ds:schemaRefs>
</ds:datastoreItem>
</file>

<file path=customXml/itemProps2.xml><?xml version="1.0" encoding="utf-8"?>
<ds:datastoreItem xmlns:ds="http://schemas.openxmlformats.org/officeDocument/2006/customXml" ds:itemID="{A3132620-344D-40E3-B0A6-0BC1DBD38BD5}"/>
</file>

<file path=customXml/itemProps3.xml><?xml version="1.0" encoding="utf-8"?>
<ds:datastoreItem xmlns:ds="http://schemas.openxmlformats.org/officeDocument/2006/customXml" ds:itemID="{5DE39EBC-59ED-42F8-B1A7-AD74B42A7382}"/>
</file>

<file path=customXml/itemProps4.xml><?xml version="1.0" encoding="utf-8"?>
<ds:datastoreItem xmlns:ds="http://schemas.openxmlformats.org/officeDocument/2006/customXml" ds:itemID="{31B7C49F-780F-45F1-8EF0-32F118A13DC7}"/>
</file>

<file path=docProps/app.xml><?xml version="1.0" encoding="utf-8"?>
<Properties xmlns="http://schemas.openxmlformats.org/officeDocument/2006/extended-properties" xmlns:vt="http://schemas.openxmlformats.org/officeDocument/2006/docPropsVTypes">
  <Template>Normal</Template>
  <TotalTime>6</TotalTime>
  <Pages>9</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dcterms:created xsi:type="dcterms:W3CDTF">2013-09-25T22:30:00Z</dcterms:created>
  <dcterms:modified xsi:type="dcterms:W3CDTF">2013-09-25T22:31:00Z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