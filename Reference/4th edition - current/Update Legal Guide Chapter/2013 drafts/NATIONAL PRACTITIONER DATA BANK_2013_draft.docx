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397" w:rsidRDefault="00B57397" w:rsidP="00B57397">
      <w:pPr>
        <w:jc w:val="center"/>
        <w:rPr>
          <w:b/>
          <w:bCs/>
        </w:rPr>
      </w:pPr>
      <w:bookmarkStart w:id="0" w:name="_Toc161565698"/>
      <w:r>
        <w:rPr>
          <w:b/>
          <w:bCs/>
        </w:rPr>
        <w:t>NATIONAL PRACTITIONER DATA BANK</w:t>
      </w:r>
      <w:bookmarkEnd w:id="0"/>
    </w:p>
    <w:p w:rsidR="00B57397" w:rsidRDefault="00B57397" w:rsidP="00B57397">
      <w:pPr>
        <w:keepNext/>
        <w:keepLines/>
        <w:widowControl w:val="0"/>
        <w:rPr>
          <w:b/>
          <w:bCs/>
        </w:rPr>
      </w:pPr>
    </w:p>
    <w:p w:rsidR="00B57397" w:rsidRDefault="00B57397" w:rsidP="00B57397">
      <w:pPr>
        <w:keepNext/>
        <w:keepLines/>
        <w:widowControl w:val="0"/>
      </w:pPr>
    </w:p>
    <w:p w:rsidR="000D3682" w:rsidRDefault="00A9707B" w:rsidP="000D3682">
      <w:pPr>
        <w:pStyle w:val="NormalWeb"/>
        <w:rPr>
          <w:ins w:id="1" w:author="Tierney Edwards" w:date="2013-08-12T11:03:00Z"/>
        </w:rPr>
      </w:pPr>
      <w:r>
        <w:t xml:space="preserve">NOTE: </w:t>
      </w:r>
      <w:ins w:id="2" w:author="Tierney Edwards" w:date="2013-08-12T10:06:00Z">
        <w:r w:rsidR="001E4925" w:rsidRPr="000D3682">
          <w:rPr>
            <w:rPrChange w:id="3" w:author="Tierney Edwards" w:date="2013-08-12T11:02:00Z">
              <w:rPr>
                <w:b/>
              </w:rPr>
            </w:rPrChange>
          </w:rPr>
          <w:t xml:space="preserve">The U.S. Department of Health and Human Services has merged the </w:t>
        </w:r>
        <w:r w:rsidR="001E4925" w:rsidRPr="000D3682">
          <w:t>Healthcare Integrity and Protections Data Bank (HIPDB) into the National Practitioner Data Bank (NPDB).</w:t>
        </w:r>
      </w:ins>
      <w:ins w:id="4" w:author="Tierney Edwards" w:date="2013-08-12T11:07:00Z">
        <w:r w:rsidR="000D3682">
          <w:rPr>
            <w:rStyle w:val="FootnoteReference"/>
          </w:rPr>
          <w:footnoteReference w:id="1"/>
        </w:r>
      </w:ins>
      <w:ins w:id="6" w:author="Tierney Edwards" w:date="2013-08-12T10:06:00Z">
        <w:r w:rsidR="001E4925" w:rsidRPr="000D3682">
          <w:rPr>
            <w:rPrChange w:id="7" w:author="Tierney Edwards" w:date="2013-08-12T11:02:00Z">
              <w:rPr>
                <w:b/>
              </w:rPr>
            </w:rPrChange>
          </w:rPr>
          <w:t xml:space="preserve"> More informat</w:t>
        </w:r>
        <w:r w:rsidR="003C67FB">
          <w:t xml:space="preserve">ion about the new combined </w:t>
        </w:r>
      </w:ins>
      <w:ins w:id="8" w:author="Tierney Edwards" w:date="2013-08-12T11:11:00Z">
        <w:r w:rsidR="003C67FB">
          <w:t>D</w:t>
        </w:r>
      </w:ins>
      <w:ins w:id="9" w:author="Tierney Edwards" w:date="2013-08-12T10:06:00Z">
        <w:r w:rsidR="003C67FB">
          <w:t>ata</w:t>
        </w:r>
      </w:ins>
      <w:ins w:id="10" w:author="Tierney Edwards" w:date="2013-08-12T11:11:00Z">
        <w:r w:rsidR="003C67FB">
          <w:t xml:space="preserve"> B</w:t>
        </w:r>
      </w:ins>
      <w:ins w:id="11" w:author="Tierney Edwards" w:date="2013-08-12T10:06:00Z">
        <w:r w:rsidR="001E4925" w:rsidRPr="000D3682">
          <w:rPr>
            <w:rPrChange w:id="12" w:author="Tierney Edwards" w:date="2013-08-12T11:02:00Z">
              <w:rPr>
                <w:b/>
              </w:rPr>
            </w:rPrChange>
          </w:rPr>
          <w:t>ank (called simply, “the Data Bank”) is available at www.npdb-hipdb.hrsa.gov</w:t>
        </w:r>
        <w:r w:rsidR="001E4925">
          <w:rPr>
            <w:b/>
          </w:rPr>
          <w:t>.</w:t>
        </w:r>
        <w:r w:rsidR="001E4925">
          <w:t xml:space="preserve"> </w:t>
        </w:r>
      </w:ins>
    </w:p>
    <w:p w:rsidR="000D3682" w:rsidRDefault="000D3682" w:rsidP="000D3682">
      <w:pPr>
        <w:pStyle w:val="NormalWeb"/>
        <w:rPr>
          <w:ins w:id="13" w:author="Tierney Edwards" w:date="2013-08-12T11:02:00Z"/>
        </w:rPr>
      </w:pPr>
      <w:ins w:id="14" w:author="Tierney Edwards" w:date="2013-08-12T11:02:00Z">
        <w:r>
          <w:t>Essentially, there is no change to the reporting workflow or requirements, but</w:t>
        </w:r>
      </w:ins>
      <w:ins w:id="15" w:author="Tierney Edwards" w:date="2013-08-12T11:09:00Z">
        <w:r w:rsidR="003C67FB">
          <w:t xml:space="preserve"> because </w:t>
        </w:r>
        <w:r w:rsidR="003C67FB">
          <w:t>the</w:t>
        </w:r>
        <w:r w:rsidR="003C67FB">
          <w:t xml:space="preserve"> two data bases have been combined into one, now</w:t>
        </w:r>
      </w:ins>
      <w:ins w:id="16" w:author="Tierney Edwards" w:date="2013-08-12T11:02:00Z">
        <w:r>
          <w:t xml:space="preserve"> users' query results may include reports that were not previously available to them</w:t>
        </w:r>
      </w:ins>
      <w:ins w:id="17" w:author="Tierney Edwards" w:date="2013-08-12T11:09:00Z">
        <w:r w:rsidR="003C67FB">
          <w:t xml:space="preserve"> if they only queried one or the other</w:t>
        </w:r>
      </w:ins>
      <w:ins w:id="18" w:author="Tierney Edwards" w:date="2013-08-12T11:02:00Z">
        <w:r>
          <w:t>.</w:t>
        </w:r>
      </w:ins>
      <w:ins w:id="19" w:author="Tierney Edwards" w:date="2013-08-12T11:09:00Z">
        <w:r w:rsidR="003C67FB">
          <w:rPr>
            <w:rStyle w:val="FootnoteReference"/>
          </w:rPr>
          <w:footnoteReference w:id="2"/>
        </w:r>
      </w:ins>
      <w:ins w:id="21" w:author="Tierney Edwards" w:date="2013-08-12T11:02:00Z">
        <w:r>
          <w:t xml:space="preserve"> </w:t>
        </w:r>
      </w:ins>
      <w:ins w:id="22" w:author="Tierney Edwards" w:date="2013-08-12T11:08:00Z">
        <w:r w:rsidR="003C67FB">
          <w:t>The Data Bank</w:t>
        </w:r>
        <w:r w:rsidR="003C67FB">
          <w:t>’</w:t>
        </w:r>
        <w:r w:rsidR="003C67FB">
          <w:t xml:space="preserve">s website lists </w:t>
        </w:r>
        <w:r w:rsidR="003C67FB">
          <w:t>the</w:t>
        </w:r>
      </w:ins>
      <w:ins w:id="23" w:author="Tierney Edwards" w:date="2013-08-12T11:02:00Z">
        <w:r>
          <w:t xml:space="preserve"> changes that each user group may experience:</w:t>
        </w:r>
      </w:ins>
      <w:ins w:id="24" w:author="Tierney Edwards" w:date="2013-08-12T11:03:00Z">
        <w:r>
          <w:rPr>
            <w:rStyle w:val="FootnoteReference"/>
          </w:rPr>
          <w:footnoteReference w:id="3"/>
        </w:r>
      </w:ins>
    </w:p>
    <w:p w:rsidR="000D3682" w:rsidRDefault="000D3682" w:rsidP="000D3682">
      <w:pPr>
        <w:numPr>
          <w:ilvl w:val="0"/>
          <w:numId w:val="14"/>
        </w:numPr>
        <w:spacing w:before="100" w:beforeAutospacing="1" w:after="100" w:afterAutospacing="1"/>
        <w:jc w:val="left"/>
        <w:rPr>
          <w:ins w:id="28" w:author="Tierney Edwards" w:date="2013-08-12T11:02:00Z"/>
        </w:rPr>
      </w:pPr>
      <w:ins w:id="29" w:author="Tierney Edwards" w:date="2013-08-12T11:02:00Z">
        <w:r>
          <w:rPr>
            <w:b/>
            <w:bCs/>
          </w:rPr>
          <w:t xml:space="preserve">All </w:t>
        </w:r>
        <w:proofErr w:type="spellStart"/>
        <w:r>
          <w:rPr>
            <w:b/>
            <w:bCs/>
          </w:rPr>
          <w:t>Queriers</w:t>
        </w:r>
        <w:proofErr w:type="spellEnd"/>
        <w:r>
          <w:t xml:space="preserve">: Information previously collected and disclosed through the HIPDB will be collected and disclosed through the NPDB. Users may see Federal and health plan actions/decisions in their query results that they were not able to receive before because they were only available through querying the HIPDB. </w:t>
        </w:r>
      </w:ins>
    </w:p>
    <w:p w:rsidR="000D3682" w:rsidRDefault="000D3682" w:rsidP="000D3682">
      <w:pPr>
        <w:numPr>
          <w:ilvl w:val="0"/>
          <w:numId w:val="14"/>
        </w:numPr>
        <w:spacing w:before="100" w:beforeAutospacing="1" w:after="100" w:afterAutospacing="1"/>
        <w:jc w:val="left"/>
        <w:rPr>
          <w:ins w:id="30" w:author="Tierney Edwards" w:date="2013-08-12T11:02:00Z"/>
        </w:rPr>
      </w:pPr>
      <w:ins w:id="31" w:author="Tierney Edwards" w:date="2013-08-12T11:02:00Z">
        <w:r>
          <w:rPr>
            <w:b/>
            <w:bCs/>
          </w:rPr>
          <w:t>Continuous Query Users</w:t>
        </w:r>
        <w:r>
          <w:t xml:space="preserve">: Users may receive notifications for reports (specifically, Federal Government agency and health plan actions/decisions) that were previously unavailable to them. </w:t>
        </w:r>
      </w:ins>
    </w:p>
    <w:p w:rsidR="000D3682" w:rsidRDefault="000D3682" w:rsidP="000D3682">
      <w:pPr>
        <w:numPr>
          <w:ilvl w:val="0"/>
          <w:numId w:val="14"/>
        </w:numPr>
        <w:spacing w:before="100" w:beforeAutospacing="1" w:after="100" w:afterAutospacing="1"/>
        <w:jc w:val="left"/>
        <w:rPr>
          <w:ins w:id="32" w:author="Tierney Edwards" w:date="2013-08-12T11:02:00Z"/>
        </w:rPr>
      </w:pPr>
      <w:ins w:id="33" w:author="Tierney Edwards" w:date="2013-08-12T11:02:00Z">
        <w:r>
          <w:rPr>
            <w:b/>
            <w:bCs/>
          </w:rPr>
          <w:t>ITP and QRXS Users</w:t>
        </w:r>
        <w:r>
          <w:t xml:space="preserve">: There are </w:t>
        </w:r>
        <w:r>
          <w:fldChar w:fldCharType="begin"/>
        </w:r>
        <w:r>
          <w:instrText xml:space="preserve"> HYPERLINK "http://www.npdb-hipdb.hrsa.gov/software/codes.jsp" </w:instrText>
        </w:r>
        <w:r>
          <w:fldChar w:fldCharType="separate"/>
        </w:r>
        <w:r>
          <w:rPr>
            <w:rStyle w:val="Hyperlink"/>
          </w:rPr>
          <w:t>new codes</w:t>
        </w:r>
        <w:r>
          <w:fldChar w:fldCharType="end"/>
        </w:r>
        <w:r>
          <w:t xml:space="preserve"> for reporting government administrative actions. </w:t>
        </w:r>
      </w:ins>
    </w:p>
    <w:p w:rsidR="000D3682" w:rsidRDefault="000D3682" w:rsidP="000D3682">
      <w:pPr>
        <w:numPr>
          <w:ilvl w:val="0"/>
          <w:numId w:val="14"/>
        </w:numPr>
        <w:spacing w:before="100" w:beforeAutospacing="1" w:after="100" w:afterAutospacing="1"/>
        <w:jc w:val="left"/>
        <w:rPr>
          <w:ins w:id="34" w:author="Tierney Edwards" w:date="2013-08-12T11:02:00Z"/>
        </w:rPr>
      </w:pPr>
      <w:ins w:id="35" w:author="Tierney Edwards" w:date="2013-08-12T11:02:00Z">
        <w:r>
          <w:rPr>
            <w:b/>
            <w:bCs/>
          </w:rPr>
          <w:t>All Reporters</w:t>
        </w:r>
        <w:r>
          <w:t>: Reporters have not experienced any changes to reporting, as reporting requirements remain essentially the same. The three primary statutes (</w:t>
        </w:r>
        <w:r>
          <w:fldChar w:fldCharType="begin"/>
        </w:r>
        <w:r>
          <w:instrText xml:space="preserve"> HYPERLINK "http://www.npdb-hipdb.hrsa.gov/resources/titleIv.jsp" </w:instrText>
        </w:r>
        <w:r>
          <w:fldChar w:fldCharType="separate"/>
        </w:r>
        <w:r>
          <w:rPr>
            <w:rStyle w:val="Hyperlink"/>
          </w:rPr>
          <w:t>Title IV of Public Law 99-660</w:t>
        </w:r>
        <w:r>
          <w:fldChar w:fldCharType="end"/>
        </w:r>
        <w:r>
          <w:t xml:space="preserve">, the Healthcare Quality Improvement Act of 1986, as amended, which established the NPDB; </w:t>
        </w:r>
        <w:r>
          <w:fldChar w:fldCharType="begin"/>
        </w:r>
        <w:r>
          <w:instrText xml:space="preserve"> HYPERLINK "http://www.npdb-hipdb.hrsa.gov/resources/section1921.jsp" </w:instrText>
        </w:r>
        <w:r>
          <w:fldChar w:fldCharType="separate"/>
        </w:r>
        <w:r>
          <w:rPr>
            <w:rStyle w:val="Hyperlink"/>
          </w:rPr>
          <w:t>Section 1921 of the Social Security Act</w:t>
        </w:r>
        <w:r>
          <w:fldChar w:fldCharType="end"/>
        </w:r>
        <w:r>
          <w:t xml:space="preserve">, which expanded the NPDB; and </w:t>
        </w:r>
        <w:r>
          <w:fldChar w:fldCharType="begin"/>
        </w:r>
        <w:r>
          <w:instrText xml:space="preserve"> HYPERLINK "http://www.npdb-hipdb.hrsa.gov/resources/1128e.jsp" </w:instrText>
        </w:r>
        <w:r>
          <w:fldChar w:fldCharType="separate"/>
        </w:r>
        <w:r>
          <w:rPr>
            <w:rStyle w:val="Hyperlink"/>
          </w:rPr>
          <w:t>Section 1128E of the Social Security Act</w:t>
        </w:r>
        <w:r>
          <w:fldChar w:fldCharType="end"/>
        </w:r>
        <w:r>
          <w:t xml:space="preserve">, added by Section 221(a) of the Health Insurance Portability and Accountability Act of 1996, which established the HIPDB) remain in effect, though modified, and the merger simply combines them into one system. </w:t>
        </w:r>
      </w:ins>
    </w:p>
    <w:p w:rsidR="001E4925" w:rsidRDefault="001E4925" w:rsidP="00B57397">
      <w:pPr>
        <w:pStyle w:val="Heading2"/>
        <w:rPr>
          <w:ins w:id="36" w:author="Tierney Edwards" w:date="2013-08-12T10:54:00Z"/>
          <w:b w:val="0"/>
        </w:rPr>
      </w:pPr>
    </w:p>
    <w:p w:rsidR="00012703" w:rsidRPr="00012703" w:rsidRDefault="00012703" w:rsidP="00012703">
      <w:pPr>
        <w:rPr>
          <w:ins w:id="37" w:author="Tierney Edwards" w:date="2013-08-12T10:06:00Z"/>
        </w:rPr>
        <w:pPrChange w:id="38" w:author="Tierney Edwards" w:date="2013-08-12T10:54:00Z">
          <w:pPr>
            <w:pStyle w:val="Heading2"/>
          </w:pPr>
        </w:pPrChange>
      </w:pPr>
    </w:p>
    <w:p w:rsidR="00A9707B" w:rsidDel="001E4925" w:rsidRDefault="00A9707B" w:rsidP="00B57397">
      <w:pPr>
        <w:pStyle w:val="Heading2"/>
        <w:rPr>
          <w:del w:id="39" w:author="Tierney Edwards" w:date="2013-08-12T10:06:00Z"/>
        </w:rPr>
      </w:pPr>
      <w:del w:id="40" w:author="Tierney Edwards" w:date="2013-08-12T10:06:00Z">
        <w:r w:rsidDel="001E4925">
          <w:rPr>
            <w:b w:val="0"/>
          </w:rPr>
          <w:lastRenderedPageBreak/>
          <w:delText xml:space="preserve">The U.S. Department of Health and Human Services is in the process of merging the Healthcare Integrity and Protections Data Bank (HIPDB) into the National Practitioner Data Bank (NPDB).  The first stage of rulemaking to accomplish this was published on February 15, 2012, in the Federal Register.  The date of adoption of final rules is not known as of </w:delText>
        </w:r>
        <w:r w:rsidR="00677212" w:rsidDel="001E4925">
          <w:rPr>
            <w:b w:val="0"/>
          </w:rPr>
          <w:delText>Decem</w:delText>
        </w:r>
        <w:r w:rsidDel="001E4925">
          <w:rPr>
            <w:b w:val="0"/>
          </w:rPr>
          <w:delText>ber, 2012.  This chapter and the chapter on the HIPDB will be updated accordingly when the final rules merging the two databases become effective.</w:delText>
        </w:r>
      </w:del>
    </w:p>
    <w:p w:rsidR="00A9707B" w:rsidRDefault="00A9707B" w:rsidP="00B57397">
      <w:pPr>
        <w:pStyle w:val="Heading2"/>
      </w:pPr>
    </w:p>
    <w:p w:rsidR="00B57397" w:rsidRDefault="00B57397" w:rsidP="00B57397">
      <w:pPr>
        <w:pStyle w:val="Heading2"/>
      </w:pPr>
      <w:r>
        <w:t>What is the</w:t>
      </w:r>
      <w:ins w:id="41" w:author="Tierney Edwards" w:date="2013-08-12T10:06:00Z">
        <w:r w:rsidR="001E4925">
          <w:t xml:space="preserve"> </w:t>
        </w:r>
      </w:ins>
      <w:ins w:id="42" w:author="Tierney Edwards" w:date="2013-08-12T11:10:00Z">
        <w:r w:rsidR="003C67FB">
          <w:t>Data B</w:t>
        </w:r>
      </w:ins>
      <w:ins w:id="43" w:author="Tierney Edwards" w:date="2013-08-12T10:06:00Z">
        <w:r w:rsidR="001E4925">
          <w:t>ank?</w:t>
        </w:r>
      </w:ins>
      <w:r>
        <w:t xml:space="preserve"> </w:t>
      </w:r>
      <w:del w:id="44" w:author="Tierney Edwards" w:date="2013-08-12T10:06:00Z">
        <w:r w:rsidDel="001E4925">
          <w:delText>National Practitioner Data Bank (NPDB)?</w:delText>
        </w:r>
      </w:del>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The</w:t>
      </w:r>
      <w:del w:id="45" w:author="Tierney Edwards" w:date="2013-08-12T10:06:00Z">
        <w:r w:rsidDel="001E4925">
          <w:delText xml:space="preserve"> NPDB</w:delText>
        </w:r>
      </w:del>
      <w:ins w:id="46" w:author="Tierney Edwards" w:date="2013-08-12T10:06:00Z">
        <w:r w:rsidR="001E4925">
          <w:t xml:space="preserve"> </w:t>
        </w:r>
      </w:ins>
      <w:ins w:id="47" w:author="Tierney Edwards" w:date="2013-08-12T11:10:00Z">
        <w:r w:rsidR="003C67FB">
          <w:t>Data B</w:t>
        </w:r>
      </w:ins>
      <w:ins w:id="48" w:author="Tierney Edwards" w:date="2013-08-12T10:06:00Z">
        <w:r w:rsidR="001E4925">
          <w:t>ank</w:t>
        </w:r>
      </w:ins>
      <w:r>
        <w:t xml:space="preserve"> is a national, computerized information source which tracks the following information:</w:t>
      </w:r>
      <w:ins w:id="49" w:author="Tierney Edwards" w:date="2013-08-12T10:06:00Z">
        <w:r w:rsidR="001E4925" w:rsidRPr="001E4925">
          <w:rPr>
            <w:rStyle w:val="FootnoteReference"/>
          </w:rPr>
          <w:t xml:space="preserve"> </w:t>
        </w:r>
        <w:r w:rsidR="001E4925">
          <w:rPr>
            <w:rStyle w:val="FootnoteReference"/>
          </w:rPr>
          <w:footnoteReference w:id="4"/>
        </w:r>
      </w:ins>
    </w:p>
    <w:p w:rsidR="00B57397" w:rsidRDefault="00B57397" w:rsidP="00B57397">
      <w:pPr>
        <w:tabs>
          <w:tab w:val="left" w:pos="-1440"/>
          <w:tab w:val="left" w:pos="-720"/>
        </w:tabs>
        <w:suppressAutoHyphens/>
      </w:pPr>
    </w:p>
    <w:p w:rsidR="00B57397" w:rsidRDefault="00B57397" w:rsidP="001E4925">
      <w:pPr>
        <w:pStyle w:val="ListBullet"/>
      </w:pPr>
      <w:r>
        <w:t>Payments made as a result of medical malpractice actions or claims.</w:t>
      </w:r>
    </w:p>
    <w:p w:rsidR="00B57397" w:rsidRDefault="00B57397" w:rsidP="00B57397">
      <w:pPr>
        <w:tabs>
          <w:tab w:val="left" w:pos="-1440"/>
          <w:tab w:val="left" w:pos="-720"/>
        </w:tabs>
        <w:suppressAutoHyphens/>
      </w:pPr>
    </w:p>
    <w:p w:rsidR="00B57397" w:rsidRDefault="00B57397" w:rsidP="001E4925">
      <w:pPr>
        <w:pStyle w:val="ListBullet"/>
      </w:pPr>
      <w:r>
        <w:t>Adverse licensure actions taken by state licensing boards.</w:t>
      </w:r>
    </w:p>
    <w:p w:rsidR="00B57397" w:rsidRDefault="00B57397" w:rsidP="00B57397">
      <w:pPr>
        <w:tabs>
          <w:tab w:val="left" w:pos="-1440"/>
          <w:tab w:val="left" w:pos="-720"/>
        </w:tabs>
        <w:suppressAutoHyphens/>
      </w:pPr>
    </w:p>
    <w:p w:rsidR="00B57397" w:rsidRDefault="00B57397" w:rsidP="001E4925">
      <w:pPr>
        <w:pStyle w:val="ListBullet"/>
      </w:pPr>
      <w:r>
        <w:t>Adverse actions on clinical privileges taken by hospitals, other health care entities and professional society membership actions.</w:t>
      </w:r>
    </w:p>
    <w:p w:rsidR="001E4925" w:rsidRPr="001E4925" w:rsidRDefault="001E4925" w:rsidP="001E4925"/>
    <w:p w:rsidR="001E4925" w:rsidRDefault="001E4925" w:rsidP="001E4925">
      <w:pPr>
        <w:ind w:left="720"/>
        <w:rPr>
          <w:ins w:id="54" w:author="Tierney Edwards" w:date="2013-08-12T10:05:00Z"/>
        </w:rPr>
        <w:pPrChange w:id="55" w:author="Tierney Edwards" w:date="2013-08-12T10:05:00Z">
          <w:pPr>
            <w:pStyle w:val="ListBullet"/>
          </w:pPr>
        </w:pPrChange>
      </w:pPr>
    </w:p>
    <w:p w:rsidR="001E4925" w:rsidRDefault="001E4925" w:rsidP="001E4925">
      <w:pPr>
        <w:rPr>
          <w:ins w:id="56" w:author="Tierney Edwards" w:date="2013-08-12T10:05:00Z"/>
        </w:rPr>
      </w:pPr>
      <w:ins w:id="57" w:author="Tierney Edwards" w:date="2013-08-12T10:05:00Z">
        <w:r>
          <w:tab/>
          <w:t>Prior to May 6, 2013, "the Data Bank" referred to two separately operated Data Banks: the NPDB and the Healthcare Integrity and Protection Data Bank (HIPDB).</w:t>
        </w:r>
        <w:r>
          <w:rPr>
            <w:rStyle w:val="FootnoteReference"/>
          </w:rPr>
          <w:footnoteReference w:id="5"/>
        </w:r>
        <w:r>
          <w:t xml:space="preserve"> While the NPDB and the HIPDB were established for different purposes, overlap existed in some reporting and querying requirements.</w:t>
        </w:r>
        <w:r>
          <w:rPr>
            <w:rStyle w:val="FootnoteReference"/>
          </w:rPr>
          <w:footnoteReference w:id="6"/>
        </w:r>
        <w:r>
          <w:t xml:space="preserve"> To eliminate this duplication, Congress passed Section 6403 of the </w:t>
        </w:r>
        <w:r>
          <w:rPr>
            <w:rStyle w:val="Emphasis"/>
          </w:rPr>
          <w:t>Affordable Care Act of 2010</w:t>
        </w:r>
        <w:r>
          <w:t xml:space="preserve"> (ACA), Public Law 111-148. As a result of this legislation, NPDB operations were consolidated with those of the former HIPDB.</w:t>
        </w:r>
        <w:r w:rsidRPr="00E05E54">
          <w:rPr>
            <w:rStyle w:val="FootnoteReference"/>
          </w:rPr>
          <w:t xml:space="preserve"> </w:t>
        </w:r>
        <w:r>
          <w:rPr>
            <w:rStyle w:val="FootnoteReference"/>
          </w:rPr>
          <w:footnoteReference w:id="7"/>
        </w:r>
        <w:r>
          <w:t xml:space="preserve"> </w:t>
        </w:r>
      </w:ins>
    </w:p>
    <w:p w:rsidR="001E4925" w:rsidRDefault="001E4925" w:rsidP="001E4925">
      <w:pPr>
        <w:ind w:firstLine="720"/>
        <w:rPr>
          <w:ins w:id="66" w:author="Tierney Edwards" w:date="2013-08-12T10:05:00Z"/>
        </w:rPr>
      </w:pPr>
      <w:ins w:id="67" w:author="Tierney Edwards" w:date="2013-08-12T10:05:00Z">
        <w:r>
          <w:t xml:space="preserve">Information previously collected and disclosed by the HIPDB is now collected and disclosed by the NPDB. Hospitals, health care entities, Boards of Medical Examiners and state licensing authorities, peer review organization, and private accreditation entities that take negative actions or make negative findings against practitioners, physicians, </w:t>
        </w:r>
        <w:proofErr w:type="spellStart"/>
        <w:r>
          <w:t>dentitsts</w:t>
        </w:r>
        <w:proofErr w:type="spellEnd"/>
        <w:r>
          <w:t xml:space="preserve"> or other health care entities must report information to the </w:t>
        </w:r>
      </w:ins>
      <w:ins w:id="68" w:author="Tierney Edwards" w:date="2013-08-12T11:10:00Z">
        <w:r w:rsidR="003C67FB">
          <w:t>Data B</w:t>
        </w:r>
      </w:ins>
      <w:ins w:id="69" w:author="Tierney Edwards" w:date="2013-08-12T10:05:00Z">
        <w:r>
          <w:t>ank. Insurance companies making payments as a result of medical malpractice claims must also</w:t>
        </w:r>
        <w:r w:rsidR="003C67FB">
          <w:t xml:space="preserve"> report information to the </w:t>
        </w:r>
      </w:ins>
      <w:ins w:id="70" w:author="Tierney Edwards" w:date="2013-08-12T11:11:00Z">
        <w:r w:rsidR="003C67FB">
          <w:t>Data B</w:t>
        </w:r>
      </w:ins>
      <w:ins w:id="71" w:author="Tierney Edwards" w:date="2013-08-12T10:05:00Z">
        <w:r>
          <w:t>ank.</w:t>
        </w:r>
        <w:r>
          <w:rPr>
            <w:rStyle w:val="FootnoteReference"/>
          </w:rPr>
          <w:footnoteReference w:id="8"/>
        </w:r>
      </w:ins>
    </w:p>
    <w:p w:rsidR="001E4925" w:rsidRPr="001E4925" w:rsidRDefault="001E4925" w:rsidP="001E4925">
      <w:pPr>
        <w:rPr>
          <w:ins w:id="74" w:author="Tierney Edwards" w:date="2013-08-12T10:04:00Z"/>
        </w:rPr>
        <w:pPrChange w:id="75" w:author="Tierney Edwards" w:date="2013-08-12T10:05:00Z">
          <w:pPr>
            <w:pStyle w:val="ListBullet"/>
          </w:pPr>
        </w:pPrChange>
      </w:pPr>
    </w:p>
    <w:p w:rsidR="00254692" w:rsidRDefault="00254692" w:rsidP="00254692">
      <w:pPr>
        <w:ind w:left="720"/>
      </w:pPr>
    </w:p>
    <w:p w:rsidR="00254692" w:rsidRDefault="00B0754E" w:rsidP="00254692">
      <w:pPr>
        <w:rPr>
          <w:b/>
        </w:rPr>
      </w:pPr>
      <w:r>
        <w:rPr>
          <w:b/>
        </w:rPr>
        <w:t xml:space="preserve">What entities are subject to the reporting requirements for the </w:t>
      </w:r>
      <w:del w:id="76" w:author="Tierney Edwards" w:date="2013-08-12T10:14:00Z">
        <w:r w:rsidDel="008D685D">
          <w:rPr>
            <w:b/>
          </w:rPr>
          <w:delText>NPBD</w:delText>
        </w:r>
      </w:del>
      <w:ins w:id="77" w:author="Tierney Edwards" w:date="2013-08-12T10:14:00Z">
        <w:r w:rsidR="008D685D">
          <w:rPr>
            <w:b/>
          </w:rPr>
          <w:t>Data Bank</w:t>
        </w:r>
      </w:ins>
      <w:r>
        <w:rPr>
          <w:b/>
        </w:rPr>
        <w:t>?</w:t>
      </w:r>
    </w:p>
    <w:p w:rsidR="00254692" w:rsidRDefault="00254692" w:rsidP="00254692">
      <w:pPr>
        <w:rPr>
          <w:b/>
        </w:rPr>
      </w:pPr>
    </w:p>
    <w:p w:rsidR="00254692" w:rsidRDefault="00B0754E" w:rsidP="00254692">
      <w:r>
        <w:tab/>
        <w:t xml:space="preserve">The reporting requirements for the </w:t>
      </w:r>
      <w:del w:id="78" w:author="Tierney Edwards" w:date="2013-08-12T10:14:00Z">
        <w:r w:rsidDel="008D685D">
          <w:delText xml:space="preserve">NPDB </w:delText>
        </w:r>
      </w:del>
      <w:ins w:id="79" w:author="Tierney Edwards" w:date="2013-08-12T10:14:00Z">
        <w:r w:rsidR="008D685D">
          <w:t xml:space="preserve">Data Bank </w:t>
        </w:r>
      </w:ins>
      <w:r>
        <w:t>apply to:</w:t>
      </w:r>
      <w:ins w:id="80" w:author="Tierney Edwards" w:date="2013-08-12T10:14:00Z">
        <w:r w:rsidR="008D685D">
          <w:rPr>
            <w:rStyle w:val="FootnoteReference"/>
          </w:rPr>
          <w:footnoteReference w:id="9"/>
        </w:r>
      </w:ins>
    </w:p>
    <w:p w:rsidR="00254692" w:rsidRDefault="00254692" w:rsidP="00254692"/>
    <w:p w:rsidR="00254692" w:rsidRDefault="00B0754E" w:rsidP="00254692">
      <w:pPr>
        <w:pStyle w:val="ListParagraph"/>
        <w:numPr>
          <w:ilvl w:val="0"/>
          <w:numId w:val="3"/>
        </w:numPr>
      </w:pPr>
      <w:r>
        <w:lastRenderedPageBreak/>
        <w:t>Hospitals;</w:t>
      </w:r>
    </w:p>
    <w:p w:rsidR="00254692" w:rsidRDefault="00254692" w:rsidP="00254692">
      <w:pPr>
        <w:pStyle w:val="ListParagraph"/>
      </w:pPr>
    </w:p>
    <w:p w:rsidR="00254692" w:rsidRDefault="00B0754E" w:rsidP="00254692">
      <w:pPr>
        <w:pStyle w:val="ListParagraph"/>
        <w:numPr>
          <w:ilvl w:val="0"/>
          <w:numId w:val="3"/>
        </w:numPr>
      </w:pPr>
      <w:r>
        <w:t>Other health care entities that provide health care services and engage in professional review activity through a formal peer review process;</w:t>
      </w:r>
    </w:p>
    <w:p w:rsidR="00254692" w:rsidRDefault="00254692" w:rsidP="00254692">
      <w:pPr>
        <w:pStyle w:val="ListParagraph"/>
      </w:pPr>
    </w:p>
    <w:p w:rsidR="00254692" w:rsidRDefault="00B0754E" w:rsidP="00254692">
      <w:pPr>
        <w:pStyle w:val="ListParagraph"/>
        <w:numPr>
          <w:ilvl w:val="0"/>
          <w:numId w:val="3"/>
        </w:numPr>
      </w:pPr>
      <w:r>
        <w:t xml:space="preserve">Boards of Medical Examiners/State licensing or certification </w:t>
      </w:r>
      <w:r w:rsidR="005A7F84">
        <w:t>authorities;</w:t>
      </w:r>
    </w:p>
    <w:p w:rsidR="00254692" w:rsidRDefault="00254692" w:rsidP="00254692">
      <w:pPr>
        <w:pStyle w:val="ListParagraph"/>
      </w:pPr>
    </w:p>
    <w:p w:rsidR="00254692" w:rsidRDefault="00B0754E" w:rsidP="00254692">
      <w:pPr>
        <w:pStyle w:val="ListParagraph"/>
        <w:numPr>
          <w:ilvl w:val="0"/>
          <w:numId w:val="3"/>
        </w:numPr>
      </w:pPr>
      <w:r>
        <w:t>Professional societies which take adverse licensure</w:t>
      </w:r>
      <w:r w:rsidR="005A7F84">
        <w:t xml:space="preserve"> of professional review actions;</w:t>
      </w:r>
    </w:p>
    <w:p w:rsidR="00254692" w:rsidRDefault="00254692" w:rsidP="00254692">
      <w:pPr>
        <w:pStyle w:val="ListParagraph"/>
      </w:pPr>
    </w:p>
    <w:p w:rsidR="00254692" w:rsidRDefault="005A7F84" w:rsidP="00254692">
      <w:pPr>
        <w:pStyle w:val="ListParagraph"/>
        <w:numPr>
          <w:ilvl w:val="0"/>
          <w:numId w:val="3"/>
        </w:numPr>
      </w:pPr>
      <w:r>
        <w:t>Peer review organizations;</w:t>
      </w:r>
    </w:p>
    <w:p w:rsidR="00254692" w:rsidRDefault="00254692" w:rsidP="00254692">
      <w:pPr>
        <w:pStyle w:val="ListParagraph"/>
      </w:pPr>
    </w:p>
    <w:p w:rsidR="00254692" w:rsidRDefault="00B0754E" w:rsidP="00254692">
      <w:pPr>
        <w:pStyle w:val="ListParagraph"/>
        <w:numPr>
          <w:ilvl w:val="0"/>
          <w:numId w:val="3"/>
        </w:numPr>
        <w:rPr>
          <w:ins w:id="87" w:author="Tierney Edwards" w:date="2013-08-12T10:29:00Z"/>
        </w:rPr>
      </w:pPr>
      <w:r>
        <w:t xml:space="preserve">Private accreditation entities that take adverse actions or findings against health care practitioners; </w:t>
      </w:r>
      <w:del w:id="88" w:author="Tierney Edwards" w:date="2013-08-12T10:29:00Z">
        <w:r w:rsidDel="00215499">
          <w:delText>and</w:delText>
        </w:r>
      </w:del>
    </w:p>
    <w:p w:rsidR="00215499" w:rsidRDefault="00215499" w:rsidP="00215499">
      <w:pPr>
        <w:pStyle w:val="ListParagraph"/>
        <w:rPr>
          <w:ins w:id="89" w:author="Tierney Edwards" w:date="2013-08-12T10:29:00Z"/>
        </w:rPr>
        <w:pPrChange w:id="90" w:author="Tierney Edwards" w:date="2013-08-12T10:29:00Z">
          <w:pPr>
            <w:pStyle w:val="ListParagraph"/>
            <w:numPr>
              <w:numId w:val="3"/>
            </w:numPr>
            <w:ind w:hanging="360"/>
          </w:pPr>
        </w:pPrChange>
      </w:pPr>
    </w:p>
    <w:p w:rsidR="00215499" w:rsidRDefault="00215499" w:rsidP="00254692">
      <w:pPr>
        <w:pStyle w:val="ListParagraph"/>
        <w:numPr>
          <w:ilvl w:val="0"/>
          <w:numId w:val="3"/>
        </w:numPr>
        <w:rPr>
          <w:ins w:id="91" w:author="Tierney Edwards" w:date="2013-08-12T10:29:00Z"/>
        </w:rPr>
      </w:pPr>
      <w:ins w:id="92" w:author="Tierney Edwards" w:date="2013-08-12T10:29:00Z">
        <w:r>
          <w:t>Health plans;</w:t>
        </w:r>
      </w:ins>
    </w:p>
    <w:p w:rsidR="00215499" w:rsidRDefault="00215499" w:rsidP="00215499">
      <w:pPr>
        <w:pStyle w:val="ListParagraph"/>
        <w:rPr>
          <w:ins w:id="93" w:author="Tierney Edwards" w:date="2013-08-12T10:29:00Z"/>
        </w:rPr>
        <w:pPrChange w:id="94" w:author="Tierney Edwards" w:date="2013-08-12T10:29:00Z">
          <w:pPr>
            <w:pStyle w:val="ListParagraph"/>
            <w:numPr>
              <w:numId w:val="3"/>
            </w:numPr>
            <w:ind w:hanging="360"/>
          </w:pPr>
        </w:pPrChange>
      </w:pPr>
    </w:p>
    <w:p w:rsidR="00215499" w:rsidRDefault="00215499" w:rsidP="00254692">
      <w:pPr>
        <w:pStyle w:val="ListParagraph"/>
        <w:numPr>
          <w:ilvl w:val="0"/>
          <w:numId w:val="3"/>
        </w:numPr>
        <w:rPr>
          <w:ins w:id="95" w:author="Tierney Edwards" w:date="2013-08-12T10:28:00Z"/>
        </w:rPr>
      </w:pPr>
      <w:ins w:id="96" w:author="Tierney Edwards" w:date="2013-08-12T10:29:00Z">
        <w:r>
          <w:t xml:space="preserve">Federal government agencies (including the Drug Enforcement Administration and </w:t>
        </w:r>
      </w:ins>
      <w:ins w:id="97" w:author="Tierney Edwards" w:date="2013-08-12T10:30:00Z">
        <w:r>
          <w:t>the</w:t>
        </w:r>
      </w:ins>
      <w:ins w:id="98" w:author="Tierney Edwards" w:date="2013-08-12T10:29:00Z">
        <w:r>
          <w:t xml:space="preserve"> </w:t>
        </w:r>
      </w:ins>
      <w:ins w:id="99" w:author="Tierney Edwards" w:date="2013-08-12T10:30:00Z">
        <w:r>
          <w:t>HHS Office of Inspector General);</w:t>
        </w:r>
      </w:ins>
    </w:p>
    <w:p w:rsidR="00215499" w:rsidRDefault="00215499" w:rsidP="00215499">
      <w:pPr>
        <w:pStyle w:val="ListParagraph"/>
        <w:rPr>
          <w:ins w:id="100" w:author="Tierney Edwards" w:date="2013-08-12T10:28:00Z"/>
        </w:rPr>
        <w:pPrChange w:id="101" w:author="Tierney Edwards" w:date="2013-08-12T10:28:00Z">
          <w:pPr>
            <w:pStyle w:val="ListParagraph"/>
            <w:numPr>
              <w:numId w:val="3"/>
            </w:numPr>
            <w:ind w:hanging="360"/>
          </w:pPr>
        </w:pPrChange>
      </w:pPr>
    </w:p>
    <w:p w:rsidR="00215499" w:rsidRDefault="00215499" w:rsidP="00254692">
      <w:pPr>
        <w:pStyle w:val="ListParagraph"/>
        <w:numPr>
          <w:ilvl w:val="0"/>
          <w:numId w:val="3"/>
        </w:numPr>
        <w:rPr>
          <w:ins w:id="102" w:author="Tierney Edwards" w:date="2013-08-12T10:28:00Z"/>
        </w:rPr>
      </w:pPr>
      <w:ins w:id="103" w:author="Tierney Edwards" w:date="2013-08-12T10:28:00Z">
        <w:r>
          <w:t>State law enforcement agencies</w:t>
        </w:r>
      </w:ins>
      <w:ins w:id="104" w:author="Tierney Edwards" w:date="2013-08-12T10:29:00Z">
        <w:r>
          <w:t>;</w:t>
        </w:r>
      </w:ins>
    </w:p>
    <w:p w:rsidR="00215499" w:rsidRDefault="00215499" w:rsidP="00215499">
      <w:pPr>
        <w:pStyle w:val="ListParagraph"/>
        <w:rPr>
          <w:ins w:id="105" w:author="Tierney Edwards" w:date="2013-08-12T10:28:00Z"/>
        </w:rPr>
        <w:pPrChange w:id="106" w:author="Tierney Edwards" w:date="2013-08-12T10:28:00Z">
          <w:pPr>
            <w:pStyle w:val="ListParagraph"/>
            <w:numPr>
              <w:numId w:val="3"/>
            </w:numPr>
            <w:ind w:hanging="360"/>
          </w:pPr>
        </w:pPrChange>
      </w:pPr>
    </w:p>
    <w:p w:rsidR="00215499" w:rsidRDefault="00215499" w:rsidP="00254692">
      <w:pPr>
        <w:pStyle w:val="ListParagraph"/>
        <w:numPr>
          <w:ilvl w:val="0"/>
          <w:numId w:val="3"/>
        </w:numPr>
      </w:pPr>
      <w:ins w:id="107" w:author="Tierney Edwards" w:date="2013-08-12T10:29:00Z">
        <w:r>
          <w:t>State Medicaid Fraud Control Units; and</w:t>
        </w:r>
      </w:ins>
    </w:p>
    <w:p w:rsidR="00254692" w:rsidRDefault="00254692" w:rsidP="00254692">
      <w:pPr>
        <w:pStyle w:val="ListParagraph"/>
      </w:pPr>
    </w:p>
    <w:p w:rsidR="00254692" w:rsidRDefault="005A7F84" w:rsidP="00254692">
      <w:pPr>
        <w:pStyle w:val="ListParagraph"/>
        <w:numPr>
          <w:ilvl w:val="0"/>
          <w:numId w:val="3"/>
        </w:numPr>
      </w:pPr>
      <w:r>
        <w:t>Entities (including insurance companies) that make payments as a result of medical malpractice actions or claims.</w:t>
      </w:r>
    </w:p>
    <w:p w:rsidR="00B57397" w:rsidRDefault="00B57397" w:rsidP="00B57397">
      <w:pPr>
        <w:tabs>
          <w:tab w:val="left" w:pos="-1440"/>
          <w:tab w:val="left" w:pos="-720"/>
        </w:tabs>
        <w:suppressAutoHyphens/>
      </w:pPr>
    </w:p>
    <w:p w:rsidR="00B06C75" w:rsidRDefault="00B06C75" w:rsidP="00B57397">
      <w:pPr>
        <w:pStyle w:val="Heading2"/>
      </w:pPr>
      <w:r>
        <w:t>What actions trigger the need to report to the Data Bank?</w:t>
      </w:r>
    </w:p>
    <w:p w:rsidR="00B06C75" w:rsidRDefault="00B06C75" w:rsidP="00B57397">
      <w:pPr>
        <w:pStyle w:val="Heading2"/>
        <w:rPr>
          <w:ins w:id="108" w:author="Tierney Edwards" w:date="2013-08-12T10:49:00Z"/>
          <w:b w:val="0"/>
        </w:rPr>
      </w:pPr>
    </w:p>
    <w:p w:rsidR="00012703" w:rsidRPr="00012703" w:rsidRDefault="00012703" w:rsidP="00012703">
      <w:pPr>
        <w:ind w:firstLine="720"/>
        <w:pPrChange w:id="109" w:author="Tierney Edwards" w:date="2013-08-12T10:50:00Z">
          <w:pPr>
            <w:pStyle w:val="Heading2"/>
          </w:pPr>
        </w:pPrChange>
      </w:pPr>
      <w:ins w:id="110" w:author="Tierney Edwards" w:date="2013-08-12T10:49:00Z">
        <w:r w:rsidRPr="00012703">
          <w:t xml:space="preserve">The Data Bank website maintained by HHS briefly summarizes the major </w:t>
        </w:r>
        <w:proofErr w:type="spellStart"/>
        <w:r w:rsidRPr="00012703">
          <w:t>catagories</w:t>
        </w:r>
        <w:proofErr w:type="spellEnd"/>
        <w:r w:rsidRPr="00012703">
          <w:t xml:space="preserve"> of actions that trigger the need for the appropriate entity to report to the Data Bank and the format for such a report:</w:t>
        </w:r>
        <w:r w:rsidRPr="00012703">
          <w:rPr>
            <w:rStyle w:val="FootnoteReference"/>
          </w:rPr>
          <w:footnoteReference w:id="10"/>
        </w:r>
      </w:ins>
    </w:p>
    <w:tbl>
      <w:tblPr>
        <w:tblW w:w="5000" w:type="pct"/>
        <w:tblCellSpacing w:w="15" w:type="dxa"/>
        <w:tblCellMar>
          <w:top w:w="15" w:type="dxa"/>
          <w:left w:w="15" w:type="dxa"/>
          <w:bottom w:w="15" w:type="dxa"/>
          <w:right w:w="15" w:type="dxa"/>
        </w:tblCellMar>
        <w:tblLook w:val="04A0"/>
      </w:tblPr>
      <w:tblGrid>
        <w:gridCol w:w="5334"/>
        <w:gridCol w:w="4116"/>
        <w:tblGridChange w:id="113">
          <w:tblGrid>
            <w:gridCol w:w="5337"/>
            <w:gridCol w:w="3"/>
            <w:gridCol w:w="4110"/>
          </w:tblGrid>
        </w:tblGridChange>
      </w:tblGrid>
      <w:tr w:rsidR="00B06C75" w:rsidRPr="006779AE" w:rsidTr="000D3682">
        <w:trPr>
          <w:tblCellSpacing w:w="15" w:type="dxa"/>
        </w:trPr>
        <w:tc>
          <w:tcPr>
            <w:tcW w:w="0" w:type="auto"/>
            <w:gridSpan w:val="2"/>
            <w:tcBorders>
              <w:top w:val="nil"/>
              <w:left w:val="nil"/>
              <w:bottom w:val="nil"/>
              <w:right w:val="nil"/>
            </w:tcBorders>
            <w:tcMar>
              <w:top w:w="27" w:type="dxa"/>
              <w:left w:w="15" w:type="dxa"/>
              <w:bottom w:w="27" w:type="dxa"/>
              <w:right w:w="15" w:type="dxa"/>
            </w:tcMar>
            <w:vAlign w:val="center"/>
            <w:hideMark/>
          </w:tcPr>
          <w:p w:rsidR="00B06C75" w:rsidRPr="006779AE" w:rsidRDefault="00B06C75" w:rsidP="000D3682">
            <w:pPr>
              <w:jc w:val="center"/>
              <w:rPr>
                <w:szCs w:val="24"/>
              </w:rPr>
            </w:pPr>
            <w:commentRangeStart w:id="114"/>
            <w:r w:rsidRPr="006779AE">
              <w:rPr>
                <w:szCs w:val="24"/>
              </w:rPr>
              <w:t>Table 1. Reportable Actions</w:t>
            </w:r>
            <w:commentRangeEnd w:id="114"/>
            <w:r w:rsidR="00012703">
              <w:rPr>
                <w:rStyle w:val="CommentReference"/>
              </w:rPr>
              <w:commentReference w:id="114"/>
            </w:r>
          </w:p>
        </w:tc>
      </w:tr>
      <w:tr w:rsidR="00B06C75" w:rsidRPr="006779AE" w:rsidTr="00012703">
        <w:tblPrEx>
          <w:tblW w:w="5000" w:type="pct"/>
          <w:tblCellSpacing w:w="15" w:type="dxa"/>
          <w:tblCellMar>
            <w:top w:w="15" w:type="dxa"/>
            <w:left w:w="15" w:type="dxa"/>
            <w:bottom w:w="15" w:type="dxa"/>
            <w:right w:w="15" w:type="dxa"/>
          </w:tblCellMar>
          <w:tblPrExChange w:id="115"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116" w:author="Tierney Edwards" w:date="2013-08-12T10:49: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vAlign w:val="center"/>
            <w:hideMark/>
            <w:tcPrChange w:id="117" w:author="Tierney Edwards" w:date="2013-08-12T10:49:00Z">
              <w:tcPr>
                <w:tcW w:w="0" w:type="auto"/>
                <w:tcMar>
                  <w:top w:w="27" w:type="dxa"/>
                  <w:left w:w="15" w:type="dxa"/>
                  <w:bottom w:w="27" w:type="dxa"/>
                  <w:right w:w="15" w:type="dxa"/>
                </w:tcMar>
                <w:vAlign w:val="center"/>
                <w:hideMark/>
              </w:tcPr>
            </w:tcPrChange>
          </w:tcPr>
          <w:p w:rsidR="00B06C75" w:rsidRPr="006779AE" w:rsidRDefault="00B06C75" w:rsidP="000D3682">
            <w:pPr>
              <w:jc w:val="center"/>
              <w:rPr>
                <w:b/>
                <w:bCs/>
                <w:szCs w:val="24"/>
              </w:rPr>
            </w:pPr>
            <w:r w:rsidRPr="006779AE">
              <w:rPr>
                <w:b/>
                <w:bCs/>
                <w:szCs w:val="24"/>
              </w:rPr>
              <w:t>Reportable Action</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vAlign w:val="center"/>
            <w:hideMark/>
            <w:tcPrChange w:id="118" w:author="Tierney Edwards" w:date="2013-08-12T10:49:00Z">
              <w:tcPr>
                <w:tcW w:w="0" w:type="auto"/>
                <w:gridSpan w:val="2"/>
                <w:tcMar>
                  <w:top w:w="27" w:type="dxa"/>
                  <w:left w:w="15" w:type="dxa"/>
                  <w:bottom w:w="27" w:type="dxa"/>
                  <w:right w:w="15" w:type="dxa"/>
                </w:tcMar>
                <w:vAlign w:val="center"/>
                <w:hideMark/>
              </w:tcPr>
            </w:tcPrChange>
          </w:tcPr>
          <w:p w:rsidR="00B06C75" w:rsidRPr="006779AE" w:rsidRDefault="00B06C75" w:rsidP="000D3682">
            <w:pPr>
              <w:jc w:val="center"/>
              <w:rPr>
                <w:b/>
                <w:bCs/>
                <w:szCs w:val="24"/>
              </w:rPr>
            </w:pPr>
            <w:r w:rsidRPr="006779AE">
              <w:rPr>
                <w:b/>
                <w:bCs/>
                <w:szCs w:val="24"/>
              </w:rPr>
              <w:t>Data Bank Report Format</w:t>
            </w:r>
          </w:p>
        </w:tc>
      </w:tr>
      <w:tr w:rsidR="00B06C75" w:rsidRPr="006779AE" w:rsidTr="00012703">
        <w:tblPrEx>
          <w:tblW w:w="5000" w:type="pct"/>
          <w:tblCellSpacing w:w="15" w:type="dxa"/>
          <w:tblCellMar>
            <w:top w:w="15" w:type="dxa"/>
            <w:left w:w="15" w:type="dxa"/>
            <w:bottom w:w="15" w:type="dxa"/>
            <w:right w:w="15" w:type="dxa"/>
          </w:tblCellMar>
          <w:tblPrExChange w:id="119"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120" w:author="Tierney Edwards" w:date="2013-08-12T10:49: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121" w:author="Tierney Edwards" w:date="2013-08-12T10:49:00Z">
              <w:tcPr>
                <w:tcW w:w="0" w:type="auto"/>
                <w:gridSpan w:val="2"/>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Medical malpractice payments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122"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Medical Malpractice Payment Report (MMPR) format </w:t>
            </w:r>
          </w:p>
        </w:tc>
      </w:tr>
      <w:tr w:rsidR="00B06C75" w:rsidRPr="006779AE" w:rsidTr="00012703">
        <w:tblPrEx>
          <w:tblW w:w="5000" w:type="pct"/>
          <w:tblCellSpacing w:w="15" w:type="dxa"/>
          <w:tblCellMar>
            <w:top w:w="15" w:type="dxa"/>
            <w:left w:w="15" w:type="dxa"/>
            <w:bottom w:w="15" w:type="dxa"/>
            <w:right w:w="15" w:type="dxa"/>
          </w:tblCellMar>
          <w:tblPrExChange w:id="123"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124" w:author="Tierney Edwards" w:date="2013-08-12T10:49: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125" w:author="Tierney Edwards" w:date="2013-08-12T10:49:00Z">
              <w:tcPr>
                <w:tcW w:w="0" w:type="auto"/>
                <w:gridSpan w:val="2"/>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Adverse clinical privilege</w:t>
            </w:r>
            <w:r w:rsidRPr="006779AE">
              <w:rPr>
                <w:b/>
                <w:bCs/>
                <w:szCs w:val="24"/>
              </w:rPr>
              <w:t xml:space="preserve"> </w:t>
            </w:r>
            <w:r w:rsidRPr="006779AE">
              <w:rPr>
                <w:szCs w:val="24"/>
              </w:rPr>
              <w:t>(including but not limited to network participation and panel membership) actions</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126" w:author="Tierney Edwards" w:date="2013-08-12T10:49:00Z">
              <w:tcPr>
                <w:tcW w:w="0" w:type="auto"/>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Clinical Privileges Action category on the Adverse Action Report (AAR) format </w:t>
            </w:r>
          </w:p>
        </w:tc>
      </w:tr>
      <w:tr w:rsidR="00B06C75" w:rsidRPr="006779AE" w:rsidTr="00012703">
        <w:tblPrEx>
          <w:tblW w:w="5000" w:type="pct"/>
          <w:tblCellSpacing w:w="15" w:type="dxa"/>
          <w:tblCellMar>
            <w:top w:w="15" w:type="dxa"/>
            <w:left w:w="15" w:type="dxa"/>
            <w:bottom w:w="15" w:type="dxa"/>
            <w:right w:w="15" w:type="dxa"/>
          </w:tblCellMar>
          <w:tblPrExChange w:id="127"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128" w:author="Tierney Edwards" w:date="2013-08-12T10:49: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129" w:author="Tierney Edwards" w:date="2013-08-12T10:49:00Z">
              <w:tcPr>
                <w:tcW w:w="0" w:type="auto"/>
                <w:gridSpan w:val="2"/>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Adverse professional society membership actions</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130"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Professional Society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131"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132" w:author="Tierney Edwards" w:date="2013-08-12T10:49: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133" w:author="Tierney Edwards" w:date="2013-08-12T10:49:00Z">
              <w:tcPr>
                <w:tcW w:w="0" w:type="auto"/>
                <w:gridSpan w:val="2"/>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State licensure and certification actions: </w:t>
            </w:r>
          </w:p>
          <w:p w:rsidR="00B06C75" w:rsidRPr="006779AE" w:rsidRDefault="00B06C75" w:rsidP="00B06C75">
            <w:pPr>
              <w:numPr>
                <w:ilvl w:val="0"/>
                <w:numId w:val="7"/>
              </w:numPr>
              <w:spacing w:before="100" w:beforeAutospacing="1" w:after="100" w:afterAutospacing="1"/>
              <w:jc w:val="left"/>
              <w:rPr>
                <w:szCs w:val="24"/>
              </w:rPr>
            </w:pPr>
            <w:r w:rsidRPr="006779AE">
              <w:rPr>
                <w:szCs w:val="24"/>
              </w:rPr>
              <w:lastRenderedPageBreak/>
              <w:t xml:space="preserve">Actions related to licensure, certification, registration, or other authorization by the state to provide health care services </w:t>
            </w:r>
          </w:p>
          <w:p w:rsidR="00B06C75" w:rsidRPr="006779AE" w:rsidRDefault="00B06C75" w:rsidP="00B06C75">
            <w:pPr>
              <w:numPr>
                <w:ilvl w:val="0"/>
                <w:numId w:val="7"/>
              </w:numPr>
              <w:spacing w:before="100" w:beforeAutospacing="1" w:after="100" w:afterAutospacing="1"/>
              <w:jc w:val="left"/>
              <w:rPr>
                <w:szCs w:val="24"/>
              </w:rPr>
            </w:pPr>
            <w:r w:rsidRPr="006779AE">
              <w:rPr>
                <w:szCs w:val="24"/>
              </w:rPr>
              <w:t xml:space="preserve">Actions related to certification agreements or contracts for participation in a government health care program </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134" w:author="Tierney Edwards" w:date="2013-08-12T10:49:00Z">
              <w:tcPr>
                <w:tcW w:w="0" w:type="auto"/>
                <w:tcMar>
                  <w:top w:w="27" w:type="dxa"/>
                  <w:left w:w="15" w:type="dxa"/>
                  <w:bottom w:w="27" w:type="dxa"/>
                  <w:right w:w="15" w:type="dxa"/>
                </w:tcMar>
                <w:hideMark/>
              </w:tcPr>
            </w:tcPrChange>
          </w:tcPr>
          <w:p w:rsidR="00B06C75" w:rsidRPr="006779AE" w:rsidRDefault="00B06C75" w:rsidP="00B06C75">
            <w:pPr>
              <w:numPr>
                <w:ilvl w:val="0"/>
                <w:numId w:val="8"/>
              </w:numPr>
              <w:spacing w:before="100" w:beforeAutospacing="1" w:after="100" w:afterAutospacing="1"/>
              <w:jc w:val="left"/>
              <w:rPr>
                <w:szCs w:val="24"/>
              </w:rPr>
            </w:pPr>
            <w:r w:rsidRPr="006779AE">
              <w:rPr>
                <w:szCs w:val="24"/>
              </w:rPr>
              <w:lastRenderedPageBreak/>
              <w:t xml:space="preserve">State Licensure Action category on the AAR format </w:t>
            </w:r>
          </w:p>
          <w:p w:rsidR="00B06C75" w:rsidRPr="006779AE" w:rsidRDefault="00B06C75" w:rsidP="00B06C75">
            <w:pPr>
              <w:numPr>
                <w:ilvl w:val="0"/>
                <w:numId w:val="8"/>
              </w:numPr>
              <w:spacing w:before="100" w:beforeAutospacing="1" w:after="100" w:afterAutospacing="1"/>
              <w:jc w:val="left"/>
              <w:rPr>
                <w:szCs w:val="24"/>
              </w:rPr>
            </w:pPr>
            <w:r w:rsidRPr="006779AE">
              <w:rPr>
                <w:szCs w:val="24"/>
              </w:rPr>
              <w:lastRenderedPageBreak/>
              <w:t xml:space="preserve">Government Administrative Action category on the AAR format </w:t>
            </w:r>
          </w:p>
        </w:tc>
      </w:tr>
      <w:tr w:rsidR="00B06C75" w:rsidRPr="006779AE" w:rsidTr="00012703">
        <w:tblPrEx>
          <w:tblW w:w="5000" w:type="pct"/>
          <w:tblCellSpacing w:w="15" w:type="dxa"/>
          <w:tblCellMar>
            <w:top w:w="15" w:type="dxa"/>
            <w:left w:w="15" w:type="dxa"/>
            <w:bottom w:w="15" w:type="dxa"/>
            <w:right w:w="15" w:type="dxa"/>
          </w:tblCellMar>
          <w:tblPrExChange w:id="135"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136" w:author="Tierney Edwards" w:date="2013-08-12T10:49: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137" w:author="Tierney Edwards" w:date="2013-08-12T10:49:00Z">
              <w:tcPr>
                <w:tcW w:w="0" w:type="auto"/>
                <w:gridSpan w:val="2"/>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lastRenderedPageBreak/>
              <w:t xml:space="preserve">Federal licensure and certification actions: </w:t>
            </w:r>
          </w:p>
          <w:p w:rsidR="00B06C75" w:rsidRPr="006779AE" w:rsidRDefault="00B06C75" w:rsidP="00B06C75">
            <w:pPr>
              <w:numPr>
                <w:ilvl w:val="0"/>
                <w:numId w:val="9"/>
              </w:numPr>
              <w:spacing w:before="100" w:beforeAutospacing="1" w:after="100" w:afterAutospacing="1"/>
              <w:jc w:val="left"/>
              <w:rPr>
                <w:szCs w:val="24"/>
              </w:rPr>
            </w:pPr>
            <w:r w:rsidRPr="006779AE">
              <w:rPr>
                <w:szCs w:val="24"/>
              </w:rPr>
              <w:t xml:space="preserve">Actions related to licensure, certification, registration or other authorization to provide health care services </w:t>
            </w:r>
          </w:p>
          <w:p w:rsidR="00B06C75" w:rsidRPr="006779AE" w:rsidRDefault="00B06C75" w:rsidP="00B06C75">
            <w:pPr>
              <w:numPr>
                <w:ilvl w:val="0"/>
                <w:numId w:val="9"/>
              </w:numPr>
              <w:spacing w:before="100" w:beforeAutospacing="1" w:after="100" w:afterAutospacing="1"/>
              <w:jc w:val="left"/>
              <w:rPr>
                <w:szCs w:val="24"/>
              </w:rPr>
            </w:pPr>
            <w:r w:rsidRPr="006779AE">
              <w:rPr>
                <w:szCs w:val="24"/>
              </w:rPr>
              <w:t xml:space="preserve">Actions related to certification agreements or contracts for participation in a government health care program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138"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B06C75">
            <w:pPr>
              <w:numPr>
                <w:ilvl w:val="0"/>
                <w:numId w:val="10"/>
              </w:numPr>
              <w:spacing w:before="100" w:beforeAutospacing="1" w:after="100" w:afterAutospacing="1"/>
              <w:jc w:val="left"/>
              <w:rPr>
                <w:szCs w:val="24"/>
              </w:rPr>
            </w:pPr>
            <w:r w:rsidRPr="006779AE">
              <w:rPr>
                <w:szCs w:val="24"/>
              </w:rPr>
              <w:t xml:space="preserve">Federal Licensure Action category on the AAR format </w:t>
            </w:r>
          </w:p>
          <w:p w:rsidR="00B06C75" w:rsidRPr="006779AE" w:rsidRDefault="00B06C75" w:rsidP="00B06C75">
            <w:pPr>
              <w:numPr>
                <w:ilvl w:val="0"/>
                <w:numId w:val="10"/>
              </w:numPr>
              <w:spacing w:before="100" w:beforeAutospacing="1" w:after="100" w:afterAutospacing="1"/>
              <w:jc w:val="left"/>
              <w:rPr>
                <w:szCs w:val="24"/>
              </w:rPr>
            </w:pPr>
            <w:r w:rsidRPr="006779AE">
              <w:rPr>
                <w:szCs w:val="24"/>
              </w:rPr>
              <w:t xml:space="preserve">Government Administrative Action category on the AAR format </w:t>
            </w:r>
          </w:p>
        </w:tc>
      </w:tr>
      <w:tr w:rsidR="00B06C75" w:rsidRPr="006779AE" w:rsidTr="00012703">
        <w:tblPrEx>
          <w:tblW w:w="5000" w:type="pct"/>
          <w:tblCellSpacing w:w="15" w:type="dxa"/>
          <w:tblCellMar>
            <w:top w:w="15" w:type="dxa"/>
            <w:left w:w="15" w:type="dxa"/>
            <w:bottom w:w="15" w:type="dxa"/>
            <w:right w:w="15" w:type="dxa"/>
          </w:tblCellMar>
          <w:tblPrExChange w:id="139"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140" w:author="Tierney Edwards" w:date="2013-08-12T10:49: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141" w:author="Tierney Edwards" w:date="2013-08-12T10:49:00Z">
              <w:tcPr>
                <w:tcW w:w="0" w:type="auto"/>
                <w:gridSpan w:val="2"/>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Negative actions or findings by a peer review organization</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142" w:author="Tierney Edwards" w:date="2013-08-12T10:49:00Z">
              <w:tcPr>
                <w:tcW w:w="0" w:type="auto"/>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Peer Review Organization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143"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144" w:author="Tierney Edwards" w:date="2013-08-12T10:49: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145" w:author="Tierney Edwards" w:date="2013-08-12T10:49:00Z">
              <w:tcPr>
                <w:tcW w:w="0" w:type="auto"/>
                <w:gridSpan w:val="2"/>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Negative actions or findings by a private accreditation organization</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146"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Accreditation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147"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148" w:author="Tierney Edwards" w:date="2013-08-12T10:49: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149" w:author="Tierney Edwards" w:date="2013-08-12T10:49:00Z">
              <w:tcPr>
                <w:tcW w:w="0" w:type="auto"/>
                <w:gridSpan w:val="2"/>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Exclusions from participation in a Federal or state health care program (including Medicare and Medicaid)</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150" w:author="Tierney Edwards" w:date="2013-08-12T10:49:00Z">
              <w:tcPr>
                <w:tcW w:w="0" w:type="auto"/>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Exclusion or Debarment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151"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152" w:author="Tierney Edwards" w:date="2013-08-12T10:49: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153" w:author="Tierney Edwards" w:date="2013-08-12T10:49:00Z">
              <w:tcPr>
                <w:tcW w:w="0" w:type="auto"/>
                <w:gridSpan w:val="2"/>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Other adjudicated actions or decisions: </w:t>
            </w:r>
          </w:p>
          <w:p w:rsidR="00B06C75" w:rsidRPr="006779AE" w:rsidRDefault="00B06C75" w:rsidP="00B06C75">
            <w:pPr>
              <w:numPr>
                <w:ilvl w:val="0"/>
                <w:numId w:val="11"/>
              </w:numPr>
              <w:spacing w:before="100" w:beforeAutospacing="1" w:after="100" w:afterAutospacing="1"/>
              <w:jc w:val="left"/>
              <w:rPr>
                <w:szCs w:val="24"/>
              </w:rPr>
            </w:pPr>
            <w:r w:rsidRPr="006779AE">
              <w:rPr>
                <w:szCs w:val="24"/>
              </w:rPr>
              <w:t xml:space="preserve">Other adjudicated actions taken by a government agency </w:t>
            </w:r>
          </w:p>
          <w:p w:rsidR="00B06C75" w:rsidRPr="006779AE" w:rsidRDefault="00B06C75" w:rsidP="00B06C75">
            <w:pPr>
              <w:numPr>
                <w:ilvl w:val="0"/>
                <w:numId w:val="11"/>
              </w:numPr>
              <w:spacing w:before="100" w:beforeAutospacing="1" w:after="100" w:afterAutospacing="1"/>
              <w:jc w:val="left"/>
              <w:rPr>
                <w:szCs w:val="24"/>
              </w:rPr>
            </w:pPr>
            <w:r w:rsidRPr="006779AE">
              <w:rPr>
                <w:szCs w:val="24"/>
              </w:rPr>
              <w:t xml:space="preserve">Other adjudicated actions taken by a health plan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154"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B06C75">
            <w:pPr>
              <w:numPr>
                <w:ilvl w:val="0"/>
                <w:numId w:val="12"/>
              </w:numPr>
              <w:spacing w:before="100" w:beforeAutospacing="1" w:after="100" w:afterAutospacing="1"/>
              <w:jc w:val="left"/>
              <w:rPr>
                <w:szCs w:val="24"/>
              </w:rPr>
            </w:pPr>
            <w:r w:rsidRPr="006779AE">
              <w:rPr>
                <w:szCs w:val="24"/>
              </w:rPr>
              <w:t xml:space="preserve">Government Administrative Action category on the AAR format </w:t>
            </w:r>
          </w:p>
          <w:p w:rsidR="00B06C75" w:rsidRPr="006779AE" w:rsidRDefault="00B06C75" w:rsidP="00B06C75">
            <w:pPr>
              <w:numPr>
                <w:ilvl w:val="0"/>
                <w:numId w:val="12"/>
              </w:numPr>
              <w:spacing w:before="100" w:beforeAutospacing="1" w:after="100" w:afterAutospacing="1"/>
              <w:jc w:val="left"/>
              <w:rPr>
                <w:szCs w:val="24"/>
              </w:rPr>
            </w:pPr>
            <w:r w:rsidRPr="006779AE">
              <w:rPr>
                <w:szCs w:val="24"/>
              </w:rPr>
              <w:t>Health Plan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155"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156" w:author="Tierney Edwards" w:date="2013-08-12T10:49: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157" w:author="Tierney Edwards" w:date="2013-08-12T10:49:00Z">
              <w:tcPr>
                <w:tcW w:w="0" w:type="auto"/>
                <w:gridSpan w:val="2"/>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Health care-related civil judgments and criminal convictions in Federal or state court* </w:t>
            </w:r>
            <w:r w:rsidRPr="006779AE">
              <w:rPr>
                <w:szCs w:val="24"/>
              </w:rPr>
              <w:br/>
            </w:r>
            <w:r w:rsidRPr="006779AE">
              <w:rPr>
                <w:szCs w:val="24"/>
              </w:rPr>
              <w:br/>
              <w:t xml:space="preserve">(Federal, state, and local prosecutors must report criminal convictions) </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158" w:author="Tierney Edwards" w:date="2013-08-12T10:49:00Z">
              <w:tcPr>
                <w:tcW w:w="0" w:type="auto"/>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Judgment or Conviction Reports (JOCR)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Criminal Conviction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Deferred Conviction </w:t>
            </w:r>
          </w:p>
          <w:p w:rsidR="00B06C75" w:rsidRPr="006779AE" w:rsidRDefault="00B06C75" w:rsidP="00B06C75">
            <w:pPr>
              <w:numPr>
                <w:ilvl w:val="0"/>
                <w:numId w:val="13"/>
              </w:numPr>
              <w:spacing w:before="100" w:beforeAutospacing="1" w:after="100" w:afterAutospacing="1"/>
              <w:jc w:val="left"/>
              <w:rPr>
                <w:szCs w:val="24"/>
              </w:rPr>
            </w:pPr>
            <w:proofErr w:type="spellStart"/>
            <w:r w:rsidRPr="006779AE">
              <w:rPr>
                <w:szCs w:val="24"/>
              </w:rPr>
              <w:t>Nolo</w:t>
            </w:r>
            <w:proofErr w:type="spellEnd"/>
            <w:r w:rsidRPr="006779AE">
              <w:rPr>
                <w:szCs w:val="24"/>
              </w:rPr>
              <w:t xml:space="preserve"> </w:t>
            </w:r>
            <w:proofErr w:type="spellStart"/>
            <w:r w:rsidRPr="006779AE">
              <w:rPr>
                <w:szCs w:val="24"/>
              </w:rPr>
              <w:t>Contendere</w:t>
            </w:r>
            <w:proofErr w:type="spellEnd"/>
            <w:r w:rsidRPr="006779AE">
              <w:rPr>
                <w:szCs w:val="24"/>
              </w:rPr>
              <w:t xml:space="preserve">/No Contest Plea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Injunction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Civil Judgment </w:t>
            </w:r>
          </w:p>
        </w:tc>
      </w:tr>
    </w:tbl>
    <w:p w:rsidR="00B06C75" w:rsidRDefault="00B06C75" w:rsidP="00B57397">
      <w:pPr>
        <w:pStyle w:val="Heading2"/>
      </w:pPr>
    </w:p>
    <w:p w:rsidR="00B57397" w:rsidRDefault="00B57397" w:rsidP="00B57397">
      <w:pPr>
        <w:pStyle w:val="Heading2"/>
      </w:pPr>
      <w:r>
        <w:t xml:space="preserve">What information regarding malpractice payments for physicians must be reported to the </w:t>
      </w:r>
      <w:del w:id="159" w:author="Tierney Edwards" w:date="2013-08-12T10:15:00Z">
        <w:r w:rsidDel="008D685D">
          <w:delText>NPDB</w:delText>
        </w:r>
      </w:del>
      <w:ins w:id="160" w:author="Tierney Edwards" w:date="2013-08-12T10:15:00Z">
        <w:r w:rsidR="008D685D">
          <w:t>Data Bank</w:t>
        </w:r>
      </w:ins>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Medical malpractice payers must report to the </w:t>
      </w:r>
      <w:del w:id="161" w:author="Tierney Edwards" w:date="2013-08-12T10:31:00Z">
        <w:r w:rsidDel="00215499">
          <w:delText>NPDB</w:delText>
        </w:r>
      </w:del>
      <w:ins w:id="162" w:author="Tierney Edwards" w:date="2013-08-12T10:31:00Z">
        <w:r w:rsidR="00215499">
          <w:t>D</w:t>
        </w:r>
      </w:ins>
      <w:ins w:id="163" w:author="Tierney Edwards" w:date="2013-08-12T10:32:00Z">
        <w:r w:rsidR="00215499">
          <w:t>ata</w:t>
        </w:r>
      </w:ins>
      <w:ins w:id="164" w:author="Tierney Edwards" w:date="2013-08-12T10:31:00Z">
        <w:r w:rsidR="00215499">
          <w:t xml:space="preserve"> B</w:t>
        </w:r>
      </w:ins>
      <w:ins w:id="165" w:author="Tierney Edwards" w:date="2013-08-12T10:32:00Z">
        <w:r w:rsidR="00215499">
          <w:t>ank</w:t>
        </w:r>
      </w:ins>
      <w:r>
        <w:t xml:space="preserve"> any payment made on behalf of a physician in full or partial settlement or satisfaction of a written medical malpractice claim or judgment against a physician.</w:t>
      </w:r>
      <w:ins w:id="166" w:author="Tierney Edwards" w:date="2013-08-12T10:16:00Z">
        <w:r w:rsidR="008D685D">
          <w:rPr>
            <w:rStyle w:val="FootnoteReference"/>
          </w:rPr>
          <w:footnoteReference w:id="11"/>
        </w:r>
      </w:ins>
      <w:r>
        <w:t xml:space="preserve">  The report must be made by the payer within 30 days of the payment and the report must include, among other things:</w:t>
      </w:r>
    </w:p>
    <w:p w:rsidR="00B57397" w:rsidRDefault="00B57397" w:rsidP="00B57397">
      <w:pPr>
        <w:tabs>
          <w:tab w:val="left" w:pos="-1440"/>
          <w:tab w:val="left" w:pos="-720"/>
        </w:tabs>
        <w:suppressAutoHyphens/>
      </w:pPr>
    </w:p>
    <w:p w:rsidR="00B57397" w:rsidRDefault="00B57397" w:rsidP="001E4925">
      <w:pPr>
        <w:pStyle w:val="ListBullet"/>
      </w:pPr>
      <w:r>
        <w:t>The name, address</w:t>
      </w:r>
      <w:r w:rsidR="00E43FE9">
        <w:t xml:space="preserve"> (work, and home if known)</w:t>
      </w:r>
      <w:r>
        <w:t xml:space="preserve">, social security number, </w:t>
      </w:r>
      <w:r w:rsidR="00E43FE9">
        <w:t xml:space="preserve">date of </w:t>
      </w:r>
      <w:r>
        <w:t xml:space="preserve">birth, </w:t>
      </w:r>
      <w:r w:rsidR="00E43FE9">
        <w:t xml:space="preserve">each </w:t>
      </w:r>
      <w:r>
        <w:t>professional school attended</w:t>
      </w:r>
      <w:r w:rsidR="007E3EAB">
        <w:t xml:space="preserve"> (and year of graduation)</w:t>
      </w:r>
      <w:r>
        <w:t>, and license number of the physician for whose benefit the payment was made</w:t>
      </w:r>
      <w:r w:rsidR="007E3EAB">
        <w:t xml:space="preserve"> (including the field of licensure and state of issue)</w:t>
      </w:r>
      <w:r>
        <w:t>.</w:t>
      </w:r>
    </w:p>
    <w:p w:rsidR="00254692" w:rsidRDefault="00254692" w:rsidP="00254692">
      <w:pPr>
        <w:ind w:left="720"/>
      </w:pPr>
    </w:p>
    <w:p w:rsidR="00254692" w:rsidRDefault="007E3EAB" w:rsidP="00254692">
      <w:pPr>
        <w:pStyle w:val="ListParagraph"/>
        <w:numPr>
          <w:ilvl w:val="0"/>
          <w:numId w:val="4"/>
        </w:numPr>
      </w:pPr>
      <w:r>
        <w:t>DEA number;</w:t>
      </w:r>
    </w:p>
    <w:p w:rsidR="00B57397" w:rsidRDefault="00B57397" w:rsidP="00B57397">
      <w:pPr>
        <w:tabs>
          <w:tab w:val="left" w:pos="-1440"/>
          <w:tab w:val="left" w:pos="-720"/>
        </w:tabs>
        <w:suppressAutoHyphens/>
      </w:pPr>
    </w:p>
    <w:p w:rsidR="00B57397" w:rsidRDefault="00B57397" w:rsidP="001E4925">
      <w:pPr>
        <w:pStyle w:val="ListBullet"/>
      </w:pPr>
      <w:r>
        <w:t xml:space="preserve">The name of any hospital with which the physician is associated. </w:t>
      </w:r>
    </w:p>
    <w:p w:rsidR="00B57397" w:rsidRDefault="00B57397" w:rsidP="00B57397"/>
    <w:p w:rsidR="00B57397" w:rsidRDefault="00B57397" w:rsidP="001E4925">
      <w:pPr>
        <w:pStyle w:val="ListBullet"/>
      </w:pPr>
      <w:r>
        <w:t>The name of the entity making the payment.</w:t>
      </w:r>
    </w:p>
    <w:p w:rsidR="00254692" w:rsidRDefault="00254692" w:rsidP="00254692">
      <w:pPr>
        <w:ind w:left="720"/>
      </w:pPr>
    </w:p>
    <w:p w:rsidR="00254692" w:rsidRDefault="007E3EAB" w:rsidP="00254692">
      <w:pPr>
        <w:pStyle w:val="ListParagraph"/>
        <w:numPr>
          <w:ilvl w:val="0"/>
          <w:numId w:val="4"/>
        </w:numPr>
      </w:pPr>
      <w:r>
        <w:t>The date of judgment or settlement.</w:t>
      </w:r>
    </w:p>
    <w:p w:rsidR="00B57397" w:rsidRDefault="00B57397" w:rsidP="00B57397">
      <w:pPr>
        <w:tabs>
          <w:tab w:val="left" w:pos="-1440"/>
          <w:tab w:val="left" w:pos="-720"/>
        </w:tabs>
        <w:suppressAutoHyphens/>
      </w:pPr>
    </w:p>
    <w:p w:rsidR="00B57397" w:rsidRDefault="00B57397" w:rsidP="001E4925">
      <w:pPr>
        <w:pStyle w:val="ListBullet"/>
      </w:pPr>
      <w:r>
        <w:t>The amount of the payment.</w:t>
      </w:r>
    </w:p>
    <w:p w:rsidR="00B57397" w:rsidRDefault="00B57397" w:rsidP="00B57397">
      <w:pPr>
        <w:tabs>
          <w:tab w:val="left" w:pos="-1440"/>
          <w:tab w:val="left" w:pos="-720"/>
        </w:tabs>
        <w:suppressAutoHyphens/>
      </w:pPr>
    </w:p>
    <w:p w:rsidR="00B57397" w:rsidRDefault="00B57397" w:rsidP="001E4925">
      <w:pPr>
        <w:pStyle w:val="ListBullet"/>
      </w:pPr>
      <w:r>
        <w:t>A description of the acts or omissions and injuries or illnesses upon which the claim was based.</w:t>
      </w:r>
    </w:p>
    <w:p w:rsidR="00B57397" w:rsidRDefault="00B57397" w:rsidP="00B57397">
      <w:pPr>
        <w:tabs>
          <w:tab w:val="left" w:pos="-1440"/>
          <w:tab w:val="left" w:pos="-720"/>
        </w:tabs>
        <w:suppressAutoHyphens/>
      </w:pPr>
    </w:p>
    <w:p w:rsidR="00B57397" w:rsidRDefault="00EF0284" w:rsidP="00B57397">
      <w:pPr>
        <w:tabs>
          <w:tab w:val="left" w:pos="-1440"/>
          <w:tab w:val="left" w:pos="-720"/>
        </w:tabs>
        <w:suppressAutoHyphens/>
      </w:pPr>
      <w:r>
        <w:tab/>
      </w:r>
      <w:r w:rsidR="00B57397">
        <w:t xml:space="preserve">Physicians, however, are not required to self-report to the </w:t>
      </w:r>
      <w:del w:id="168" w:author="Tierney Edwards" w:date="2013-08-12T10:26:00Z">
        <w:r w:rsidR="00B57397" w:rsidDel="00215499">
          <w:delText xml:space="preserve">NPDB </w:delText>
        </w:r>
      </w:del>
      <w:ins w:id="169" w:author="Tierney Edwards" w:date="2013-08-12T10:26:00Z">
        <w:r w:rsidR="00215499">
          <w:t xml:space="preserve">Data Bank </w:t>
        </w:r>
      </w:ins>
      <w:r w:rsidR="00B57397">
        <w:t>medical malpractice payments they make on their own behalf.</w:t>
      </w:r>
    </w:p>
    <w:p w:rsidR="00B57397" w:rsidRDefault="00B57397" w:rsidP="00B57397">
      <w:pPr>
        <w:tabs>
          <w:tab w:val="left" w:pos="-1440"/>
          <w:tab w:val="left" w:pos="-720"/>
        </w:tabs>
        <w:suppressAutoHyphens/>
      </w:pPr>
    </w:p>
    <w:p w:rsidR="00B57397" w:rsidRDefault="00B57397" w:rsidP="00B57397">
      <w:pPr>
        <w:pStyle w:val="Heading2"/>
      </w:pPr>
      <w:r>
        <w:t xml:space="preserve">What information regarding licensure actions against a physician must be reported to the </w:t>
      </w:r>
      <w:del w:id="170" w:author="Tierney Edwards" w:date="2013-08-12T10:31:00Z">
        <w:r w:rsidDel="00215499">
          <w:delText>NPDB</w:delText>
        </w:r>
      </w:del>
      <w:ins w:id="171" w:author="Tierney Edwards" w:date="2013-08-12T10:31:00Z">
        <w:r w:rsidR="00215499">
          <w:t>D</w:t>
        </w:r>
      </w:ins>
      <w:ins w:id="172" w:author="Tierney Edwards" w:date="2013-08-12T10:34:00Z">
        <w:r w:rsidR="00B06C75">
          <w:t>ata Bank</w:t>
        </w:r>
      </w:ins>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The following information must be reported to the </w:t>
      </w:r>
      <w:del w:id="173" w:author="Tierney Edwards" w:date="2013-08-12T10:31:00Z">
        <w:r w:rsidDel="00215499">
          <w:delText>NPDB</w:delText>
        </w:r>
      </w:del>
      <w:ins w:id="174" w:author="Tierney Edwards" w:date="2013-08-12T10:31:00Z">
        <w:r w:rsidR="00215499">
          <w:t>D</w:t>
        </w:r>
      </w:ins>
      <w:ins w:id="175" w:author="Tierney Edwards" w:date="2013-08-12T10:34:00Z">
        <w:r w:rsidR="00B06C75">
          <w:t xml:space="preserve">ata </w:t>
        </w:r>
        <w:proofErr w:type="spellStart"/>
        <w:r w:rsidR="00B06C75">
          <w:t>Bank</w:t>
        </w:r>
      </w:ins>
      <w:del w:id="176" w:author="Tierney Edwards" w:date="2013-08-12T10:34:00Z">
        <w:r w:rsidDel="00B06C75">
          <w:delText xml:space="preserve"> </w:delText>
        </w:r>
      </w:del>
      <w:r>
        <w:t>by</w:t>
      </w:r>
      <w:proofErr w:type="spellEnd"/>
      <w:r>
        <w:t xml:space="preserve"> the Medical Quality Assurance Commission (MQAC) within 30 days of the action</w:t>
      </w:r>
      <w:r w:rsidR="00211427">
        <w:t xml:space="preserve"> based on reasons related to a physician’s professional competence or professional conduct</w:t>
      </w:r>
      <w:r>
        <w:t>:</w:t>
      </w:r>
    </w:p>
    <w:p w:rsidR="00B57397" w:rsidRDefault="00B57397" w:rsidP="00B57397">
      <w:pPr>
        <w:tabs>
          <w:tab w:val="left" w:pos="-1440"/>
          <w:tab w:val="left" w:pos="-720"/>
        </w:tabs>
        <w:suppressAutoHyphens/>
      </w:pPr>
    </w:p>
    <w:p w:rsidR="00B57397" w:rsidRDefault="00B57397" w:rsidP="001E4925">
      <w:pPr>
        <w:pStyle w:val="ListBullet"/>
      </w:pPr>
      <w:r>
        <w:t>Any surrender of a physician’s license.</w:t>
      </w:r>
    </w:p>
    <w:p w:rsidR="00B57397" w:rsidRDefault="00B57397" w:rsidP="00B57397">
      <w:pPr>
        <w:pStyle w:val="EndnoteText"/>
        <w:tabs>
          <w:tab w:val="left" w:pos="-1440"/>
          <w:tab w:val="left" w:pos="-720"/>
        </w:tabs>
        <w:suppressAutoHyphens/>
        <w:rPr>
          <w:rFonts w:ascii="Times New Roman" w:hAnsi="Times New Roman"/>
        </w:rPr>
      </w:pPr>
    </w:p>
    <w:p w:rsidR="00B57397" w:rsidRDefault="00B57397" w:rsidP="001E4925">
      <w:pPr>
        <w:pStyle w:val="ListBullet"/>
      </w:pPr>
      <w:r>
        <w:t>Any revocation, suspension, or restriction of a physician’s license.</w:t>
      </w:r>
    </w:p>
    <w:p w:rsidR="00B57397" w:rsidRDefault="00B57397" w:rsidP="00B57397">
      <w:pPr>
        <w:tabs>
          <w:tab w:val="left" w:pos="-1440"/>
          <w:tab w:val="left" w:pos="-720"/>
          <w:tab w:val="left" w:pos="0"/>
          <w:tab w:val="left" w:pos="720"/>
        </w:tabs>
        <w:suppressAutoHyphens/>
        <w:ind w:left="1440" w:hanging="1440"/>
      </w:pPr>
    </w:p>
    <w:p w:rsidR="00B57397" w:rsidRDefault="00B57397" w:rsidP="001E4925">
      <w:pPr>
        <w:pStyle w:val="ListBullet"/>
      </w:pPr>
      <w:r>
        <w:t>Any censure, reprimand, or probation of a physician, for reasons relating to the physician’s professional competence or conduct</w:t>
      </w:r>
      <w:r w:rsidR="00211427">
        <w:t xml:space="preserve"> as the result of a formal proceeding</w:t>
      </w:r>
      <w:r>
        <w:t xml:space="preserve">.  </w:t>
      </w:r>
      <w:r w:rsidR="00776DFF">
        <w:t>M</w:t>
      </w:r>
      <w:r>
        <w:t>atters resolved by a</w:t>
      </w:r>
      <w:r w:rsidR="00776DFF">
        <w:t xml:space="preserve"> stipulation to</w:t>
      </w:r>
      <w:r>
        <w:t xml:space="preserve"> informal disposition</w:t>
      </w:r>
      <w:r w:rsidR="00776DFF">
        <w:t xml:space="preserve"> (STID)</w:t>
      </w:r>
      <w:r>
        <w:t xml:space="preserve">, which </w:t>
      </w:r>
      <w:r w:rsidR="00776DFF">
        <w:t>are</w:t>
      </w:r>
      <w:r>
        <w:t xml:space="preserve"> not formal </w:t>
      </w:r>
      <w:r>
        <w:lastRenderedPageBreak/>
        <w:t>disciplinary action</w:t>
      </w:r>
      <w:r w:rsidR="00776DFF">
        <w:t>s</w:t>
      </w:r>
      <w:r>
        <w:t xml:space="preserve">, </w:t>
      </w:r>
      <w:r w:rsidR="00776DFF">
        <w:t xml:space="preserve">are nonetheless subject to public disclosure, ns must also </w:t>
      </w:r>
      <w:r>
        <w:t xml:space="preserve">be reported.  </w:t>
      </w:r>
      <w:r>
        <w:rPr>
          <w:u w:val="single"/>
        </w:rPr>
        <w:t>See</w:t>
      </w:r>
      <w:r>
        <w:t xml:space="preserve"> </w:t>
      </w:r>
      <w:r>
        <w:rPr>
          <w:b/>
          <w:bCs/>
        </w:rPr>
        <w:t>Medical Discipline.</w:t>
      </w:r>
      <w:r>
        <w:t xml:space="preserve"> </w:t>
      </w:r>
    </w:p>
    <w:p w:rsidR="00B57397" w:rsidRDefault="00B57397" w:rsidP="00B57397">
      <w:pPr>
        <w:tabs>
          <w:tab w:val="left" w:pos="-1440"/>
          <w:tab w:val="left" w:pos="-720"/>
        </w:tabs>
        <w:suppressAutoHyphens/>
      </w:pPr>
    </w:p>
    <w:p w:rsidR="00B57397" w:rsidRDefault="00B57397" w:rsidP="001E4925">
      <w:pPr>
        <w:pStyle w:val="ListBullet"/>
      </w:pPr>
      <w:r>
        <w:t xml:space="preserve"> The MQAC must include the physician’s name, work address, home address if known, social security number if known, date of birth, </w:t>
      </w:r>
      <w:r w:rsidR="00211427">
        <w:t xml:space="preserve">each </w:t>
      </w:r>
      <w:r>
        <w:t xml:space="preserve">professional school attended, date of graduation, and license number, </w:t>
      </w:r>
      <w:r w:rsidR="00211427">
        <w:t xml:space="preserve">DEA number, </w:t>
      </w:r>
      <w:r>
        <w:t xml:space="preserve">a description of the acts or omissions for which the discipline was imposed, a description of the action taken by the MQAC, and the classification of the action under the </w:t>
      </w:r>
      <w:del w:id="177" w:author="Tierney Edwards" w:date="2013-08-12T10:31:00Z">
        <w:r w:rsidDel="00215499">
          <w:delText>NPDB</w:delText>
        </w:r>
      </w:del>
      <w:ins w:id="178" w:author="Tierney Edwards" w:date="2013-08-12T10:31:00Z">
        <w:r w:rsidR="00215499">
          <w:t>D</w:t>
        </w:r>
      </w:ins>
      <w:ins w:id="179" w:author="Tierney Edwards" w:date="2013-08-12T10:34:00Z">
        <w:r w:rsidR="00B06C75">
          <w:t xml:space="preserve">ata </w:t>
        </w:r>
        <w:proofErr w:type="spellStart"/>
        <w:r w:rsidR="00B06C75">
          <w:t>Bank</w:t>
        </w:r>
      </w:ins>
      <w:del w:id="180" w:author="Tierney Edwards" w:date="2013-08-12T10:34:00Z">
        <w:r w:rsidDel="00B06C75">
          <w:delText xml:space="preserve"> </w:delText>
        </w:r>
      </w:del>
      <w:r>
        <w:t>reporting</w:t>
      </w:r>
      <w:proofErr w:type="spellEnd"/>
      <w:r>
        <w:t xml:space="preserve"> codes.</w:t>
      </w:r>
    </w:p>
    <w:p w:rsidR="00254692" w:rsidRDefault="00254692" w:rsidP="00254692">
      <w:pPr>
        <w:ind w:left="720"/>
      </w:pPr>
    </w:p>
    <w:p w:rsidR="00254692" w:rsidRDefault="00211427" w:rsidP="00254692">
      <w:pPr>
        <w:ind w:firstLine="720"/>
      </w:pPr>
      <w:r>
        <w:t>In addition, the following licensure actions taken by a state as the result of a formal proceeding must be reported:</w:t>
      </w:r>
    </w:p>
    <w:p w:rsidR="00254692" w:rsidRDefault="00254692" w:rsidP="00254692"/>
    <w:p w:rsidR="00254692" w:rsidRDefault="00A53C90" w:rsidP="00254692">
      <w:pPr>
        <w:pStyle w:val="ListParagraph"/>
        <w:numPr>
          <w:ilvl w:val="0"/>
          <w:numId w:val="4"/>
        </w:numPr>
      </w:pPr>
      <w:r>
        <w:t>Any dismissal or closure of a formal proceeding by reason of the physician surrendering his/her license, or leaving the state or jurisdiction.</w:t>
      </w:r>
      <w:r w:rsidRPr="00A53C90">
        <w:rPr>
          <w:rStyle w:val="FootnoteReference"/>
        </w:rPr>
        <w:t xml:space="preserve"> </w:t>
      </w:r>
    </w:p>
    <w:p w:rsidR="00B57397" w:rsidRDefault="00B57397" w:rsidP="00B57397">
      <w:pPr>
        <w:tabs>
          <w:tab w:val="left" w:pos="-1440"/>
          <w:tab w:val="left" w:pos="-720"/>
        </w:tabs>
        <w:suppressAutoHyphens/>
      </w:pPr>
    </w:p>
    <w:p w:rsidR="00254692" w:rsidRDefault="00A53C90" w:rsidP="00254692">
      <w:pPr>
        <w:pStyle w:val="ListParagraph"/>
        <w:numPr>
          <w:ilvl w:val="0"/>
          <w:numId w:val="4"/>
        </w:numPr>
        <w:tabs>
          <w:tab w:val="left" w:pos="-1440"/>
          <w:tab w:val="left" w:pos="-720"/>
        </w:tabs>
        <w:suppressAutoHyphens/>
      </w:pPr>
      <w:r>
        <w:t xml:space="preserve">Any other loss of the physician’s license whether by operation of law, voluntary surrender (excluding those due to non-payment of licensure renewal fees, retirement, or change to inactive status), or otherwise. </w:t>
      </w:r>
    </w:p>
    <w:p w:rsidR="00254692" w:rsidRDefault="00254692" w:rsidP="00254692">
      <w:pPr>
        <w:pStyle w:val="ListParagraph"/>
      </w:pPr>
    </w:p>
    <w:p w:rsidR="00254692" w:rsidRDefault="00A53C90" w:rsidP="00254692">
      <w:pPr>
        <w:pStyle w:val="ListParagraph"/>
        <w:numPr>
          <w:ilvl w:val="0"/>
          <w:numId w:val="4"/>
        </w:numPr>
        <w:tabs>
          <w:tab w:val="left" w:pos="-1440"/>
          <w:tab w:val="left" w:pos="-720"/>
        </w:tabs>
        <w:suppressAutoHyphens/>
      </w:pPr>
      <w:r>
        <w:t>Any negative action or finding by such authority, organization, or entity regarding the physician.</w:t>
      </w:r>
    </w:p>
    <w:p w:rsidR="00254692" w:rsidRDefault="00254692" w:rsidP="00254692">
      <w:pPr>
        <w:pStyle w:val="ListParagraph"/>
      </w:pPr>
    </w:p>
    <w:p w:rsidR="00B57397" w:rsidRDefault="00B57397" w:rsidP="00B57397">
      <w:pPr>
        <w:pStyle w:val="Heading2"/>
      </w:pPr>
      <w:r>
        <w:t xml:space="preserve">What information regarding </w:t>
      </w:r>
      <w:r w:rsidR="00C917BF">
        <w:t xml:space="preserve">adverse </w:t>
      </w:r>
      <w:r>
        <w:t>professional review actions</w:t>
      </w:r>
      <w:r w:rsidR="00C917BF">
        <w:t xml:space="preserve"> on clinical privileges</w:t>
      </w:r>
      <w:r>
        <w:t xml:space="preserve"> taken against a physician must be reported to the </w:t>
      </w:r>
      <w:del w:id="181" w:author="Tierney Edwards" w:date="2013-08-12T10:31:00Z">
        <w:r w:rsidDel="00215499">
          <w:delText>NPDB</w:delText>
        </w:r>
      </w:del>
      <w:ins w:id="182" w:author="Tierney Edwards" w:date="2013-08-12T10:31:00Z">
        <w:r w:rsidR="00215499">
          <w:t>D</w:t>
        </w:r>
      </w:ins>
      <w:ins w:id="183" w:author="Tierney Edwards" w:date="2013-08-12T10:35:00Z">
        <w:r w:rsidR="00B06C75">
          <w:t>ata Bank</w:t>
        </w:r>
      </w:ins>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Each health care entity must report information concerning an adverse professional review action whenever:</w:t>
      </w:r>
    </w:p>
    <w:p w:rsidR="00B57397" w:rsidRDefault="00B57397" w:rsidP="00B57397">
      <w:pPr>
        <w:tabs>
          <w:tab w:val="left" w:pos="-1440"/>
          <w:tab w:val="left" w:pos="-720"/>
        </w:tabs>
        <w:suppressAutoHyphens/>
      </w:pPr>
    </w:p>
    <w:p w:rsidR="00B57397" w:rsidRDefault="00B57397" w:rsidP="001E4925">
      <w:pPr>
        <w:pStyle w:val="ListBullet"/>
      </w:pPr>
      <w:r>
        <w:t>The entity takes a professional review action that adversely affects a physician’s clinical privileges for more than 30 days.</w:t>
      </w:r>
    </w:p>
    <w:p w:rsidR="00B57397" w:rsidRDefault="00B57397" w:rsidP="00B57397">
      <w:pPr>
        <w:tabs>
          <w:tab w:val="left" w:pos="-1440"/>
          <w:tab w:val="left" w:pos="-720"/>
        </w:tabs>
        <w:suppressAutoHyphens/>
      </w:pPr>
    </w:p>
    <w:p w:rsidR="00B57397" w:rsidRDefault="00B57397" w:rsidP="001E4925">
      <w:pPr>
        <w:pStyle w:val="ListBullet"/>
      </w:pPr>
      <w:r>
        <w:t>The entity accepts the surrender of clinical privileges of a physician in either of the following circumstances:</w:t>
      </w:r>
    </w:p>
    <w:p w:rsidR="00B57397" w:rsidRDefault="00B57397" w:rsidP="00B57397">
      <w:pPr>
        <w:tabs>
          <w:tab w:val="left" w:pos="-1440"/>
          <w:tab w:val="left" w:pos="-720"/>
        </w:tabs>
        <w:suppressAutoHyphens/>
      </w:pPr>
    </w:p>
    <w:p w:rsidR="00B57397" w:rsidRDefault="00B57397" w:rsidP="00B57397">
      <w:pPr>
        <w:pStyle w:val="ListBullet2"/>
      </w:pPr>
      <w:r>
        <w:t>While the physician is under an investigation relating to possible incompetence or improper professional conduct.</w:t>
      </w:r>
    </w:p>
    <w:p w:rsidR="00B57397" w:rsidRDefault="00B57397" w:rsidP="00B57397">
      <w:pPr>
        <w:tabs>
          <w:tab w:val="left" w:pos="-1440"/>
          <w:tab w:val="left" w:pos="-720"/>
        </w:tabs>
        <w:suppressAutoHyphens/>
      </w:pPr>
    </w:p>
    <w:p w:rsidR="00B57397" w:rsidRDefault="00B57397" w:rsidP="00B57397">
      <w:pPr>
        <w:pStyle w:val="ListBullet2"/>
      </w:pPr>
      <w:r>
        <w:t>In return for not conducting such an investigation or proceeding.</w:t>
      </w:r>
    </w:p>
    <w:p w:rsidR="00B57397" w:rsidRDefault="00B57397" w:rsidP="00B57397">
      <w:pPr>
        <w:tabs>
          <w:tab w:val="left" w:pos="-1440"/>
          <w:tab w:val="left" w:pos="-720"/>
        </w:tabs>
        <w:suppressAutoHyphens/>
      </w:pPr>
    </w:p>
    <w:p w:rsidR="00B57397" w:rsidRDefault="00B57397" w:rsidP="001E4925">
      <w:pPr>
        <w:pStyle w:val="ListBullet"/>
      </w:pPr>
      <w:r>
        <w:t>A professional society takes a professional review action, based on reasons relating to professional competence or conduct, which adversely affects the membership of a physician in the society.</w:t>
      </w:r>
    </w:p>
    <w:p w:rsidR="00B57397" w:rsidRDefault="00B57397" w:rsidP="00B57397">
      <w:pPr>
        <w:tabs>
          <w:tab w:val="left" w:pos="-1440"/>
          <w:tab w:val="left" w:pos="-720"/>
        </w:tabs>
        <w:suppressAutoHyphens/>
      </w:pPr>
    </w:p>
    <w:p w:rsidR="00B57397" w:rsidRDefault="00E92EB4" w:rsidP="00B57397">
      <w:pPr>
        <w:tabs>
          <w:tab w:val="left" w:pos="-1440"/>
          <w:tab w:val="left" w:pos="-720"/>
        </w:tabs>
        <w:suppressAutoHyphens/>
      </w:pPr>
      <w:r>
        <w:tab/>
      </w:r>
      <w:r w:rsidR="00B57397">
        <w:t>The entity must report such adverse professional review actions to the MQAC within 15 days of reviewing the entity’s report.</w:t>
      </w:r>
      <w:r w:rsidR="00C917BF">
        <w:t xml:space="preserve"> </w:t>
      </w:r>
      <w:r w:rsidR="00B57397">
        <w:t xml:space="preserve">  The MQAC must then report the action to the </w:t>
      </w:r>
      <w:del w:id="184" w:author="Tierney Edwards" w:date="2013-08-12T10:31:00Z">
        <w:r w:rsidR="00B57397" w:rsidDel="00215499">
          <w:delText>NPDB</w:delText>
        </w:r>
      </w:del>
      <w:ins w:id="185" w:author="Tierney Edwards" w:date="2013-08-12T10:31:00Z">
        <w:r w:rsidR="00215499">
          <w:t>D</w:t>
        </w:r>
      </w:ins>
      <w:ins w:id="186" w:author="Tierney Edwards" w:date="2013-08-12T10:35:00Z">
        <w:r w:rsidR="00B06C75">
          <w:t>ata Bank</w:t>
        </w:r>
      </w:ins>
      <w:r w:rsidR="00B57397">
        <w:t>.</w:t>
      </w:r>
    </w:p>
    <w:p w:rsidR="00B57397" w:rsidRDefault="00B57397" w:rsidP="00B57397">
      <w:pPr>
        <w:tabs>
          <w:tab w:val="left" w:pos="-1440"/>
          <w:tab w:val="left" w:pos="-720"/>
        </w:tabs>
        <w:suppressAutoHyphens/>
      </w:pPr>
    </w:p>
    <w:p w:rsidR="00B57397" w:rsidRDefault="00B57397" w:rsidP="00B57397">
      <w:pPr>
        <w:pStyle w:val="Heading2"/>
      </w:pPr>
      <w:r>
        <w:t>Can a physician dispute a</w:t>
      </w:r>
      <w:del w:id="187" w:author="Tierney Edwards" w:date="2013-08-12T10:40:00Z">
        <w:r w:rsidDel="00B06C75">
          <w:delText>n</w:delText>
        </w:r>
      </w:del>
      <w:r>
        <w:t xml:space="preserve"> </w:t>
      </w:r>
      <w:del w:id="188" w:author="Tierney Edwards" w:date="2013-08-12T10:31:00Z">
        <w:r w:rsidDel="00215499">
          <w:delText>NPDB</w:delText>
        </w:r>
      </w:del>
      <w:ins w:id="189" w:author="Tierney Edwards" w:date="2013-08-12T10:31:00Z">
        <w:r w:rsidR="00215499">
          <w:t>D</w:t>
        </w:r>
      </w:ins>
      <w:ins w:id="190" w:author="Tierney Edwards" w:date="2013-08-12T10:35:00Z">
        <w:r w:rsidR="00B06C75">
          <w:t>ata Bank</w:t>
        </w:r>
      </w:ins>
      <w:r>
        <w:t xml:space="preserve"> report?</w:t>
      </w:r>
    </w:p>
    <w:p w:rsidR="00B57397" w:rsidRDefault="00B57397" w:rsidP="00B57397">
      <w:pPr>
        <w:keepNext/>
        <w:keepLines/>
        <w:widowControl w:val="0"/>
        <w:tabs>
          <w:tab w:val="left" w:pos="-1440"/>
          <w:tab w:val="left" w:pos="-720"/>
        </w:tabs>
        <w:suppressAutoHyphens/>
      </w:pPr>
    </w:p>
    <w:p w:rsidR="00B57397" w:rsidRDefault="00B57397" w:rsidP="00B57397">
      <w:pPr>
        <w:keepNext/>
        <w:keepLines/>
        <w:widowControl w:val="0"/>
        <w:tabs>
          <w:tab w:val="left" w:pos="-1440"/>
          <w:tab w:val="left" w:pos="-720"/>
        </w:tabs>
        <w:suppressAutoHyphens/>
      </w:pPr>
      <w:r>
        <w:tab/>
        <w:t>Yes.</w:t>
      </w:r>
      <w:ins w:id="191" w:author="Tierney Edwards" w:date="2013-08-12T10:52:00Z">
        <w:r w:rsidR="00012703">
          <w:rPr>
            <w:rStyle w:val="FootnoteReference"/>
          </w:rPr>
          <w:footnoteReference w:id="12"/>
        </w:r>
      </w:ins>
      <w:r>
        <w:t xml:space="preserve">  A physician may dispute either of the following, within 60 days of the date the report is mailed:</w:t>
      </w:r>
    </w:p>
    <w:p w:rsidR="00B57397" w:rsidRDefault="00B57397" w:rsidP="00B57397">
      <w:pPr>
        <w:keepNext/>
        <w:keepLines/>
        <w:widowControl w:val="0"/>
        <w:tabs>
          <w:tab w:val="left" w:pos="-1440"/>
          <w:tab w:val="left" w:pos="-720"/>
        </w:tabs>
        <w:suppressAutoHyphens/>
      </w:pPr>
    </w:p>
    <w:p w:rsidR="00B57397" w:rsidRDefault="00B57397" w:rsidP="001E4925">
      <w:pPr>
        <w:pStyle w:val="ListBullet"/>
      </w:pPr>
      <w:r>
        <w:t>The factual accuracy of a report.</w:t>
      </w:r>
    </w:p>
    <w:p w:rsidR="00B57397" w:rsidRDefault="00B57397" w:rsidP="00B57397">
      <w:pPr>
        <w:tabs>
          <w:tab w:val="left" w:pos="-1440"/>
          <w:tab w:val="left" w:pos="-720"/>
        </w:tabs>
        <w:suppressAutoHyphens/>
      </w:pPr>
    </w:p>
    <w:p w:rsidR="00B57397" w:rsidRDefault="00B57397" w:rsidP="001E4925">
      <w:pPr>
        <w:pStyle w:val="ListBullet"/>
      </w:pPr>
      <w:r>
        <w:t xml:space="preserve">Whether a report was submitted in accordance with the </w:t>
      </w:r>
      <w:del w:id="202" w:author="Tierney Edwards" w:date="2013-08-12T10:31:00Z">
        <w:r w:rsidDel="00215499">
          <w:delText>NPDB</w:delText>
        </w:r>
      </w:del>
      <w:ins w:id="203" w:author="Tierney Edwards" w:date="2013-08-12T10:37:00Z">
        <w:r w:rsidR="00B06C75">
          <w:t>Data Bank</w:t>
        </w:r>
      </w:ins>
      <w:r>
        <w:t xml:space="preserve"> requirements, including the eligibility of the entity to make the report.</w:t>
      </w:r>
    </w:p>
    <w:p w:rsidR="00B57397" w:rsidRDefault="00B57397" w:rsidP="00B57397">
      <w:pPr>
        <w:tabs>
          <w:tab w:val="left" w:pos="-1440"/>
          <w:tab w:val="left" w:pos="-720"/>
        </w:tabs>
        <w:suppressAutoHyphens/>
      </w:pPr>
    </w:p>
    <w:p w:rsidR="00B57397" w:rsidRDefault="00E92EB4" w:rsidP="00B57397">
      <w:pPr>
        <w:tabs>
          <w:tab w:val="left" w:pos="-1440"/>
          <w:tab w:val="left" w:pos="-720"/>
        </w:tabs>
        <w:suppressAutoHyphens/>
      </w:pPr>
      <w:r>
        <w:tab/>
      </w:r>
      <w:r w:rsidR="00B57397">
        <w:t>When disputing the accuracy of a report, the physician must:</w:t>
      </w:r>
    </w:p>
    <w:p w:rsidR="00B57397" w:rsidRDefault="00B57397" w:rsidP="00B57397">
      <w:pPr>
        <w:tabs>
          <w:tab w:val="left" w:pos="-1440"/>
          <w:tab w:val="left" w:pos="-720"/>
        </w:tabs>
        <w:suppressAutoHyphens/>
      </w:pPr>
    </w:p>
    <w:p w:rsidR="00B57397" w:rsidRDefault="00B57397" w:rsidP="00B57397">
      <w:pPr>
        <w:pStyle w:val="ListBullet2"/>
      </w:pPr>
      <w:r>
        <w:t>Inform the Secretary of the Department of Health and Human Services and the reporting entity, in writing, of the disagreement, and the basis for it.</w:t>
      </w:r>
    </w:p>
    <w:p w:rsidR="00B57397" w:rsidRDefault="00B57397" w:rsidP="00B57397">
      <w:pPr>
        <w:tabs>
          <w:tab w:val="left" w:pos="-1440"/>
          <w:tab w:val="left" w:pos="-720"/>
        </w:tabs>
        <w:suppressAutoHyphens/>
      </w:pPr>
    </w:p>
    <w:p w:rsidR="00B57397" w:rsidRDefault="00B57397" w:rsidP="00B57397">
      <w:pPr>
        <w:pStyle w:val="ListBullet2"/>
      </w:pPr>
      <w:r>
        <w:t>Request that the disputed information be entered into a “disputed” status, and be so related to inquirers.</w:t>
      </w:r>
    </w:p>
    <w:p w:rsidR="00B57397" w:rsidRDefault="00B57397" w:rsidP="00B57397">
      <w:pPr>
        <w:tabs>
          <w:tab w:val="left" w:pos="-1440"/>
          <w:tab w:val="left" w:pos="-720"/>
        </w:tabs>
        <w:suppressAutoHyphens/>
      </w:pPr>
    </w:p>
    <w:p w:rsidR="00B57397" w:rsidRDefault="00B57397" w:rsidP="00B57397">
      <w:pPr>
        <w:pStyle w:val="ListBullet2"/>
      </w:pPr>
      <w:r>
        <w:t>Attempt to enter into a discussion with the reporting entity to resolve the dispute.</w:t>
      </w:r>
    </w:p>
    <w:p w:rsidR="00B57397" w:rsidRDefault="00B57397" w:rsidP="00B57397">
      <w:pPr>
        <w:tabs>
          <w:tab w:val="left" w:pos="-1440"/>
          <w:tab w:val="left" w:pos="-720"/>
        </w:tabs>
        <w:suppressAutoHyphens/>
      </w:pPr>
    </w:p>
    <w:p w:rsidR="00B57397" w:rsidRDefault="00E92EB4" w:rsidP="00B57397">
      <w:pPr>
        <w:keepNext/>
        <w:keepLines/>
        <w:widowControl w:val="0"/>
        <w:tabs>
          <w:tab w:val="left" w:pos="-1440"/>
          <w:tab w:val="left" w:pos="-720"/>
        </w:tabs>
        <w:suppressAutoHyphens/>
      </w:pPr>
      <w:r>
        <w:tab/>
      </w:r>
      <w:r w:rsidR="00B57397">
        <w:t>The physician may not, however, dispute a report in order to do any of the following:</w:t>
      </w:r>
    </w:p>
    <w:p w:rsidR="00B57397" w:rsidRDefault="00B57397" w:rsidP="00B57397">
      <w:pPr>
        <w:keepNext/>
        <w:keepLines/>
        <w:widowControl w:val="0"/>
        <w:tabs>
          <w:tab w:val="left" w:pos="-1440"/>
          <w:tab w:val="left" w:pos="-720"/>
        </w:tabs>
        <w:suppressAutoHyphens/>
      </w:pPr>
    </w:p>
    <w:p w:rsidR="00B57397" w:rsidRDefault="00B57397" w:rsidP="001E4925">
      <w:pPr>
        <w:pStyle w:val="ListBullet"/>
      </w:pPr>
      <w:r>
        <w:t>Protest an insurer’s decision to settle a claim.</w:t>
      </w:r>
    </w:p>
    <w:p w:rsidR="00B57397" w:rsidRDefault="00B57397" w:rsidP="00B57397">
      <w:pPr>
        <w:tabs>
          <w:tab w:val="left" w:pos="-1440"/>
          <w:tab w:val="left" w:pos="-720"/>
        </w:tabs>
        <w:suppressAutoHyphens/>
      </w:pPr>
    </w:p>
    <w:p w:rsidR="00B57397" w:rsidRDefault="00B57397" w:rsidP="001E4925">
      <w:pPr>
        <w:pStyle w:val="ListBullet"/>
      </w:pPr>
      <w:r>
        <w:t>Appeal the underlying reasons for an adverse action.</w:t>
      </w:r>
    </w:p>
    <w:p w:rsidR="00B57397" w:rsidRDefault="00B57397" w:rsidP="00B57397">
      <w:pPr>
        <w:tabs>
          <w:tab w:val="left" w:pos="-1440"/>
          <w:tab w:val="left" w:pos="-720"/>
        </w:tabs>
        <w:suppressAutoHyphens/>
      </w:pPr>
    </w:p>
    <w:p w:rsidR="00B57397" w:rsidRDefault="00B57397" w:rsidP="00B57397">
      <w:pPr>
        <w:pStyle w:val="Heading2"/>
      </w:pPr>
      <w:r>
        <w:t xml:space="preserve">How does a physician dispute a report to the </w:t>
      </w:r>
      <w:del w:id="204" w:author="Tierney Edwards" w:date="2013-08-12T10:31:00Z">
        <w:r w:rsidDel="00215499">
          <w:delText>NPDB</w:delText>
        </w:r>
      </w:del>
      <w:ins w:id="205" w:author="Tierney Edwards" w:date="2013-08-12T10:37:00Z">
        <w:r w:rsidR="00B06C75">
          <w:t>Data Bank</w:t>
        </w:r>
      </w:ins>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When the </w:t>
      </w:r>
      <w:del w:id="206" w:author="Tierney Edwards" w:date="2013-08-12T10:31:00Z">
        <w:r w:rsidDel="00215499">
          <w:delText>NPDB</w:delText>
        </w:r>
      </w:del>
      <w:ins w:id="207" w:author="Tierney Edwards" w:date="2013-08-12T10:37:00Z">
        <w:r w:rsidR="00B06C75">
          <w:t>Data Bank</w:t>
        </w:r>
      </w:ins>
      <w:r>
        <w:t xml:space="preserve"> processes a report, the </w:t>
      </w:r>
      <w:del w:id="208" w:author="Tierney Edwards" w:date="2013-08-12T10:31:00Z">
        <w:r w:rsidDel="00215499">
          <w:delText>NPDB</w:delText>
        </w:r>
      </w:del>
      <w:ins w:id="209" w:author="Tierney Edwards" w:date="2013-08-12T10:38:00Z">
        <w:r w:rsidR="00B06C75">
          <w:t>Data Bank</w:t>
        </w:r>
      </w:ins>
      <w:r>
        <w:t xml:space="preserve"> sends a </w:t>
      </w:r>
      <w:r>
        <w:rPr>
          <w:i/>
        </w:rPr>
        <w:t>Notification of a Report in the Data Bank(s)</w:t>
      </w:r>
      <w:r>
        <w:t xml:space="preserve"> to the physician who has been reported.  The physician should review the report for accuracy and, if any information in the report is inaccurate, contact the reporting entity to correct the information.  </w:t>
      </w:r>
    </w:p>
    <w:p w:rsidR="00B57397" w:rsidRDefault="00B57397" w:rsidP="00B57397">
      <w:pPr>
        <w:tabs>
          <w:tab w:val="left" w:pos="-1440"/>
          <w:tab w:val="left" w:pos="-720"/>
        </w:tabs>
        <w:suppressAutoHyphens/>
      </w:pPr>
    </w:p>
    <w:p w:rsidR="00B57397" w:rsidRDefault="00B57397" w:rsidP="00B57397">
      <w:pPr>
        <w:tabs>
          <w:tab w:val="left" w:pos="-1440"/>
          <w:tab w:val="left" w:pos="-720"/>
        </w:tabs>
        <w:suppressAutoHyphens/>
      </w:pPr>
      <w:r>
        <w:tab/>
        <w:t>A physician who disagrees with the factual accuracy of a report has three options if the reporting entity will not correct the information:</w:t>
      </w:r>
    </w:p>
    <w:p w:rsidR="00B57397" w:rsidRDefault="00B57397" w:rsidP="00B57397">
      <w:pPr>
        <w:tabs>
          <w:tab w:val="left" w:pos="-1440"/>
          <w:tab w:val="left" w:pos="-720"/>
        </w:tabs>
        <w:suppressAutoHyphens/>
      </w:pPr>
    </w:p>
    <w:p w:rsidR="00B57397" w:rsidRDefault="00B57397" w:rsidP="001E4925">
      <w:pPr>
        <w:pStyle w:val="ListBullet"/>
      </w:pPr>
      <w:r>
        <w:t>Add a statement to the report.</w:t>
      </w:r>
    </w:p>
    <w:p w:rsidR="00B57397" w:rsidRDefault="00B57397" w:rsidP="00B57397">
      <w:pPr>
        <w:tabs>
          <w:tab w:val="left" w:pos="-1440"/>
          <w:tab w:val="left" w:pos="-720"/>
        </w:tabs>
        <w:suppressAutoHyphens/>
      </w:pPr>
    </w:p>
    <w:p w:rsidR="00B57397" w:rsidRDefault="00B57397" w:rsidP="001E4925">
      <w:pPr>
        <w:pStyle w:val="ListBullet"/>
      </w:pPr>
      <w:r>
        <w:t>Initiate a dispute of the report</w:t>
      </w:r>
      <w:r w:rsidR="00613833">
        <w:t xml:space="preserve"> (must be done within 60 days from the date the report was mailed)</w:t>
      </w:r>
      <w:r>
        <w:t>.</w:t>
      </w:r>
    </w:p>
    <w:p w:rsidR="00B57397" w:rsidRDefault="00B57397" w:rsidP="00B57397">
      <w:pPr>
        <w:tabs>
          <w:tab w:val="left" w:pos="-1440"/>
          <w:tab w:val="left" w:pos="-720"/>
        </w:tabs>
        <w:suppressAutoHyphens/>
      </w:pPr>
    </w:p>
    <w:p w:rsidR="00B57397" w:rsidRDefault="00B57397" w:rsidP="001E4925">
      <w:pPr>
        <w:pStyle w:val="ListBullet"/>
      </w:pPr>
      <w:r>
        <w:lastRenderedPageBreak/>
        <w:t>Add a statement and initiate a dispute.</w:t>
      </w:r>
    </w:p>
    <w:p w:rsidR="00B57397" w:rsidRDefault="00B57397" w:rsidP="00B57397">
      <w:pPr>
        <w:tabs>
          <w:tab w:val="left" w:pos="-1440"/>
          <w:tab w:val="left" w:pos="-720"/>
        </w:tabs>
        <w:suppressAutoHyphens/>
      </w:pPr>
    </w:p>
    <w:p w:rsidR="00B57397" w:rsidRDefault="00B57397" w:rsidP="00B57397">
      <w:pPr>
        <w:tabs>
          <w:tab w:val="left" w:pos="-1440"/>
          <w:tab w:val="left" w:pos="-720"/>
        </w:tabs>
        <w:suppressAutoHyphens/>
      </w:pPr>
      <w:r>
        <w:t xml:space="preserve">To add a statement or to dispute the report, the physician should follow the applicable instructions on the </w:t>
      </w:r>
      <w:r>
        <w:rPr>
          <w:i/>
        </w:rPr>
        <w:t>Notification of a Report in the Data Bank(s)</w:t>
      </w:r>
      <w:r>
        <w:t xml:space="preserve">.  If the physician does not have the original </w:t>
      </w:r>
      <w:r>
        <w:rPr>
          <w:i/>
        </w:rPr>
        <w:t>Notification of a Report in the Data Bank(s)</w:t>
      </w:r>
      <w:r>
        <w:t xml:space="preserve">, the physician may obtain a </w:t>
      </w:r>
      <w:r>
        <w:rPr>
          <w:i/>
        </w:rPr>
        <w:t xml:space="preserve">Subject Statement and Dispute Initiation </w:t>
      </w:r>
      <w:r>
        <w:t xml:space="preserve">form from the </w:t>
      </w:r>
      <w:del w:id="210" w:author="Tierney Edwards" w:date="2013-08-12T10:31:00Z">
        <w:r w:rsidDel="00215499">
          <w:delText>NPDB</w:delText>
        </w:r>
      </w:del>
      <w:ins w:id="211" w:author="Tierney Edwards" w:date="2013-08-12T10:31:00Z">
        <w:r w:rsidR="00215499">
          <w:t>D</w:t>
        </w:r>
      </w:ins>
      <w:ins w:id="212" w:author="Tierney Edwards" w:date="2013-08-12T10:38:00Z">
        <w:r w:rsidR="00B06C75">
          <w:t>ata</w:t>
        </w:r>
      </w:ins>
      <w:ins w:id="213" w:author="Tierney Edwards" w:date="2013-08-12T10:31:00Z">
        <w:r w:rsidR="00215499">
          <w:t xml:space="preserve"> B</w:t>
        </w:r>
      </w:ins>
      <w:ins w:id="214" w:author="Tierney Edwards" w:date="2013-08-12T10:38:00Z">
        <w:r w:rsidR="00B06C75">
          <w:t>ank</w:t>
        </w:r>
      </w:ins>
      <w:del w:id="215" w:author="Tierney Edwards" w:date="2013-08-12T10:38:00Z">
        <w:r w:rsidDel="00B06C75">
          <w:delText>-HIPDB</w:delText>
        </w:r>
      </w:del>
      <w:r>
        <w:t xml:space="preserve"> web site at </w:t>
      </w:r>
      <w:hyperlink r:id="rId9" w:history="1">
        <w:r>
          <w:rPr>
            <w:rStyle w:val="Hyperlink"/>
          </w:rPr>
          <w:t>www.npdb-hipdb.com</w:t>
        </w:r>
      </w:hyperlink>
      <w:r>
        <w:t xml:space="preserve">. </w:t>
      </w:r>
    </w:p>
    <w:p w:rsidR="00B57397" w:rsidRDefault="00B57397" w:rsidP="00B57397">
      <w:pPr>
        <w:tabs>
          <w:tab w:val="left" w:pos="-1440"/>
          <w:tab w:val="left" w:pos="-720"/>
        </w:tabs>
        <w:suppressAutoHyphens/>
      </w:pPr>
    </w:p>
    <w:p w:rsidR="00B57397" w:rsidRDefault="00B57397" w:rsidP="00B57397">
      <w:pPr>
        <w:pStyle w:val="Heading2"/>
      </w:pPr>
      <w:r>
        <w:t xml:space="preserve">Who must query the </w:t>
      </w:r>
      <w:del w:id="216" w:author="Tierney Edwards" w:date="2013-08-12T10:31:00Z">
        <w:r w:rsidDel="00215499">
          <w:delText>NPDB</w:delText>
        </w:r>
      </w:del>
      <w:ins w:id="217" w:author="Tierney Edwards" w:date="2013-08-12T10:38:00Z">
        <w:r w:rsidR="00B06C75">
          <w:t>Data Bank</w:t>
        </w:r>
      </w:ins>
      <w:r>
        <w:t xml:space="preserve"> for information concerning a physician?</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A hospital must request information from the </w:t>
      </w:r>
      <w:del w:id="218" w:author="Tierney Edwards" w:date="2013-08-12T10:31:00Z">
        <w:r w:rsidDel="00215499">
          <w:delText>NPDB</w:delText>
        </w:r>
      </w:del>
      <w:ins w:id="219" w:author="Tierney Edwards" w:date="2013-08-12T10:38:00Z">
        <w:r w:rsidR="00B06C75">
          <w:t>Data Bank</w:t>
        </w:r>
      </w:ins>
      <w:r>
        <w:t xml:space="preserve"> whenever a physician applies to the hospital for admission to the medical staff or for clinical privileges, and at least every two years for all physicians who are on the medical staff or have clinical privileges.</w:t>
      </w:r>
    </w:p>
    <w:p w:rsidR="00B57397" w:rsidRDefault="00B57397" w:rsidP="00B57397">
      <w:pPr>
        <w:tabs>
          <w:tab w:val="left" w:pos="-1440"/>
          <w:tab w:val="left" w:pos="-720"/>
        </w:tabs>
        <w:suppressAutoHyphens/>
      </w:pPr>
    </w:p>
    <w:p w:rsidR="00B57397" w:rsidRDefault="00B57397" w:rsidP="00B57397">
      <w:pPr>
        <w:pStyle w:val="Heading2"/>
      </w:pPr>
      <w:r>
        <w:t xml:space="preserve">Who else may query the </w:t>
      </w:r>
      <w:del w:id="220" w:author="Tierney Edwards" w:date="2013-08-12T10:31:00Z">
        <w:r w:rsidDel="00215499">
          <w:delText>NPDB</w:delText>
        </w:r>
      </w:del>
      <w:ins w:id="221" w:author="Tierney Edwards" w:date="2013-08-12T10:39:00Z">
        <w:r w:rsidR="00B06C75">
          <w:t>Data Bank</w:t>
        </w:r>
      </w:ins>
      <w:r>
        <w:t xml:space="preserve"> for information concerning a physician?</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The following persons or entities may query the </w:t>
      </w:r>
      <w:del w:id="222" w:author="Tierney Edwards" w:date="2013-08-12T10:31:00Z">
        <w:r w:rsidDel="00215499">
          <w:delText>NPDB</w:delText>
        </w:r>
      </w:del>
      <w:ins w:id="223" w:author="Tierney Edwards" w:date="2013-08-12T10:39:00Z">
        <w:r w:rsidR="00B06C75">
          <w:t>Data Bank</w:t>
        </w:r>
      </w:ins>
      <w:r>
        <w:t xml:space="preserve"> for information concerning physicians:</w:t>
      </w:r>
    </w:p>
    <w:p w:rsidR="00B57397" w:rsidRDefault="00B57397" w:rsidP="00B57397">
      <w:pPr>
        <w:tabs>
          <w:tab w:val="left" w:pos="-1440"/>
          <w:tab w:val="left" w:pos="-720"/>
        </w:tabs>
        <w:suppressAutoHyphens/>
      </w:pPr>
    </w:p>
    <w:p w:rsidR="00EF0284" w:rsidRDefault="00EF0284" w:rsidP="001E4925">
      <w:pPr>
        <w:pStyle w:val="ListBullet"/>
      </w:pPr>
      <w:r>
        <w:t>A hospital that requests information concerning a physician who is on its Medical Staff (courtesy or otherwise) or has clinical privileges at the hospital.</w:t>
      </w:r>
    </w:p>
    <w:p w:rsidR="00254692" w:rsidRDefault="00254692" w:rsidP="00254692"/>
    <w:p w:rsidR="00B57397" w:rsidRDefault="00B57397" w:rsidP="001E4925">
      <w:pPr>
        <w:pStyle w:val="ListBullet"/>
      </w:pPr>
      <w:r>
        <w:t>Health care entities, including professional societies, when entering an employment relationship or other affiliation with a physician or in conjunction with professional review activities.</w:t>
      </w:r>
    </w:p>
    <w:p w:rsidR="00B57397" w:rsidRDefault="00B57397" w:rsidP="00B57397">
      <w:pPr>
        <w:tabs>
          <w:tab w:val="left" w:pos="-1440"/>
          <w:tab w:val="left" w:pos="-720"/>
        </w:tabs>
        <w:suppressAutoHyphens/>
      </w:pPr>
    </w:p>
    <w:p w:rsidR="00B57397" w:rsidRDefault="00B57397" w:rsidP="001E4925">
      <w:pPr>
        <w:pStyle w:val="ListBullet"/>
      </w:pPr>
      <w:r>
        <w:t>State licensing boards.</w:t>
      </w:r>
    </w:p>
    <w:p w:rsidR="00B57397" w:rsidRDefault="00B57397" w:rsidP="00B57397">
      <w:pPr>
        <w:tabs>
          <w:tab w:val="left" w:pos="-1440"/>
          <w:tab w:val="left" w:pos="-720"/>
        </w:tabs>
        <w:suppressAutoHyphens/>
      </w:pPr>
    </w:p>
    <w:p w:rsidR="00B57397" w:rsidRDefault="00B57397" w:rsidP="001E4925">
      <w:pPr>
        <w:pStyle w:val="ListBullet"/>
      </w:pPr>
      <w:r>
        <w:t>Physicians, but only for information about themselves.</w:t>
      </w:r>
    </w:p>
    <w:p w:rsidR="00B57397" w:rsidRDefault="00B57397" w:rsidP="00B57397">
      <w:pPr>
        <w:tabs>
          <w:tab w:val="left" w:pos="-1440"/>
          <w:tab w:val="left" w:pos="-720"/>
        </w:tabs>
        <w:suppressAutoHyphens/>
      </w:pPr>
    </w:p>
    <w:p w:rsidR="00B57397" w:rsidRDefault="00B57397" w:rsidP="001E4925">
      <w:pPr>
        <w:pStyle w:val="ListBullet"/>
      </w:pPr>
      <w:r>
        <w:t xml:space="preserve">Plaintiff attorneys, or individuals representing themselves, who have filed a medical malpractice action or claim against a hospital, who have named the physician on whom information requested in the action or claim, and who have demonstrated that the hospital failed to make a mandatory query to the </w:t>
      </w:r>
      <w:del w:id="224" w:author="Tierney Edwards" w:date="2013-08-12T10:31:00Z">
        <w:r w:rsidDel="00215499">
          <w:delText>NPDB</w:delText>
        </w:r>
      </w:del>
      <w:ins w:id="225" w:author="Tierney Edwards" w:date="2013-08-12T10:39:00Z">
        <w:r w:rsidR="00B06C75">
          <w:t>Data Bank</w:t>
        </w:r>
      </w:ins>
      <w:r>
        <w:t xml:space="preserve"> regarding the physician.  Plaintiff attorneys or individuals representing themselves may only use the information with respect to litigation resulting from the action or claim against the hospital.</w:t>
      </w:r>
      <w:ins w:id="226" w:author="Tierney Edwards" w:date="2013-08-12T11:00:00Z">
        <w:r w:rsidR="000D3682">
          <w:rPr>
            <w:rStyle w:val="FootnoteReference"/>
          </w:rPr>
          <w:footnoteReference w:id="13"/>
        </w:r>
      </w:ins>
    </w:p>
    <w:p w:rsidR="00254692" w:rsidRDefault="00254692" w:rsidP="00254692">
      <w:pPr>
        <w:ind w:left="720"/>
      </w:pPr>
    </w:p>
    <w:p w:rsidR="00254692" w:rsidRDefault="00EF0284" w:rsidP="00254692">
      <w:pPr>
        <w:pStyle w:val="ListParagraph"/>
        <w:numPr>
          <w:ilvl w:val="0"/>
          <w:numId w:val="5"/>
        </w:numPr>
      </w:pPr>
      <w:r>
        <w:t>A health care entity with respect to professional peer review activities.</w:t>
      </w:r>
    </w:p>
    <w:p w:rsidR="00254692" w:rsidRDefault="00254692" w:rsidP="00254692">
      <w:pPr>
        <w:pStyle w:val="ListParagraph"/>
      </w:pPr>
    </w:p>
    <w:p w:rsidR="00254692" w:rsidRDefault="00EF0284" w:rsidP="00254692">
      <w:pPr>
        <w:pStyle w:val="ListParagraph"/>
        <w:numPr>
          <w:ilvl w:val="0"/>
          <w:numId w:val="5"/>
        </w:numPr>
      </w:pPr>
      <w:r>
        <w:t>A person requesting statistical information, in a form which does not permit the identification of the affected individual or entity.</w:t>
      </w:r>
    </w:p>
    <w:p w:rsidR="00254692" w:rsidRDefault="00254692" w:rsidP="00254692"/>
    <w:p w:rsidR="00254692" w:rsidRDefault="00B57397" w:rsidP="00E92EB4">
      <w:pPr>
        <w:ind w:firstLine="720"/>
      </w:pPr>
      <w:r>
        <w:t xml:space="preserve">Medical malpractice payors may not query the </w:t>
      </w:r>
      <w:del w:id="228" w:author="Tierney Edwards" w:date="2013-08-12T10:31:00Z">
        <w:r w:rsidDel="00215499">
          <w:delText>NPDB</w:delText>
        </w:r>
      </w:del>
      <w:ins w:id="229" w:author="Tierney Edwards" w:date="2013-08-12T10:39:00Z">
        <w:r w:rsidR="00B06C75">
          <w:t>Data Bank</w:t>
        </w:r>
      </w:ins>
      <w:r>
        <w:t xml:space="preserve"> at any time.</w:t>
      </w:r>
    </w:p>
    <w:p w:rsidR="00B57397" w:rsidRDefault="00B57397" w:rsidP="00B57397"/>
    <w:p w:rsidR="00B57397" w:rsidRDefault="00B57397" w:rsidP="00B57397"/>
    <w:sectPr w:rsidR="00B5739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4" w:author="Tierney Edwards" w:date="2013-08-12T10:49:00Z" w:initials="TE">
    <w:p w:rsidR="000D3682" w:rsidRDefault="000D3682">
      <w:pPr>
        <w:pStyle w:val="CommentText"/>
      </w:pPr>
      <w:r>
        <w:rPr>
          <w:rStyle w:val="CommentReference"/>
        </w:rPr>
        <w:annotationRef/>
      </w:r>
      <w:r>
        <w:t xml:space="preserve">NEW TABLE. If you don’t think it is helpful </w:t>
      </w:r>
      <w:proofErr w:type="gramStart"/>
      <w:r>
        <w:t>we  can</w:t>
      </w:r>
      <w:proofErr w:type="gramEnd"/>
      <w:r>
        <w:t xml:space="preserve"> nix it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3682" w:rsidRDefault="000D3682" w:rsidP="00B0754E">
      <w:r>
        <w:separator/>
      </w:r>
    </w:p>
  </w:endnote>
  <w:endnote w:type="continuationSeparator" w:id="0">
    <w:p w:rsidR="000D3682" w:rsidRDefault="000D3682" w:rsidP="00B075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3682" w:rsidRDefault="000D3682" w:rsidP="00B0754E">
      <w:r>
        <w:separator/>
      </w:r>
    </w:p>
  </w:footnote>
  <w:footnote w:type="continuationSeparator" w:id="0">
    <w:p w:rsidR="000D3682" w:rsidRDefault="000D3682" w:rsidP="00B0754E">
      <w:r>
        <w:continuationSeparator/>
      </w:r>
    </w:p>
  </w:footnote>
  <w:footnote w:id="1">
    <w:p w:rsidR="000D3682" w:rsidRDefault="000D3682">
      <w:pPr>
        <w:pStyle w:val="FootnoteText"/>
      </w:pPr>
      <w:ins w:id="5" w:author="Tierney Edwards" w:date="2013-08-12T11:07:00Z">
        <w:r>
          <w:rPr>
            <w:rStyle w:val="FootnoteReference"/>
          </w:rPr>
          <w:footnoteRef/>
        </w:r>
        <w:r>
          <w:t xml:space="preserve"> </w:t>
        </w:r>
        <w:proofErr w:type="gramStart"/>
        <w:r>
          <w:t>45 CFR Parts 60 and 61.</w:t>
        </w:r>
      </w:ins>
      <w:proofErr w:type="gramEnd"/>
    </w:p>
  </w:footnote>
  <w:footnote w:id="2">
    <w:p w:rsidR="003C67FB" w:rsidRDefault="003C67FB">
      <w:pPr>
        <w:pStyle w:val="FootnoteText"/>
      </w:pPr>
      <w:ins w:id="20" w:author="Tierney Edwards" w:date="2013-08-12T11:09:00Z">
        <w:r>
          <w:rPr>
            <w:rStyle w:val="FootnoteReference"/>
          </w:rPr>
          <w:footnoteRef/>
        </w:r>
        <w:r>
          <w:t xml:space="preserve"> </w:t>
        </w:r>
        <w:r>
          <w:t xml:space="preserve">U.S, Dep’t of Health and Human Services website, </w:t>
        </w:r>
        <w:r>
          <w:rPr>
            <w:i/>
          </w:rPr>
          <w:t>Resources – Reference Library,</w:t>
        </w:r>
        <w:r>
          <w:t xml:space="preserve"> accessed Aug. 8, 2013 at:</w:t>
        </w:r>
        <w:r w:rsidRPr="000D3682">
          <w:t xml:space="preserve"> http://www.npdb-hipdb.hrsa.gov/resources/npdbMerge.jsp</w:t>
        </w:r>
        <w:r>
          <w:t>.</w:t>
        </w:r>
      </w:ins>
    </w:p>
  </w:footnote>
  <w:footnote w:id="3">
    <w:p w:rsidR="000D3682" w:rsidRDefault="000D3682">
      <w:pPr>
        <w:pStyle w:val="FootnoteText"/>
      </w:pPr>
      <w:ins w:id="25" w:author="Tierney Edwards" w:date="2013-08-12T11:03:00Z">
        <w:r>
          <w:rPr>
            <w:rStyle w:val="FootnoteReference"/>
          </w:rPr>
          <w:footnoteRef/>
        </w:r>
        <w:r>
          <w:t xml:space="preserve"> </w:t>
        </w:r>
      </w:ins>
      <w:ins w:id="26" w:author="Tierney Edwards" w:date="2013-08-12T11:10:00Z">
        <w:r w:rsidR="003C67FB">
          <w:rPr>
            <w:i/>
          </w:rPr>
          <w:t>Id</w:t>
        </w:r>
      </w:ins>
      <w:ins w:id="27" w:author="Tierney Edwards" w:date="2013-08-12T11:03:00Z">
        <w:r>
          <w:t>.</w:t>
        </w:r>
      </w:ins>
    </w:p>
  </w:footnote>
  <w:footnote w:id="4">
    <w:p w:rsidR="000D3682" w:rsidRDefault="000D3682" w:rsidP="001E4925">
      <w:pPr>
        <w:pStyle w:val="FootnoteText"/>
        <w:rPr>
          <w:ins w:id="50" w:author="Tierney Edwards" w:date="2013-08-12T10:06:00Z"/>
        </w:rPr>
      </w:pPr>
      <w:ins w:id="51" w:author="Tierney Edwards" w:date="2013-08-12T10:06:00Z">
        <w:r>
          <w:rPr>
            <w:rStyle w:val="FootnoteReference"/>
          </w:rPr>
          <w:footnoteRef/>
        </w:r>
        <w:r>
          <w:t xml:space="preserve"> 45 CFR </w:t>
        </w:r>
      </w:ins>
      <w:ins w:id="52" w:author="Tierney Edwards" w:date="2013-08-12T10:57:00Z">
        <w:r>
          <w:rPr>
            <w:rStyle w:val="aref"/>
            <w:sz w:val="19"/>
            <w:szCs w:val="19"/>
            <w:lang/>
          </w:rPr>
          <w:t>§</w:t>
        </w:r>
      </w:ins>
      <w:ins w:id="53" w:author="Tierney Edwards" w:date="2013-08-12T10:06:00Z">
        <w:r>
          <w:t>60.2</w:t>
        </w:r>
      </w:ins>
    </w:p>
  </w:footnote>
  <w:footnote w:id="5">
    <w:p w:rsidR="000D3682" w:rsidRPr="00E05E54" w:rsidRDefault="000D3682" w:rsidP="001E4925">
      <w:pPr>
        <w:pStyle w:val="FootnoteText"/>
        <w:rPr>
          <w:ins w:id="58" w:author="Tierney Edwards" w:date="2013-08-12T10:05:00Z"/>
        </w:rPr>
      </w:pPr>
      <w:ins w:id="59" w:author="Tierney Edwards" w:date="2013-08-12T10:05:00Z">
        <w:r>
          <w:rPr>
            <w:rStyle w:val="FootnoteReference"/>
          </w:rPr>
          <w:footnoteRef/>
        </w:r>
        <w:r>
          <w:t xml:space="preserve"> U.S, Dep’t of Health and Human Services website, </w:t>
        </w:r>
        <w:r>
          <w:rPr>
            <w:i/>
          </w:rPr>
          <w:t xml:space="preserve">The Data Bank – </w:t>
        </w:r>
        <w:proofErr w:type="gramStart"/>
        <w:r>
          <w:rPr>
            <w:i/>
          </w:rPr>
          <w:t>About</w:t>
        </w:r>
        <w:proofErr w:type="gramEnd"/>
        <w:r>
          <w:rPr>
            <w:i/>
          </w:rPr>
          <w:t xml:space="preserve"> Us</w:t>
        </w:r>
      </w:ins>
      <w:ins w:id="60" w:author="Tierney Edwards" w:date="2013-08-12T10:54:00Z">
        <w:r>
          <w:rPr>
            <w:i/>
          </w:rPr>
          <w:t>,</w:t>
        </w:r>
      </w:ins>
      <w:ins w:id="61" w:author="Tierney Edwards" w:date="2013-08-12T10:05:00Z">
        <w:r>
          <w:t xml:space="preserve"> accessed Aug. 8, 2013 at: </w:t>
        </w:r>
        <w:r w:rsidRPr="00E05E54">
          <w:t>http://www.npdb-hipdb.hrsa.gov/topNavigation/aboutUs.jsp</w:t>
        </w:r>
        <w:r>
          <w:t>.</w:t>
        </w:r>
      </w:ins>
    </w:p>
  </w:footnote>
  <w:footnote w:id="6">
    <w:p w:rsidR="000D3682" w:rsidRPr="00E05E54" w:rsidRDefault="000D3682" w:rsidP="001E4925">
      <w:pPr>
        <w:pStyle w:val="FootnoteText"/>
        <w:rPr>
          <w:ins w:id="62" w:author="Tierney Edwards" w:date="2013-08-12T10:05:00Z"/>
          <w:i/>
        </w:rPr>
      </w:pPr>
      <w:ins w:id="63" w:author="Tierney Edwards" w:date="2013-08-12T10:05:00Z">
        <w:r>
          <w:rPr>
            <w:rStyle w:val="FootnoteReference"/>
          </w:rPr>
          <w:footnoteRef/>
        </w:r>
        <w:r>
          <w:t xml:space="preserve"> </w:t>
        </w:r>
        <w:r>
          <w:rPr>
            <w:i/>
          </w:rPr>
          <w:t>Id.</w:t>
        </w:r>
      </w:ins>
    </w:p>
  </w:footnote>
  <w:footnote w:id="7">
    <w:p w:rsidR="000D3682" w:rsidRPr="00E05E54" w:rsidRDefault="000D3682" w:rsidP="001E4925">
      <w:pPr>
        <w:pStyle w:val="FootnoteText"/>
        <w:rPr>
          <w:ins w:id="64" w:author="Tierney Edwards" w:date="2013-08-12T10:05:00Z"/>
          <w:i/>
        </w:rPr>
      </w:pPr>
      <w:ins w:id="65" w:author="Tierney Edwards" w:date="2013-08-12T10:05:00Z">
        <w:r>
          <w:rPr>
            <w:rStyle w:val="FootnoteReference"/>
          </w:rPr>
          <w:footnoteRef/>
        </w:r>
        <w:r>
          <w:t xml:space="preserve"> </w:t>
        </w:r>
        <w:r>
          <w:rPr>
            <w:i/>
          </w:rPr>
          <w:t xml:space="preserve">Id. </w:t>
        </w:r>
      </w:ins>
    </w:p>
  </w:footnote>
  <w:footnote w:id="8">
    <w:p w:rsidR="000D3682" w:rsidRDefault="000D3682" w:rsidP="001E4925">
      <w:pPr>
        <w:pStyle w:val="FootnoteText"/>
        <w:rPr>
          <w:ins w:id="72" w:author="Tierney Edwards" w:date="2013-08-12T10:05:00Z"/>
        </w:rPr>
      </w:pPr>
      <w:ins w:id="73" w:author="Tierney Edwards" w:date="2013-08-12T10:05:00Z">
        <w:r>
          <w:rPr>
            <w:rStyle w:val="FootnoteReference"/>
          </w:rPr>
          <w:footnoteRef/>
        </w:r>
        <w:r>
          <w:t xml:space="preserve"> 45 CFR </w:t>
        </w:r>
        <w:r>
          <w:rPr>
            <w:rStyle w:val="aref"/>
            <w:sz w:val="19"/>
            <w:szCs w:val="19"/>
            <w:lang/>
          </w:rPr>
          <w:t>§</w:t>
        </w:r>
        <w:r>
          <w:t>60.2</w:t>
        </w:r>
      </w:ins>
    </w:p>
  </w:footnote>
  <w:footnote w:id="9">
    <w:p w:rsidR="000D3682" w:rsidRPr="008D685D" w:rsidRDefault="000D3682">
      <w:pPr>
        <w:pStyle w:val="FootnoteText"/>
      </w:pPr>
      <w:ins w:id="81" w:author="Tierney Edwards" w:date="2013-08-12T10:14:00Z">
        <w:r>
          <w:rPr>
            <w:rStyle w:val="FootnoteReference"/>
          </w:rPr>
          <w:footnoteRef/>
        </w:r>
        <w:r>
          <w:t xml:space="preserve"> </w:t>
        </w:r>
      </w:ins>
      <w:ins w:id="82" w:author="Tierney Edwards" w:date="2013-08-12T10:30:00Z">
        <w:r>
          <w:t xml:space="preserve">U.S, Dep’t of Health and Human Services website, </w:t>
        </w:r>
        <w:r>
          <w:rPr>
            <w:i/>
          </w:rPr>
          <w:t>The Data Bank – Reporting</w:t>
        </w:r>
      </w:ins>
      <w:ins w:id="83" w:author="Tierney Edwards" w:date="2013-08-12T10:54:00Z">
        <w:r>
          <w:rPr>
            <w:i/>
          </w:rPr>
          <w:t>,</w:t>
        </w:r>
      </w:ins>
      <w:ins w:id="84" w:author="Tierney Edwards" w:date="2013-08-12T10:30:00Z">
        <w:r>
          <w:t xml:space="preserve"> accessed Aug. 8, 2013 at:</w:t>
        </w:r>
      </w:ins>
      <w:ins w:id="85" w:author="Tierney Edwards" w:date="2013-08-12T10:31:00Z">
        <w:r w:rsidRPr="00215499">
          <w:t xml:space="preserve"> </w:t>
        </w:r>
        <w:r>
          <w:fldChar w:fldCharType="begin"/>
        </w:r>
        <w:r>
          <w:instrText xml:space="preserve"> HYPERLINK "</w:instrText>
        </w:r>
        <w:r w:rsidRPr="00215499">
          <w:instrText>http://www.npdb-hipdb.hrsa.gov/hcorg/aboutReporting.jsp</w:instrText>
        </w:r>
        <w:r>
          <w:instrText xml:space="preserve">" </w:instrText>
        </w:r>
        <w:r>
          <w:fldChar w:fldCharType="separate"/>
        </w:r>
        <w:r w:rsidRPr="0092185A">
          <w:rPr>
            <w:rStyle w:val="Hyperlink"/>
          </w:rPr>
          <w:t>http://www.npdb-hipdb.hrsa.gov/hcorg/aboutReporting.jsp</w:t>
        </w:r>
        <w:r>
          <w:fldChar w:fldCharType="end"/>
        </w:r>
      </w:ins>
      <w:ins w:id="86" w:author="Tierney Edwards" w:date="2013-08-12T10:30:00Z">
        <w:r>
          <w:t>.</w:t>
        </w:r>
      </w:ins>
    </w:p>
  </w:footnote>
  <w:footnote w:id="10">
    <w:p w:rsidR="000D3682" w:rsidRPr="00012703" w:rsidRDefault="000D3682" w:rsidP="00012703">
      <w:pPr>
        <w:pStyle w:val="FootnoteText"/>
        <w:rPr>
          <w:ins w:id="111" w:author="Tierney Edwards" w:date="2013-08-12T10:49:00Z"/>
          <w:i/>
        </w:rPr>
      </w:pPr>
      <w:ins w:id="112" w:author="Tierney Edwards" w:date="2013-08-12T10:49:00Z">
        <w:r>
          <w:rPr>
            <w:rStyle w:val="FootnoteReference"/>
          </w:rPr>
          <w:footnoteRef/>
        </w:r>
        <w:r>
          <w:t xml:space="preserve"> </w:t>
        </w:r>
        <w:r>
          <w:rPr>
            <w:i/>
          </w:rPr>
          <w:t>Id.</w:t>
        </w:r>
      </w:ins>
    </w:p>
  </w:footnote>
  <w:footnote w:id="11">
    <w:p w:rsidR="000D3682" w:rsidRDefault="000D3682">
      <w:pPr>
        <w:pStyle w:val="FootnoteText"/>
      </w:pPr>
      <w:ins w:id="167" w:author="Tierney Edwards" w:date="2013-08-12T10:16:00Z">
        <w:r>
          <w:rPr>
            <w:rStyle w:val="FootnoteReference"/>
          </w:rPr>
          <w:footnoteRef/>
        </w:r>
        <w:r>
          <w:t xml:space="preserve"> Title IV of the Health Care Quality Improvement Act of 1986, Public Law 99-660.</w:t>
        </w:r>
      </w:ins>
    </w:p>
  </w:footnote>
  <w:footnote w:id="12">
    <w:p w:rsidR="000D3682" w:rsidRDefault="000D3682">
      <w:pPr>
        <w:pStyle w:val="FootnoteText"/>
      </w:pPr>
      <w:ins w:id="192" w:author="Tierney Edwards" w:date="2013-08-12T10:52:00Z">
        <w:r>
          <w:rPr>
            <w:rStyle w:val="FootnoteReference"/>
          </w:rPr>
          <w:footnoteRef/>
        </w:r>
        <w:r>
          <w:t xml:space="preserve"> </w:t>
        </w:r>
      </w:ins>
      <w:ins w:id="193" w:author="Tierney Edwards" w:date="2013-08-12T10:53:00Z">
        <w:r>
          <w:t xml:space="preserve">U.S, Dep’t of Health and Human Services website, </w:t>
        </w:r>
      </w:ins>
      <w:ins w:id="194" w:author="Tierney Edwards" w:date="2013-08-12T10:54:00Z">
        <w:r>
          <w:rPr>
            <w:i/>
          </w:rPr>
          <w:t xml:space="preserve">Practitioners </w:t>
        </w:r>
      </w:ins>
      <w:ins w:id="195" w:author="Tierney Edwards" w:date="2013-08-12T10:53:00Z">
        <w:r>
          <w:rPr>
            <w:i/>
          </w:rPr>
          <w:t>– Responding to Reports</w:t>
        </w:r>
      </w:ins>
      <w:ins w:id="196" w:author="Tierney Edwards" w:date="2013-08-12T10:54:00Z">
        <w:r>
          <w:rPr>
            <w:i/>
          </w:rPr>
          <w:t>,</w:t>
        </w:r>
      </w:ins>
      <w:ins w:id="197" w:author="Tierney Edwards" w:date="2013-08-12T10:53:00Z">
        <w:r>
          <w:t xml:space="preserve"> accessed Aug. 8, 2013 at:</w:t>
        </w:r>
        <w:r w:rsidRPr="00215499">
          <w:t xml:space="preserve"> </w:t>
        </w:r>
        <w:r>
          <w:fldChar w:fldCharType="begin"/>
        </w:r>
        <w:r>
          <w:instrText xml:space="preserve"> HYPERLINK "</w:instrText>
        </w:r>
      </w:ins>
      <w:ins w:id="198" w:author="Tierney Edwards" w:date="2013-08-12T10:52:00Z">
        <w:r w:rsidRPr="00012703">
          <w:instrText>http://www.npdb-hipdb.hrsa.gov/pract/howToDisputeAReport.jsp</w:instrText>
        </w:r>
      </w:ins>
      <w:ins w:id="199" w:author="Tierney Edwards" w:date="2013-08-12T10:53:00Z">
        <w:r>
          <w:instrText xml:space="preserve">" </w:instrText>
        </w:r>
        <w:r>
          <w:fldChar w:fldCharType="separate"/>
        </w:r>
      </w:ins>
      <w:ins w:id="200" w:author="Tierney Edwards" w:date="2013-08-12T10:52:00Z">
        <w:r w:rsidRPr="0092185A">
          <w:rPr>
            <w:rStyle w:val="Hyperlink"/>
          </w:rPr>
          <w:t>http://www.npdb-hipdb.hrsa.gov/pract/howToDisputeAReport.jsp</w:t>
        </w:r>
      </w:ins>
      <w:ins w:id="201" w:author="Tierney Edwards" w:date="2013-08-12T10:53:00Z">
        <w:r>
          <w:fldChar w:fldCharType="end"/>
        </w:r>
        <w:r>
          <w:t xml:space="preserve">. </w:t>
        </w:r>
      </w:ins>
    </w:p>
  </w:footnote>
  <w:footnote w:id="13">
    <w:p w:rsidR="000D3682" w:rsidRDefault="000D3682">
      <w:pPr>
        <w:pStyle w:val="FootnoteText"/>
      </w:pPr>
      <w:ins w:id="227" w:author="Tierney Edwards" w:date="2013-08-12T11:00:00Z">
        <w:r>
          <w:rPr>
            <w:rStyle w:val="FootnoteReference"/>
          </w:rPr>
          <w:footnoteRef/>
        </w:r>
        <w:r>
          <w:t xml:space="preserve"> U.S, Dep’t of Health and Human Services website, </w:t>
        </w:r>
        <w:r>
          <w:rPr>
            <w:i/>
          </w:rPr>
          <w:t>Practitioners – Information for Attorneys,</w:t>
        </w:r>
        <w:r>
          <w:t xml:space="preserve"> accessed Aug. 8, 2013 at: </w:t>
        </w:r>
        <w:r w:rsidRPr="000D3682">
          <w:t>http://www.npdb-hipdb.hrsa.gov/pract/informationForAttorneys.jsp</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3in;height:3in" o:bullet="t"/>
    </w:pict>
  </w:numPicBullet>
  <w:numPicBullet w:numPicBulletId="1">
    <w:pict>
      <v:shape id="_x0000_i1104" type="#_x0000_t75" style="width:3in;height:3in" o:bullet="t"/>
    </w:pict>
  </w:numPicBullet>
  <w:numPicBullet w:numPicBulletId="2">
    <w:pict>
      <v:shape id="_x0000_i1105" type="#_x0000_t75" style="width:3in;height:3in" o:bullet="t"/>
    </w:pict>
  </w:numPicBullet>
  <w:numPicBullet w:numPicBulletId="3">
    <w:pict>
      <v:shape id="_x0000_i1106" type="#_x0000_t75" style="width:3in;height:3in" o:bullet="t"/>
    </w:pict>
  </w:numPicBullet>
  <w:numPicBullet w:numPicBulletId="4">
    <w:pict>
      <v:shape id="_x0000_i1107" type="#_x0000_t75" style="width:3in;height:3in" o:bullet="t"/>
    </w:pict>
  </w:numPicBullet>
  <w:numPicBullet w:numPicBulletId="5">
    <w:pict>
      <v:shape id="_x0000_i1108" type="#_x0000_t75" style="width:3in;height:3in" o:bullet="t"/>
    </w:pict>
  </w:numPicBullet>
  <w:numPicBullet w:numPicBulletId="6">
    <w:pict>
      <v:shape id="_x0000_i1109" type="#_x0000_t75" style="width:3in;height:3in" o:bullet="t"/>
    </w:pict>
  </w:numPicBullet>
  <w:numPicBullet w:numPicBulletId="7">
    <w:pict>
      <v:shape id="_x0000_i1110" type="#_x0000_t75" style="width:3in;height:3in" o:bullet="t"/>
    </w:pict>
  </w:numPicBullet>
  <w:abstractNum w:abstractNumId="0">
    <w:nsid w:val="FFFFFF83"/>
    <w:multiLevelType w:val="singleLevel"/>
    <w:tmpl w:val="501A44B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38011F"/>
    <w:multiLevelType w:val="multilevel"/>
    <w:tmpl w:val="859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35E5B"/>
    <w:multiLevelType w:val="multilevel"/>
    <w:tmpl w:val="1418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C55BD"/>
    <w:multiLevelType w:val="multilevel"/>
    <w:tmpl w:val="09EC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F1BB5"/>
    <w:multiLevelType w:val="multilevel"/>
    <w:tmpl w:val="2916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D11ED8"/>
    <w:multiLevelType w:val="hybridMultilevel"/>
    <w:tmpl w:val="D256B7D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326750E2"/>
    <w:multiLevelType w:val="hybridMultilevel"/>
    <w:tmpl w:val="4E36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196228"/>
    <w:multiLevelType w:val="multilevel"/>
    <w:tmpl w:val="A870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C4094D"/>
    <w:multiLevelType w:val="multilevel"/>
    <w:tmpl w:val="1EDA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4D17CA"/>
    <w:multiLevelType w:val="hybridMultilevel"/>
    <w:tmpl w:val="BA82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307CDB"/>
    <w:multiLevelType w:val="multilevel"/>
    <w:tmpl w:val="6FCE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E554DB"/>
    <w:multiLevelType w:val="multilevel"/>
    <w:tmpl w:val="379A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2C1547"/>
    <w:multiLevelType w:val="hybridMultilevel"/>
    <w:tmpl w:val="AA16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9F5909"/>
    <w:multiLevelType w:val="hybridMultilevel"/>
    <w:tmpl w:val="6FA802E4"/>
    <w:lvl w:ilvl="0" w:tplc="440CFC2E">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3"/>
  </w:num>
  <w:num w:numId="3">
    <w:abstractNumId w:val="6"/>
  </w:num>
  <w:num w:numId="4">
    <w:abstractNumId w:val="12"/>
  </w:num>
  <w:num w:numId="5">
    <w:abstractNumId w:val="9"/>
  </w:num>
  <w:num w:numId="6">
    <w:abstractNumId w:val="5"/>
  </w:num>
  <w:num w:numId="7">
    <w:abstractNumId w:val="11"/>
  </w:num>
  <w:num w:numId="8">
    <w:abstractNumId w:val="8"/>
  </w:num>
  <w:num w:numId="9">
    <w:abstractNumId w:val="1"/>
  </w:num>
  <w:num w:numId="10">
    <w:abstractNumId w:val="7"/>
  </w:num>
  <w:num w:numId="11">
    <w:abstractNumId w:val="4"/>
  </w:num>
  <w:num w:numId="12">
    <w:abstractNumId w:val="10"/>
  </w:num>
  <w:num w:numId="13">
    <w:abstractNumId w:val="3"/>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characterSpacingControl w:val="doNotCompress"/>
  <w:footnotePr>
    <w:footnote w:id="-1"/>
    <w:footnote w:id="0"/>
  </w:footnotePr>
  <w:endnotePr>
    <w:endnote w:id="-1"/>
    <w:endnote w:id="0"/>
  </w:endnotePr>
  <w:compat/>
  <w:rsids>
    <w:rsidRoot w:val="00B57397"/>
    <w:rsid w:val="00012703"/>
    <w:rsid w:val="000D3682"/>
    <w:rsid w:val="000D3A8D"/>
    <w:rsid w:val="000D4519"/>
    <w:rsid w:val="001E4925"/>
    <w:rsid w:val="00211427"/>
    <w:rsid w:val="00215499"/>
    <w:rsid w:val="00254692"/>
    <w:rsid w:val="002573E6"/>
    <w:rsid w:val="002E0770"/>
    <w:rsid w:val="002F3A57"/>
    <w:rsid w:val="00315391"/>
    <w:rsid w:val="003C67FB"/>
    <w:rsid w:val="005777D7"/>
    <w:rsid w:val="005A7F84"/>
    <w:rsid w:val="00613833"/>
    <w:rsid w:val="00677212"/>
    <w:rsid w:val="00683D2F"/>
    <w:rsid w:val="006A0F46"/>
    <w:rsid w:val="00751593"/>
    <w:rsid w:val="00776DFF"/>
    <w:rsid w:val="00783C46"/>
    <w:rsid w:val="007E3EAB"/>
    <w:rsid w:val="008D685D"/>
    <w:rsid w:val="009871FF"/>
    <w:rsid w:val="009D75C9"/>
    <w:rsid w:val="00A53C90"/>
    <w:rsid w:val="00A9707B"/>
    <w:rsid w:val="00B05871"/>
    <w:rsid w:val="00B06C75"/>
    <w:rsid w:val="00B0754E"/>
    <w:rsid w:val="00B21CF9"/>
    <w:rsid w:val="00B330AC"/>
    <w:rsid w:val="00B57397"/>
    <w:rsid w:val="00C917BF"/>
    <w:rsid w:val="00D2392C"/>
    <w:rsid w:val="00DE6E87"/>
    <w:rsid w:val="00E43FE9"/>
    <w:rsid w:val="00E92EB4"/>
    <w:rsid w:val="00EF0284"/>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397"/>
    <w:pPr>
      <w:spacing w:after="0" w:line="240" w:lineRule="auto"/>
      <w:jc w:val="both"/>
    </w:pPr>
    <w:rPr>
      <w:rFonts w:eastAsia="Times New Roman"/>
    </w:rPr>
  </w:style>
  <w:style w:type="paragraph" w:styleId="Heading2">
    <w:name w:val="heading 2"/>
    <w:basedOn w:val="Normal"/>
    <w:next w:val="Normal"/>
    <w:link w:val="Heading2Char"/>
    <w:qFormat/>
    <w:rsid w:val="00B57397"/>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57397"/>
    <w:rPr>
      <w:rFonts w:eastAsia="Times New Roman"/>
      <w:b/>
    </w:rPr>
  </w:style>
  <w:style w:type="paragraph" w:styleId="EndnoteText">
    <w:name w:val="endnote text"/>
    <w:basedOn w:val="Normal"/>
    <w:link w:val="EndnoteTextChar"/>
    <w:semiHidden/>
    <w:rsid w:val="00B57397"/>
    <w:rPr>
      <w:rFonts w:ascii="Courier New" w:hAnsi="Courier New"/>
    </w:rPr>
  </w:style>
  <w:style w:type="character" w:customStyle="1" w:styleId="EndnoteTextChar">
    <w:name w:val="Endnote Text Char"/>
    <w:basedOn w:val="DefaultParagraphFont"/>
    <w:link w:val="EndnoteText"/>
    <w:semiHidden/>
    <w:rsid w:val="00B57397"/>
    <w:rPr>
      <w:rFonts w:ascii="Courier New" w:eastAsia="Times New Roman" w:hAnsi="Courier New"/>
    </w:rPr>
  </w:style>
  <w:style w:type="character" w:styleId="Hyperlink">
    <w:name w:val="Hyperlink"/>
    <w:basedOn w:val="DefaultParagraphFont"/>
    <w:semiHidden/>
    <w:rsid w:val="00B57397"/>
    <w:rPr>
      <w:color w:val="0000FF"/>
      <w:u w:val="single"/>
    </w:rPr>
  </w:style>
  <w:style w:type="paragraph" w:styleId="ListBullet">
    <w:name w:val="List Bullet"/>
    <w:basedOn w:val="Normal"/>
    <w:next w:val="Normal"/>
    <w:autoRedefine/>
    <w:semiHidden/>
    <w:rsid w:val="001E4925"/>
    <w:pPr>
      <w:numPr>
        <w:numId w:val="2"/>
      </w:numPr>
    </w:pPr>
  </w:style>
  <w:style w:type="paragraph" w:styleId="ListBullet2">
    <w:name w:val="List Bullet 2"/>
    <w:basedOn w:val="Normal"/>
    <w:next w:val="Normal"/>
    <w:autoRedefine/>
    <w:semiHidden/>
    <w:rsid w:val="00B57397"/>
    <w:pPr>
      <w:numPr>
        <w:numId w:val="1"/>
      </w:numPr>
      <w:tabs>
        <w:tab w:val="clear" w:pos="720"/>
        <w:tab w:val="left" w:pos="1800"/>
      </w:tabs>
      <w:ind w:left="1800" w:hanging="540"/>
    </w:pPr>
  </w:style>
  <w:style w:type="paragraph" w:styleId="BalloonText">
    <w:name w:val="Balloon Text"/>
    <w:basedOn w:val="Normal"/>
    <w:link w:val="BalloonTextChar"/>
    <w:uiPriority w:val="99"/>
    <w:semiHidden/>
    <w:unhideWhenUsed/>
    <w:rsid w:val="00B0754E"/>
    <w:rPr>
      <w:rFonts w:ascii="Tahoma" w:hAnsi="Tahoma" w:cs="Tahoma"/>
      <w:sz w:val="16"/>
      <w:szCs w:val="16"/>
    </w:rPr>
  </w:style>
  <w:style w:type="character" w:customStyle="1" w:styleId="BalloonTextChar">
    <w:name w:val="Balloon Text Char"/>
    <w:basedOn w:val="DefaultParagraphFont"/>
    <w:link w:val="BalloonText"/>
    <w:uiPriority w:val="99"/>
    <w:semiHidden/>
    <w:rsid w:val="00B0754E"/>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B0754E"/>
    <w:rPr>
      <w:sz w:val="20"/>
    </w:rPr>
  </w:style>
  <w:style w:type="character" w:customStyle="1" w:styleId="FootnoteTextChar">
    <w:name w:val="Footnote Text Char"/>
    <w:basedOn w:val="DefaultParagraphFont"/>
    <w:link w:val="FootnoteText"/>
    <w:uiPriority w:val="99"/>
    <w:semiHidden/>
    <w:rsid w:val="00B0754E"/>
    <w:rPr>
      <w:rFonts w:eastAsia="Times New Roman"/>
      <w:sz w:val="20"/>
    </w:rPr>
  </w:style>
  <w:style w:type="character" w:styleId="FootnoteReference">
    <w:name w:val="footnote reference"/>
    <w:basedOn w:val="DefaultParagraphFont"/>
    <w:uiPriority w:val="99"/>
    <w:semiHidden/>
    <w:unhideWhenUsed/>
    <w:rsid w:val="00B0754E"/>
    <w:rPr>
      <w:vertAlign w:val="superscript"/>
    </w:rPr>
  </w:style>
  <w:style w:type="paragraph" w:styleId="ListParagraph">
    <w:name w:val="List Paragraph"/>
    <w:basedOn w:val="Normal"/>
    <w:uiPriority w:val="34"/>
    <w:qFormat/>
    <w:rsid w:val="00B0754E"/>
    <w:pPr>
      <w:ind w:left="720"/>
      <w:contextualSpacing/>
    </w:pPr>
  </w:style>
  <w:style w:type="character" w:styleId="Emphasis">
    <w:name w:val="Emphasis"/>
    <w:basedOn w:val="DefaultParagraphFont"/>
    <w:uiPriority w:val="20"/>
    <w:qFormat/>
    <w:rsid w:val="001E4925"/>
    <w:rPr>
      <w:i/>
      <w:iCs/>
    </w:rPr>
  </w:style>
  <w:style w:type="character" w:customStyle="1" w:styleId="aref">
    <w:name w:val="aref"/>
    <w:basedOn w:val="DefaultParagraphFont"/>
    <w:rsid w:val="001E4925"/>
  </w:style>
  <w:style w:type="character" w:styleId="CommentReference">
    <w:name w:val="annotation reference"/>
    <w:basedOn w:val="DefaultParagraphFont"/>
    <w:uiPriority w:val="99"/>
    <w:semiHidden/>
    <w:unhideWhenUsed/>
    <w:rsid w:val="00012703"/>
    <w:rPr>
      <w:sz w:val="16"/>
      <w:szCs w:val="16"/>
    </w:rPr>
  </w:style>
  <w:style w:type="paragraph" w:styleId="CommentText">
    <w:name w:val="annotation text"/>
    <w:basedOn w:val="Normal"/>
    <w:link w:val="CommentTextChar"/>
    <w:uiPriority w:val="99"/>
    <w:semiHidden/>
    <w:unhideWhenUsed/>
    <w:rsid w:val="00012703"/>
    <w:rPr>
      <w:sz w:val="20"/>
    </w:rPr>
  </w:style>
  <w:style w:type="character" w:customStyle="1" w:styleId="CommentTextChar">
    <w:name w:val="Comment Text Char"/>
    <w:basedOn w:val="DefaultParagraphFont"/>
    <w:link w:val="CommentText"/>
    <w:uiPriority w:val="99"/>
    <w:semiHidden/>
    <w:rsid w:val="00012703"/>
    <w:rPr>
      <w:rFonts w:eastAsia="Times New Roman"/>
      <w:sz w:val="20"/>
    </w:rPr>
  </w:style>
  <w:style w:type="paragraph" w:styleId="CommentSubject">
    <w:name w:val="annotation subject"/>
    <w:basedOn w:val="CommentText"/>
    <w:next w:val="CommentText"/>
    <w:link w:val="CommentSubjectChar"/>
    <w:uiPriority w:val="99"/>
    <w:semiHidden/>
    <w:unhideWhenUsed/>
    <w:rsid w:val="00012703"/>
    <w:rPr>
      <w:b/>
      <w:bCs/>
    </w:rPr>
  </w:style>
  <w:style w:type="character" w:customStyle="1" w:styleId="CommentSubjectChar">
    <w:name w:val="Comment Subject Char"/>
    <w:basedOn w:val="CommentTextChar"/>
    <w:link w:val="CommentSubject"/>
    <w:uiPriority w:val="99"/>
    <w:semiHidden/>
    <w:rsid w:val="00012703"/>
    <w:rPr>
      <w:b/>
      <w:bCs/>
    </w:rPr>
  </w:style>
  <w:style w:type="paragraph" w:styleId="NormalWeb">
    <w:name w:val="Normal (Web)"/>
    <w:basedOn w:val="Normal"/>
    <w:uiPriority w:val="99"/>
    <w:semiHidden/>
    <w:unhideWhenUsed/>
    <w:rsid w:val="000D3682"/>
    <w:pPr>
      <w:spacing w:before="100" w:beforeAutospacing="1" w:after="100" w:afterAutospacing="1"/>
      <w:jc w:val="left"/>
    </w:pPr>
    <w:rPr>
      <w:snapToGrid/>
      <w:szCs w:val="24"/>
    </w:rPr>
  </w:style>
</w:styles>
</file>

<file path=word/webSettings.xml><?xml version="1.0" encoding="utf-8"?>
<w:webSettings xmlns:r="http://schemas.openxmlformats.org/officeDocument/2006/relationships" xmlns:w="http://schemas.openxmlformats.org/wordprocessingml/2006/main">
  <w:divs>
    <w:div w:id="1925451295">
      <w:bodyDiv w:val="1"/>
      <w:marLeft w:val="0"/>
      <w:marRight w:val="0"/>
      <w:marTop w:val="0"/>
      <w:marBottom w:val="0"/>
      <w:divBdr>
        <w:top w:val="none" w:sz="0" w:space="0" w:color="auto"/>
        <w:left w:val="none" w:sz="0" w:space="0" w:color="auto"/>
        <w:bottom w:val="none" w:sz="0" w:space="0" w:color="auto"/>
        <w:right w:val="none" w:sz="0" w:space="0" w:color="auto"/>
      </w:divBdr>
      <w:divsChild>
        <w:div w:id="1139809138">
          <w:marLeft w:val="0"/>
          <w:marRight w:val="0"/>
          <w:marTop w:val="0"/>
          <w:marBottom w:val="0"/>
          <w:divBdr>
            <w:top w:val="none" w:sz="0" w:space="0" w:color="auto"/>
            <w:left w:val="none" w:sz="0" w:space="0" w:color="auto"/>
            <w:bottom w:val="none" w:sz="0" w:space="0" w:color="auto"/>
            <w:right w:val="none" w:sz="0" w:space="0" w:color="auto"/>
          </w:divBdr>
          <w:divsChild>
            <w:div w:id="21069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pdb-hipdb.com" TargetMode="Externa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7CF6D8-41C9-4BC5-B2D7-55F9014A3781}">
  <ds:schemaRefs>
    <ds:schemaRef ds:uri="http://schemas.openxmlformats.org/officeDocument/2006/bibliography"/>
  </ds:schemaRefs>
</ds:datastoreItem>
</file>

<file path=customXml/itemProps2.xml><?xml version="1.0" encoding="utf-8"?>
<ds:datastoreItem xmlns:ds="http://schemas.openxmlformats.org/officeDocument/2006/customXml" ds:itemID="{9A4E653A-81D3-427F-8A25-43C64915F72F}"/>
</file>

<file path=customXml/itemProps3.xml><?xml version="1.0" encoding="utf-8"?>
<ds:datastoreItem xmlns:ds="http://schemas.openxmlformats.org/officeDocument/2006/customXml" ds:itemID="{3645FAB8-6176-43AA-BE62-68551845433E}"/>
</file>

<file path=customXml/itemProps4.xml><?xml version="1.0" encoding="utf-8"?>
<ds:datastoreItem xmlns:ds="http://schemas.openxmlformats.org/officeDocument/2006/customXml" ds:itemID="{892967EA-CA59-4ED5-9773-5D35F9916005}"/>
</file>

<file path=docProps/app.xml><?xml version="1.0" encoding="utf-8"?>
<Properties xmlns="http://schemas.openxmlformats.org/officeDocument/2006/extended-properties" xmlns:vt="http://schemas.openxmlformats.org/officeDocument/2006/docPropsVTypes">
  <Template>Normal</Template>
  <TotalTime>4</TotalTime>
  <Pages>9</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dcterms:created xsi:type="dcterms:W3CDTF">2013-08-12T18:11:00Z</dcterms:created>
  <dcterms:modified xsi:type="dcterms:W3CDTF">2013-08-12T18:11:00Z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