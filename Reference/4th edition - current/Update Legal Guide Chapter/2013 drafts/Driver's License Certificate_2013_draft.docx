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BB6" w:rsidRDefault="007F1BB6" w:rsidP="007F1BB6">
      <w:pPr>
        <w:pStyle w:val="Heading1"/>
      </w:pPr>
      <w:bookmarkStart w:id="0" w:name="_Toc161565669"/>
      <w:r>
        <w:t>DRIVER’S LICENSE CERTIFICATE</w:t>
      </w:r>
      <w:bookmarkEnd w:id="0"/>
    </w:p>
    <w:p w:rsidR="007F1BB6" w:rsidRDefault="007F1BB6" w:rsidP="007F1BB6">
      <w:pPr>
        <w:keepNext/>
        <w:keepLines/>
        <w:widowControl w:val="0"/>
      </w:pPr>
    </w:p>
    <w:p w:rsidR="007F1BB6" w:rsidRDefault="007F1BB6" w:rsidP="007F1BB6">
      <w:pPr>
        <w:keepNext/>
        <w:keepLines/>
        <w:widowControl w:val="0"/>
      </w:pPr>
    </w:p>
    <w:p w:rsidR="007F1BB6" w:rsidRDefault="007F1BB6" w:rsidP="007F1BB6">
      <w:pPr>
        <w:pStyle w:val="Heading2"/>
      </w:pPr>
      <w:r>
        <w:t>What role, if any, does a physician have in the issuance of a Washington State driver’s license?</w:t>
      </w:r>
    </w:p>
    <w:p w:rsidR="007F1BB6" w:rsidRDefault="007F1BB6" w:rsidP="007F1BB6">
      <w:pPr>
        <w:keepNext/>
        <w:keepLines/>
        <w:widowControl w:val="0"/>
        <w:tabs>
          <w:tab w:val="left" w:pos="-720"/>
        </w:tabs>
        <w:suppressAutoHyphens/>
        <w:rPr>
          <w:ins w:id="1" w:author="Tierney Edwards" w:date="2013-08-12T11:24:00Z"/>
        </w:rPr>
      </w:pPr>
    </w:p>
    <w:p w:rsidR="00BF28C4" w:rsidRPr="00BF28C4" w:rsidRDefault="00BF28C4" w:rsidP="007F1BB6">
      <w:pPr>
        <w:keepNext/>
        <w:keepLines/>
        <w:widowControl w:val="0"/>
        <w:tabs>
          <w:tab w:val="left" w:pos="-720"/>
        </w:tabs>
        <w:suppressAutoHyphens/>
        <w:rPr>
          <w:szCs w:val="24"/>
        </w:rPr>
      </w:pPr>
      <w:ins w:id="2" w:author="Tierney Edwards" w:date="2013-08-12T11:24:00Z">
        <w:r>
          <w:tab/>
        </w:r>
      </w:ins>
      <w:ins w:id="3" w:author="Tierney Edwards" w:date="2013-08-12T11:33:00Z">
        <w:r w:rsidRPr="00BF28C4">
          <w:rPr>
            <w:szCs w:val="24"/>
          </w:rPr>
          <w:t>In Washington State, a person</w:t>
        </w:r>
        <w:r w:rsidRPr="00BF28C4">
          <w:rPr>
            <w:szCs w:val="24"/>
            <w:rPrChange w:id="4" w:author="Tierney Edwards" w:date="2013-08-12T11:35:00Z">
              <w:rPr>
                <w:rFonts w:ascii="Arial" w:hAnsi="Arial" w:cs="Arial"/>
                <w:sz w:val="22"/>
                <w:szCs w:val="22"/>
              </w:rPr>
            </w:rPrChange>
          </w:rPr>
          <w:t xml:space="preserve"> who wishes to apply for a commercial driver</w:t>
        </w:r>
      </w:ins>
      <w:ins w:id="5" w:author="Tierney Edwards" w:date="2013-08-12T11:34:00Z">
        <w:r w:rsidRPr="00BF28C4">
          <w:rPr>
            <w:szCs w:val="24"/>
            <w:rPrChange w:id="6" w:author="Tierney Edwards" w:date="2013-08-12T11:35:00Z">
              <w:rPr>
                <w:rFonts w:ascii="Arial" w:hAnsi="Arial" w:cs="Arial"/>
                <w:sz w:val="22"/>
                <w:szCs w:val="22"/>
              </w:rPr>
            </w:rPrChange>
          </w:rPr>
          <w:t>’s license must first be medically examined to ensure that he or she is healthy enough to do so.</w:t>
        </w:r>
        <w:r w:rsidRPr="00BF28C4">
          <w:rPr>
            <w:rStyle w:val="FootnoteReference"/>
            <w:szCs w:val="24"/>
            <w:rPrChange w:id="7" w:author="Tierney Edwards" w:date="2013-08-12T11:35:00Z">
              <w:rPr>
                <w:rStyle w:val="FootnoteReference"/>
                <w:rFonts w:ascii="Arial" w:hAnsi="Arial" w:cs="Arial"/>
                <w:sz w:val="22"/>
                <w:szCs w:val="22"/>
              </w:rPr>
            </w:rPrChange>
          </w:rPr>
          <w:footnoteReference w:id="1"/>
        </w:r>
      </w:ins>
      <w:ins w:id="9" w:author="Tierney Edwards" w:date="2013-08-12T11:35:00Z">
        <w:r>
          <w:rPr>
            <w:szCs w:val="24"/>
          </w:rPr>
          <w:t xml:space="preserve"> </w:t>
        </w:r>
      </w:ins>
      <w:ins w:id="10" w:author="Tierney Edwards" w:date="2013-08-12T11:28:00Z">
        <w:r w:rsidRPr="00BF28C4">
          <w:rPr>
            <w:color w:val="333333"/>
            <w:szCs w:val="24"/>
          </w:rPr>
          <w:t xml:space="preserve">New regulations require </w:t>
        </w:r>
      </w:ins>
      <w:ins w:id="11" w:author="Tierney Edwards" w:date="2013-08-12T11:30:00Z">
        <w:r w:rsidRPr="00BF28C4">
          <w:rPr>
            <w:color w:val="333333"/>
            <w:szCs w:val="24"/>
          </w:rPr>
          <w:t>commercial drivers to keep a medical certificate on file with the Department of Licensing.</w:t>
        </w:r>
        <w:r w:rsidRPr="00BF28C4">
          <w:rPr>
            <w:rStyle w:val="FootnoteReference"/>
            <w:color w:val="333333"/>
            <w:szCs w:val="24"/>
          </w:rPr>
          <w:footnoteReference w:id="2"/>
        </w:r>
      </w:ins>
      <w:ins w:id="27" w:author="Tierney Edwards" w:date="2013-08-12T11:31:00Z">
        <w:r w:rsidRPr="00BF28C4">
          <w:rPr>
            <w:color w:val="333333"/>
            <w:szCs w:val="24"/>
          </w:rPr>
          <w:t xml:space="preserve"> Washington has also adopted this new requirement into state law.</w:t>
        </w:r>
      </w:ins>
      <w:ins w:id="28" w:author="Tierney Edwards" w:date="2013-08-12T11:32:00Z">
        <w:r w:rsidRPr="00BF28C4">
          <w:rPr>
            <w:rStyle w:val="FootnoteReference"/>
            <w:color w:val="333333"/>
            <w:szCs w:val="24"/>
          </w:rPr>
          <w:footnoteReference w:id="3"/>
        </w:r>
      </w:ins>
    </w:p>
    <w:p w:rsidR="007F1BB6" w:rsidDel="00BB0B3E" w:rsidRDefault="007F1BB6" w:rsidP="00BB0B3E">
      <w:pPr>
        <w:tabs>
          <w:tab w:val="left" w:pos="-720"/>
        </w:tabs>
        <w:suppressAutoHyphens/>
        <w:rPr>
          <w:del w:id="36" w:author="Tierney Edwards" w:date="2013-08-12T11:37:00Z"/>
        </w:rPr>
      </w:pPr>
      <w:r w:rsidRPr="00BF28C4">
        <w:rPr>
          <w:szCs w:val="24"/>
        </w:rPr>
        <w:tab/>
      </w:r>
      <w:del w:id="37" w:author="Tierney Edwards" w:date="2013-08-12T11:37:00Z">
        <w:r w:rsidRPr="00BF28C4" w:rsidDel="00BB0B3E">
          <w:rPr>
            <w:szCs w:val="24"/>
          </w:rPr>
          <w:delText xml:space="preserve">The </w:delText>
        </w:r>
        <w:r w:rsidR="0046220D" w:rsidRPr="00BF28C4" w:rsidDel="00BB0B3E">
          <w:rPr>
            <w:szCs w:val="24"/>
            <w:rPrChange w:id="38" w:author="Tierney Edwards" w:date="2013-08-12T11:35:00Z">
              <w:rPr/>
            </w:rPrChange>
          </w:rPr>
          <w:delText xml:space="preserve">Washington State </w:delText>
        </w:r>
        <w:r w:rsidRPr="00BF28C4" w:rsidDel="00BB0B3E">
          <w:rPr>
            <w:szCs w:val="24"/>
            <w:rPrChange w:id="39" w:author="Tierney Edwards" w:date="2013-08-12T11:35:00Z">
              <w:rPr/>
            </w:rPrChange>
          </w:rPr>
          <w:delText>Department</w:delText>
        </w:r>
        <w:r w:rsidDel="00BB0B3E">
          <w:delText xml:space="preserve"> of </w:delText>
        </w:r>
        <w:r w:rsidR="0046220D" w:rsidDel="00BB0B3E">
          <w:delText>Licensing</w:delText>
        </w:r>
        <w:r w:rsidDel="00BB0B3E">
          <w:delText xml:space="preserve"> may require a person suffering from any physical or mental disability or disease </w:delText>
        </w:r>
        <w:r w:rsidR="00495DC5" w:rsidDel="00BB0B3E">
          <w:delText>that</w:delText>
        </w:r>
        <w:r w:rsidDel="00BB0B3E">
          <w:delText xml:space="preserve"> may affect that person’s ability to drive a motor vehicle to obtain a </w:delText>
        </w:r>
        <w:r w:rsidR="00495DC5" w:rsidDel="00BB0B3E">
          <w:delText>statement</w:delText>
        </w:r>
        <w:r w:rsidDel="00BB0B3E">
          <w:delText xml:space="preserve"> </w:delText>
        </w:r>
        <w:r w:rsidR="00495DC5" w:rsidDel="00BB0B3E">
          <w:delText>signed by</w:delText>
        </w:r>
        <w:r w:rsidDel="00BB0B3E">
          <w:delText xml:space="preserve"> a physician </w:delText>
        </w:r>
        <w:r w:rsidR="00495DC5" w:rsidDel="00BB0B3E">
          <w:delText>certifying</w:delText>
        </w:r>
        <w:r w:rsidDel="00BB0B3E">
          <w:delText xml:space="preserve"> the person’s condition.</w:delText>
        </w:r>
        <w:r w:rsidR="00EA3A48" w:rsidDel="00BB0B3E">
          <w:rPr>
            <w:rStyle w:val="FootnoteReference"/>
          </w:rPr>
          <w:footnoteReference w:id="4"/>
        </w:r>
      </w:del>
    </w:p>
    <w:p w:rsidR="007F1BB6" w:rsidDel="00BB0B3E" w:rsidRDefault="007F1BB6" w:rsidP="00BB0B3E">
      <w:pPr>
        <w:tabs>
          <w:tab w:val="left" w:pos="-720"/>
        </w:tabs>
        <w:suppressAutoHyphens/>
        <w:rPr>
          <w:del w:id="42" w:author="Tierney Edwards" w:date="2013-08-12T11:37:00Z"/>
        </w:rPr>
        <w:pPrChange w:id="43" w:author="Tierney Edwards" w:date="2013-08-12T11:37:00Z">
          <w:pPr>
            <w:tabs>
              <w:tab w:val="left" w:pos="-720"/>
            </w:tabs>
            <w:suppressAutoHyphens/>
          </w:pPr>
        </w:pPrChange>
      </w:pPr>
    </w:p>
    <w:p w:rsidR="007F1BB6" w:rsidRDefault="007F1BB6" w:rsidP="00BB0B3E">
      <w:pPr>
        <w:tabs>
          <w:tab w:val="left" w:pos="-720"/>
        </w:tabs>
        <w:suppressAutoHyphens/>
        <w:pPrChange w:id="44" w:author="Tierney Edwards" w:date="2013-08-12T11:37:00Z">
          <w:pPr>
            <w:tabs>
              <w:tab w:val="left" w:pos="-720"/>
            </w:tabs>
            <w:suppressAutoHyphens/>
          </w:pPr>
        </w:pPrChange>
      </w:pPr>
      <w:del w:id="45" w:author="Tierney Edwards" w:date="2013-08-12T11:37:00Z">
        <w:r w:rsidDel="00BB0B3E">
          <w:tab/>
          <w:delText>The D</w:delText>
        </w:r>
        <w:r w:rsidR="003D6642" w:rsidDel="00BB0B3E">
          <w:delText>epartment</w:delText>
        </w:r>
        <w:r w:rsidDel="00BB0B3E">
          <w:delText xml:space="preserve"> also may require a person applying for a license</w:delText>
        </w:r>
        <w:r w:rsidR="00405D5D" w:rsidDel="00BB0B3E">
          <w:delText xml:space="preserve"> or instruction permit</w:delText>
        </w:r>
        <w:r w:rsidDel="00BB0B3E">
          <w:delText xml:space="preserve"> to have an </w:delText>
        </w:r>
        <w:r w:rsidR="001928AC" w:rsidDel="00BB0B3E">
          <w:delText xml:space="preserve">eye </w:delText>
        </w:r>
        <w:r w:rsidDel="00BB0B3E">
          <w:delText xml:space="preserve">examination by </w:delText>
        </w:r>
        <w:r w:rsidR="00B05F33" w:rsidDel="00BB0B3E">
          <w:delText xml:space="preserve">a competent vision authority (such as </w:delText>
        </w:r>
        <w:r w:rsidDel="00BB0B3E">
          <w:delText>an ophthalmologist or optometrist</w:delText>
        </w:r>
        <w:r w:rsidR="00B05F33" w:rsidDel="00BB0B3E">
          <w:delText>)</w:delText>
        </w:r>
        <w:r w:rsidDel="00BB0B3E">
          <w:delText xml:space="preserve"> in instances where the applicant cannot demonstrate the visual acuity needed for a driver’s license.</w:delText>
        </w:r>
        <w:r w:rsidR="001928AC" w:rsidDel="00BB0B3E">
          <w:rPr>
            <w:rStyle w:val="FootnoteReference"/>
          </w:rPr>
          <w:footnoteReference w:id="5"/>
        </w:r>
      </w:del>
    </w:p>
    <w:p w:rsidR="007F1BB6" w:rsidRDefault="007F1BB6" w:rsidP="007F1BB6">
      <w:pPr>
        <w:tabs>
          <w:tab w:val="left" w:pos="-720"/>
        </w:tabs>
        <w:suppressAutoHyphens/>
      </w:pPr>
    </w:p>
    <w:p w:rsidR="007F1BB6" w:rsidRDefault="007F1BB6" w:rsidP="007F1BB6">
      <w:pPr>
        <w:pStyle w:val="Heading2"/>
      </w:pPr>
      <w:r>
        <w:t>May the physician’s certif</w:t>
      </w:r>
      <w:r w:rsidR="0045080A">
        <w:t>ying statement</w:t>
      </w:r>
      <w:r>
        <w:t xml:space="preserve"> be used in litigation?</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r>
      <w:proofErr w:type="gramStart"/>
      <w:r>
        <w:t>Generally, no.</w:t>
      </w:r>
      <w:proofErr w:type="gramEnd"/>
      <w:r>
        <w:t xml:space="preserve">  The </w:t>
      </w:r>
      <w:r w:rsidR="00F01A3F">
        <w:t>statement</w:t>
      </w:r>
      <w:r>
        <w:t xml:space="preserve"> is confidential</w:t>
      </w:r>
      <w:r w:rsidR="00C45E37">
        <w:rPr>
          <w:rStyle w:val="FootnoteReference"/>
        </w:rPr>
        <w:footnoteReference w:id="6"/>
      </w:r>
      <w:r>
        <w:t xml:space="preserve"> and may be used only </w:t>
      </w:r>
      <w:r w:rsidR="001B1C2B">
        <w:t>in determining</w:t>
      </w:r>
      <w:r>
        <w:t xml:space="preserve"> t</w:t>
      </w:r>
      <w:r w:rsidR="002E281B">
        <w:t>he</w:t>
      </w:r>
      <w:r>
        <w:t xml:space="preserve"> issu</w:t>
      </w:r>
      <w:r w:rsidR="002E281B">
        <w:t>ance of</w:t>
      </w:r>
      <w:r>
        <w:t xml:space="preserve"> a driver’s license,</w:t>
      </w:r>
      <w:r w:rsidR="00075FC5">
        <w:rPr>
          <w:rStyle w:val="FootnoteReference"/>
        </w:rPr>
        <w:footnoteReference w:id="7"/>
      </w:r>
      <w:r>
        <w:t xml:space="preserve"> </w:t>
      </w:r>
      <w:r w:rsidR="00B04A5D">
        <w:t xml:space="preserve">in determining </w:t>
      </w:r>
      <w:r>
        <w:t xml:space="preserve">eligibility for or continuance of disability </w:t>
      </w:r>
      <w:proofErr w:type="gramStart"/>
      <w:r>
        <w:t>benefits,</w:t>
      </w:r>
      <w:proofErr w:type="gramEnd"/>
      <w:r>
        <w:t xml:space="preserve"> and as evidence in any administrative proceeding or court action concerning such disability benefits</w:t>
      </w:r>
      <w:r w:rsidR="001B1C2B">
        <w:t>,</w:t>
      </w:r>
      <w:r>
        <w:t xml:space="preserve"> or in an appeal from an order canceling or </w:t>
      </w:r>
      <w:r w:rsidR="0070157C">
        <w:t>withholding</w:t>
      </w:r>
      <w:r>
        <w:t xml:space="preserve"> a </w:t>
      </w:r>
      <w:r w:rsidR="0070157C">
        <w:t>person</w:t>
      </w:r>
      <w:r>
        <w:t xml:space="preserve">’s </w:t>
      </w:r>
      <w:r w:rsidR="0070157C">
        <w:t>driving privilege</w:t>
      </w:r>
      <w:r>
        <w:t>.</w:t>
      </w:r>
      <w:r w:rsidR="00AF0EB8">
        <w:rPr>
          <w:rStyle w:val="FootnoteReference"/>
        </w:rPr>
        <w:footnoteReference w:id="8"/>
      </w:r>
    </w:p>
    <w:p w:rsidR="007F1BB6" w:rsidRDefault="007F1BB6" w:rsidP="007F1BB6">
      <w:pPr>
        <w:tabs>
          <w:tab w:val="left" w:pos="-720"/>
        </w:tabs>
        <w:suppressAutoHyphens/>
      </w:pPr>
    </w:p>
    <w:p w:rsidR="007F1BB6" w:rsidRDefault="007F1BB6" w:rsidP="007F1BB6">
      <w:pPr>
        <w:tabs>
          <w:tab w:val="left" w:pos="-720"/>
        </w:tabs>
        <w:suppressAutoHyphens/>
      </w:pPr>
      <w:r>
        <w:tab/>
        <w:t xml:space="preserve">The </w:t>
      </w:r>
      <w:r w:rsidR="009B3F78">
        <w:t xml:space="preserve">certifying </w:t>
      </w:r>
      <w:r w:rsidR="00F01A3F">
        <w:t>statement</w:t>
      </w:r>
      <w:r>
        <w:t xml:space="preserve"> may not be used as evidence in any civil litigation against the physician or others.</w:t>
      </w:r>
      <w:r w:rsidR="009B3F78">
        <w:rPr>
          <w:rStyle w:val="FootnoteReference"/>
        </w:rPr>
        <w:footnoteReference w:id="9"/>
      </w:r>
    </w:p>
    <w:p w:rsidR="007F1BB6" w:rsidRDefault="007F1BB6" w:rsidP="007F1BB6">
      <w:pPr>
        <w:tabs>
          <w:tab w:val="left" w:pos="-720"/>
        </w:tabs>
        <w:suppressAutoHyphens/>
      </w:pPr>
    </w:p>
    <w:p w:rsidR="007F1BB6" w:rsidRDefault="007F1BB6" w:rsidP="007F1BB6">
      <w:pPr>
        <w:pStyle w:val="Heading2"/>
      </w:pPr>
      <w:r>
        <w:t>Must a physician report a patient whose driving ability is impaired?</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No.  Washington law does not specifically require a physician to report a patient whose driving ability is impaired.  A physician should decline to certify that a patient can </w:t>
      </w:r>
      <w:r w:rsidR="00F6642C">
        <w:t xml:space="preserve">safely </w:t>
      </w:r>
      <w:r>
        <w:t>drive</w:t>
      </w:r>
      <w:r w:rsidR="00F6642C">
        <w:t xml:space="preserve"> a vehicle</w:t>
      </w:r>
      <w:r>
        <w:t>, however, if the physician believes the patient cannot.</w:t>
      </w:r>
    </w:p>
    <w:p w:rsidR="007F1BB6" w:rsidRDefault="007F1BB6" w:rsidP="007F1BB6">
      <w:pPr>
        <w:tabs>
          <w:tab w:val="left" w:pos="-720"/>
        </w:tabs>
        <w:suppressAutoHyphens/>
      </w:pPr>
    </w:p>
    <w:p w:rsidR="007F1BB6" w:rsidRDefault="007F1BB6" w:rsidP="007F1BB6">
      <w:pPr>
        <w:pStyle w:val="Heading2"/>
      </w:pPr>
      <w:r>
        <w:lastRenderedPageBreak/>
        <w:t>Should a physician report a patient whose driving ability is impaired?</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If asked to complete a certificate concerning the patient’s condition and its impact on the patient’s driving ability, the physician should truthfully report whatever information is requested.  Because there is no other Washington requirement or procedure for reporting a patient’s impaired ability to drive and because an unsolicited report could breach patient confidentiality, a physician should not report a patient’s impaired driving ability without the patient’s written consent.  Whenever a physician believes that a patient’s condition impairs the patient’s ability to drive, the physician should inform the patient that the patient should not drive, explain the reasons why the patient should not drive</w:t>
      </w:r>
      <w:r w:rsidR="00BF6AB5">
        <w:t>,</w:t>
      </w:r>
      <w:r>
        <w:t xml:space="preserve"> and document the advice th</w:t>
      </w:r>
      <w:r w:rsidR="00075F45">
        <w:t>e physician</w:t>
      </w:r>
      <w:r>
        <w:t xml:space="preserve"> g</w:t>
      </w:r>
      <w:r w:rsidR="00075F45">
        <w:t>a</w:t>
      </w:r>
      <w:r>
        <w:t>ve in the patient’s medical record.</w:t>
      </w:r>
    </w:p>
    <w:p w:rsidR="007F1BB6" w:rsidRDefault="007F1BB6" w:rsidP="007F1BB6">
      <w:pPr>
        <w:tabs>
          <w:tab w:val="left" w:pos="-720"/>
        </w:tabs>
        <w:suppressAutoHyphens/>
      </w:pPr>
    </w:p>
    <w:p w:rsidR="007F1BB6" w:rsidRDefault="007F1BB6" w:rsidP="007F1BB6">
      <w:pPr>
        <w:pStyle w:val="Heading2"/>
      </w:pPr>
      <w:r>
        <w:t>Does a physician have any special responsibilities relating to the licensing of drivers of commercial vehicles?</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Yes.  Drivers of </w:t>
      </w:r>
      <w:r w:rsidR="005E30CC">
        <w:t xml:space="preserve">some </w:t>
      </w:r>
      <w:r>
        <w:t xml:space="preserve">commercial vehicles must receive a physical exam as part of the </w:t>
      </w:r>
      <w:r w:rsidR="00EF31CE">
        <w:t xml:space="preserve">state </w:t>
      </w:r>
      <w:r>
        <w:t>licensing process.</w:t>
      </w:r>
      <w:r w:rsidR="001D0203">
        <w:rPr>
          <w:rStyle w:val="FootnoteReference"/>
        </w:rPr>
        <w:footnoteReference w:id="10"/>
      </w:r>
      <w:r>
        <w:t xml:space="preserve">  As part of that required physical exam, the examining physician must complete an examination form</w:t>
      </w:r>
      <w:r w:rsidR="00D608BB">
        <w:t xml:space="preserve"> called the Medical Examination Report for Commercial Driver Fitness Determination</w:t>
      </w:r>
      <w:r>
        <w:t>.</w:t>
      </w:r>
      <w:r w:rsidR="00E93762">
        <w:rPr>
          <w:rStyle w:val="FootnoteReference"/>
        </w:rPr>
        <w:footnoteReference w:id="11"/>
      </w:r>
      <w:r>
        <w:t xml:space="preserve">  Copies of the form are found at</w:t>
      </w:r>
      <w:r w:rsidR="004C43CD">
        <w:t>:</w:t>
      </w:r>
      <w:r w:rsidR="004C43CD" w:rsidRPr="004C43CD">
        <w:t xml:space="preserve"> </w:t>
      </w:r>
      <w:hyperlink r:id="rId8" w:anchor="page=1" w:history="1">
        <w:r w:rsidR="004C43CD" w:rsidRPr="00644A9C">
          <w:rPr>
            <w:rStyle w:val="Hyperlink"/>
          </w:rPr>
          <w:t>http://www.gpo.gov/fdsys/pkg/FR-2012-02-22/pdf/2012-3978.pdf#</w:t>
        </w:r>
        <w:r w:rsidR="004C43CD" w:rsidRPr="00644A9C">
          <w:rPr>
            <w:rStyle w:val="Hyperlink"/>
          </w:rPr>
          <w:t>p</w:t>
        </w:r>
        <w:r w:rsidR="004C43CD" w:rsidRPr="00644A9C">
          <w:rPr>
            <w:rStyle w:val="Hyperlink"/>
          </w:rPr>
          <w:t>age=1</w:t>
        </w:r>
      </w:hyperlink>
      <w:r w:rsidR="004C43CD">
        <w:t>.</w:t>
      </w:r>
      <w:r w:rsidR="004C43CD">
        <w:rPr>
          <w:rStyle w:val="FootnoteReference"/>
        </w:rPr>
        <w:footnoteReference w:id="12"/>
      </w:r>
      <w:r w:rsidR="004C43CD">
        <w:t xml:space="preserve"> </w:t>
      </w:r>
      <w:r>
        <w:t xml:space="preserve"> </w:t>
      </w:r>
      <w:r w:rsidR="001852B6">
        <w:t xml:space="preserve">  The physician must retain </w:t>
      </w:r>
      <w:r w:rsidR="00033444">
        <w:t xml:space="preserve">both </w:t>
      </w:r>
      <w:r w:rsidR="001852B6">
        <w:t>the original Medical Examination Report and a copy at the physician’s office for at least three years.</w:t>
      </w:r>
      <w:r w:rsidR="001852B6">
        <w:rPr>
          <w:rStyle w:val="FootnoteReference"/>
        </w:rPr>
        <w:footnoteReference w:id="13"/>
      </w:r>
    </w:p>
    <w:p w:rsidR="007F1BB6" w:rsidRDefault="007F1BB6" w:rsidP="007F1BB6">
      <w:pPr>
        <w:tabs>
          <w:tab w:val="left" w:pos="-720"/>
        </w:tabs>
        <w:suppressAutoHyphens/>
      </w:pPr>
    </w:p>
    <w:p w:rsidR="007F1BB6" w:rsidRDefault="007F1BB6" w:rsidP="007F1BB6">
      <w:pPr>
        <w:tabs>
          <w:tab w:val="left" w:pos="-720"/>
        </w:tabs>
        <w:suppressAutoHyphens/>
      </w:pPr>
      <w:r>
        <w:tab/>
        <w:t>If the physician finds the person examined physically qualified to drive</w:t>
      </w:r>
      <w:r w:rsidR="00A333A4">
        <w:t xml:space="preserve"> a commercial vehicle</w:t>
      </w:r>
      <w:r>
        <w:t>, the physician must complete a certificat</w:t>
      </w:r>
      <w:r w:rsidR="00371833">
        <w:t>e</w:t>
      </w:r>
      <w:r>
        <w:t xml:space="preserve"> in the </w:t>
      </w:r>
      <w:r w:rsidR="004C43CD">
        <w:t xml:space="preserve">specific </w:t>
      </w:r>
      <w:r>
        <w:t xml:space="preserve">form </w:t>
      </w:r>
      <w:r w:rsidR="004C43CD">
        <w:t xml:space="preserve">available at: </w:t>
      </w:r>
      <w:hyperlink r:id="rId9" w:anchor="page=28" w:history="1">
        <w:r w:rsidR="004C43CD" w:rsidRPr="00644A9C">
          <w:rPr>
            <w:rStyle w:val="Hyperlink"/>
          </w:rPr>
          <w:t>http://www.gpo.gov/fdsys</w:t>
        </w:r>
        <w:r w:rsidR="004C43CD" w:rsidRPr="00644A9C">
          <w:rPr>
            <w:rStyle w:val="Hyperlink"/>
          </w:rPr>
          <w:t>/</w:t>
        </w:r>
        <w:r w:rsidR="004C43CD" w:rsidRPr="00644A9C">
          <w:rPr>
            <w:rStyle w:val="Hyperlink"/>
          </w:rPr>
          <w:t>pkg/FR-2012-04-20/pdf/2012-9034.pdf#page=28</w:t>
        </w:r>
      </w:hyperlink>
      <w:r w:rsidR="004C43CD">
        <w:t>.</w:t>
      </w:r>
      <w:r w:rsidR="004C43CD">
        <w:rPr>
          <w:rStyle w:val="FootnoteReference"/>
        </w:rPr>
        <w:footnoteReference w:id="14"/>
      </w:r>
      <w:r w:rsidR="004C43CD">
        <w:t xml:space="preserve"> </w:t>
      </w:r>
      <w:r w:rsidR="00A653C5">
        <w:t>The physician must give the original certificate</w:t>
      </w:r>
      <w:r>
        <w:t xml:space="preserve"> to the person examined and </w:t>
      </w:r>
      <w:r w:rsidR="00A653C5">
        <w:t xml:space="preserve">must give a copy </w:t>
      </w:r>
      <w:r>
        <w:t xml:space="preserve">to </w:t>
      </w:r>
      <w:r w:rsidR="00A653C5">
        <w:t>a</w:t>
      </w:r>
      <w:r>
        <w:t xml:space="preserve"> </w:t>
      </w:r>
      <w:r w:rsidR="00A653C5">
        <w:t xml:space="preserve">prospective or current employing </w:t>
      </w:r>
      <w:r>
        <w:t>motor carrier</w:t>
      </w:r>
      <w:r w:rsidR="00A653C5">
        <w:t xml:space="preserve"> who requests it</w:t>
      </w:r>
      <w:r>
        <w:t>.</w:t>
      </w:r>
      <w:r w:rsidR="00F45E3C">
        <w:rPr>
          <w:rStyle w:val="FootnoteReference"/>
        </w:rPr>
        <w:footnoteReference w:id="15"/>
      </w:r>
    </w:p>
    <w:p w:rsidR="007F1BB6" w:rsidRDefault="007F1BB6" w:rsidP="007F1BB6">
      <w:pPr>
        <w:tabs>
          <w:tab w:val="left" w:pos="-720"/>
        </w:tabs>
        <w:suppressAutoHyphens/>
      </w:pPr>
    </w:p>
    <w:p w:rsidR="007F1BB6" w:rsidRDefault="007F1BB6" w:rsidP="007F1BB6">
      <w:r>
        <w:tab/>
        <w:t>If the examining physician finds a physical condition that is likely to interfere with the driver’s ability to operate or control a motor vehicle safely, the physician should not complete a certification.  Instead, the physician should give a copy of the driver’s medical examination to the driver</w:t>
      </w:r>
      <w:r w:rsidR="000E25FD">
        <w:t>,</w:t>
      </w:r>
      <w:r>
        <w:t xml:space="preserve"> who must in turn forward it</w:t>
      </w:r>
      <w:r w:rsidR="00B127F4">
        <w:t xml:space="preserve"> immediately</w:t>
      </w:r>
      <w:r>
        <w:t xml:space="preserve"> to the </w:t>
      </w:r>
      <w:r w:rsidR="00FF6B73">
        <w:t xml:space="preserve">Washington State </w:t>
      </w:r>
      <w:r>
        <w:t>Department of Licensing</w:t>
      </w:r>
      <w:r w:rsidR="004C43CD">
        <w:t xml:space="preserve">, Responsibility Division, Medical Section, </w:t>
      </w:r>
      <w:proofErr w:type="gramStart"/>
      <w:r w:rsidR="004C43CD">
        <w:t>P.O</w:t>
      </w:r>
      <w:proofErr w:type="gramEnd"/>
      <w:r w:rsidR="004C43CD">
        <w:t>. Box 9030, Olympia, WA 98507-9030</w:t>
      </w:r>
      <w:r>
        <w:t>.  The Department will then determin</w:t>
      </w:r>
      <w:r w:rsidR="006E0AB9">
        <w:t>e</w:t>
      </w:r>
      <w:r>
        <w:t xml:space="preserve"> whether</w:t>
      </w:r>
      <w:r w:rsidR="006E0AB9">
        <w:t xml:space="preserve"> to issue</w:t>
      </w:r>
      <w:r>
        <w:t xml:space="preserve"> a clearance notification</w:t>
      </w:r>
      <w:r w:rsidR="006E0AB9">
        <w:t xml:space="preserve"> to the driver</w:t>
      </w:r>
      <w:r>
        <w:t>.  Receipt of a clearance notification is sufficient cause for a physician to issue a certification.</w:t>
      </w:r>
      <w:r w:rsidR="001A4DD6">
        <w:rPr>
          <w:rStyle w:val="FootnoteReference"/>
        </w:rPr>
        <w:footnoteReference w:id="16"/>
      </w:r>
    </w:p>
    <w:sectPr w:rsidR="007F1BB6" w:rsidSect="005015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28C4" w:rsidRDefault="00BF28C4" w:rsidP="00EA3A48">
      <w:r>
        <w:separator/>
      </w:r>
    </w:p>
  </w:endnote>
  <w:endnote w:type="continuationSeparator" w:id="0">
    <w:p w:rsidR="00BF28C4" w:rsidRDefault="00BF28C4" w:rsidP="00EA3A48">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28C4" w:rsidRDefault="00BF28C4" w:rsidP="00EA3A48">
      <w:r>
        <w:separator/>
      </w:r>
    </w:p>
  </w:footnote>
  <w:footnote w:type="continuationSeparator" w:id="0">
    <w:p w:rsidR="00BF28C4" w:rsidRDefault="00BF28C4" w:rsidP="00EA3A48">
      <w:r>
        <w:continuationSeparator/>
      </w:r>
    </w:p>
  </w:footnote>
  <w:footnote w:id="1">
    <w:p w:rsidR="00BF28C4" w:rsidRDefault="00BF28C4">
      <w:pPr>
        <w:pStyle w:val="FootnoteText"/>
      </w:pPr>
      <w:ins w:id="8" w:author="Tierney Edwards" w:date="2013-08-12T11:34:00Z">
        <w:r>
          <w:rPr>
            <w:rStyle w:val="FootnoteReference"/>
          </w:rPr>
          <w:footnoteRef/>
        </w:r>
        <w:r>
          <w:t xml:space="preserve"> </w:t>
        </w:r>
        <w:proofErr w:type="gramStart"/>
        <w:r>
          <w:t>RCW 46.25.055.</w:t>
        </w:r>
      </w:ins>
      <w:proofErr w:type="gramEnd"/>
    </w:p>
  </w:footnote>
  <w:footnote w:id="2">
    <w:p w:rsidR="00BF28C4" w:rsidRPr="00BF28C4" w:rsidRDefault="00BF28C4">
      <w:pPr>
        <w:pStyle w:val="FootnoteText"/>
      </w:pPr>
      <w:ins w:id="12" w:author="Tierney Edwards" w:date="2013-08-12T11:30:00Z">
        <w:r>
          <w:rPr>
            <w:rStyle w:val="FootnoteReference"/>
          </w:rPr>
          <w:footnoteRef/>
        </w:r>
        <w:r>
          <w:t xml:space="preserve"> </w:t>
        </w:r>
        <w:r w:rsidRPr="00BF28C4">
          <w:rPr>
            <w:color w:val="333333"/>
            <w:rPrChange w:id="13" w:author="Tierney Edwards" w:date="2013-08-12T11:32:00Z">
              <w:rPr>
                <w:rFonts w:ascii="Verdana" w:hAnsi="Verdana"/>
                <w:color w:val="333333"/>
              </w:rPr>
            </w:rPrChange>
          </w:rPr>
          <w:fldChar w:fldCharType="begin"/>
        </w:r>
        <w:r w:rsidRPr="00BF28C4">
          <w:rPr>
            <w:color w:val="333333"/>
            <w:rPrChange w:id="14" w:author="Tierney Edwards" w:date="2013-08-12T11:32:00Z">
              <w:rPr>
                <w:rFonts w:ascii="Verdana" w:hAnsi="Verdana"/>
                <w:color w:val="333333"/>
              </w:rPr>
            </w:rPrChange>
          </w:rPr>
          <w:instrText xml:space="preserve"> HYPERLINK "http://www.fmcsa.dot.gov/rules-regulations/administration/fmcsr/fmcsrruletext.aspx?reg=383.71" </w:instrText>
        </w:r>
        <w:r w:rsidRPr="00BF28C4">
          <w:rPr>
            <w:color w:val="333333"/>
            <w:rPrChange w:id="15" w:author="Tierney Edwards" w:date="2013-08-12T11:32:00Z">
              <w:rPr>
                <w:rFonts w:ascii="Verdana" w:hAnsi="Verdana"/>
                <w:color w:val="333333"/>
              </w:rPr>
            </w:rPrChange>
          </w:rPr>
          <w:fldChar w:fldCharType="separate"/>
        </w:r>
        <w:proofErr w:type="gramStart"/>
        <w:r w:rsidRPr="00BF28C4">
          <w:rPr>
            <w:color w:val="000099"/>
            <w:u w:val="single"/>
            <w:rPrChange w:id="16" w:author="Tierney Edwards" w:date="2013-08-12T11:32:00Z">
              <w:rPr>
                <w:rFonts w:ascii="Verdana" w:hAnsi="Verdana"/>
                <w:color w:val="000099"/>
                <w:u w:val="single"/>
              </w:rPr>
            </w:rPrChange>
          </w:rPr>
          <w:t>CFR 383.71</w:t>
        </w:r>
        <w:r w:rsidRPr="00BF28C4">
          <w:rPr>
            <w:color w:val="333333"/>
            <w:rPrChange w:id="17" w:author="Tierney Edwards" w:date="2013-08-12T11:32:00Z">
              <w:rPr>
                <w:rFonts w:ascii="Verdana" w:hAnsi="Verdana"/>
                <w:color w:val="333333"/>
              </w:rPr>
            </w:rPrChange>
          </w:rPr>
          <w:fldChar w:fldCharType="end"/>
        </w:r>
      </w:ins>
      <w:ins w:id="18" w:author="Tierney Edwards" w:date="2013-08-12T11:31:00Z">
        <w:r w:rsidRPr="00BF28C4">
          <w:rPr>
            <w:color w:val="333333"/>
          </w:rPr>
          <w:t>;</w:t>
        </w:r>
      </w:ins>
      <w:ins w:id="19" w:author="Tierney Edwards" w:date="2013-08-12T11:30:00Z">
        <w:r w:rsidRPr="00BF28C4">
          <w:rPr>
            <w:color w:val="333333"/>
            <w:rPrChange w:id="20" w:author="Tierney Edwards" w:date="2013-08-12T11:32:00Z">
              <w:rPr>
                <w:rFonts w:ascii="Verdana" w:hAnsi="Verdana"/>
                <w:color w:val="333333"/>
              </w:rPr>
            </w:rPrChange>
          </w:rPr>
          <w:t xml:space="preserve"> </w:t>
        </w:r>
        <w:r w:rsidRPr="00BF28C4">
          <w:rPr>
            <w:color w:val="333333"/>
            <w:rPrChange w:id="21" w:author="Tierney Edwards" w:date="2013-08-12T11:32:00Z">
              <w:rPr>
                <w:rFonts w:ascii="Verdana" w:hAnsi="Verdana"/>
                <w:color w:val="333333"/>
              </w:rPr>
            </w:rPrChange>
          </w:rPr>
          <w:fldChar w:fldCharType="begin"/>
        </w:r>
        <w:r w:rsidRPr="00BF28C4">
          <w:rPr>
            <w:color w:val="333333"/>
            <w:rPrChange w:id="22" w:author="Tierney Edwards" w:date="2013-08-12T11:32:00Z">
              <w:rPr>
                <w:rFonts w:ascii="Verdana" w:hAnsi="Verdana"/>
                <w:color w:val="333333"/>
              </w:rPr>
            </w:rPrChange>
          </w:rPr>
          <w:instrText xml:space="preserve"> HYPERLINK "http://www.fmcsa.dot.gov/rules-regulations/administration/fmcsr/fmcsrruletext.aspx?reg=383.73" </w:instrText>
        </w:r>
        <w:r w:rsidRPr="00BF28C4">
          <w:rPr>
            <w:color w:val="333333"/>
            <w:rPrChange w:id="23" w:author="Tierney Edwards" w:date="2013-08-12T11:32:00Z">
              <w:rPr>
                <w:rFonts w:ascii="Verdana" w:hAnsi="Verdana"/>
                <w:color w:val="333333"/>
              </w:rPr>
            </w:rPrChange>
          </w:rPr>
          <w:fldChar w:fldCharType="separate"/>
        </w:r>
        <w:r w:rsidRPr="00BF28C4">
          <w:rPr>
            <w:color w:val="000099"/>
            <w:u w:val="single"/>
            <w:rPrChange w:id="24" w:author="Tierney Edwards" w:date="2013-08-12T11:32:00Z">
              <w:rPr>
                <w:rFonts w:ascii="Verdana" w:hAnsi="Verdana"/>
                <w:color w:val="000099"/>
                <w:u w:val="single"/>
              </w:rPr>
            </w:rPrChange>
          </w:rPr>
          <w:t>CFR 383.73</w:t>
        </w:r>
        <w:r w:rsidRPr="00BF28C4">
          <w:rPr>
            <w:color w:val="333333"/>
            <w:rPrChange w:id="25" w:author="Tierney Edwards" w:date="2013-08-12T11:32:00Z">
              <w:rPr>
                <w:rFonts w:ascii="Verdana" w:hAnsi="Verdana"/>
                <w:color w:val="333333"/>
              </w:rPr>
            </w:rPrChange>
          </w:rPr>
          <w:fldChar w:fldCharType="end"/>
        </w:r>
      </w:ins>
      <w:ins w:id="26" w:author="Tierney Edwards" w:date="2013-08-12T11:31:00Z">
        <w:r w:rsidRPr="00BF28C4">
          <w:rPr>
            <w:color w:val="333333"/>
          </w:rPr>
          <w:t>.</w:t>
        </w:r>
      </w:ins>
      <w:proofErr w:type="gramEnd"/>
    </w:p>
  </w:footnote>
  <w:footnote w:id="3">
    <w:p w:rsidR="00BF28C4" w:rsidRDefault="00BF28C4">
      <w:pPr>
        <w:pStyle w:val="FootnoteText"/>
      </w:pPr>
      <w:ins w:id="29" w:author="Tierney Edwards" w:date="2013-08-12T11:32:00Z">
        <w:r w:rsidRPr="00BF28C4">
          <w:rPr>
            <w:rStyle w:val="FootnoteReference"/>
          </w:rPr>
          <w:footnoteRef/>
        </w:r>
        <w:r w:rsidRPr="00BF28C4">
          <w:t xml:space="preserve"> </w:t>
        </w:r>
        <w:r w:rsidRPr="00BF28C4">
          <w:rPr>
            <w:color w:val="333333"/>
            <w:rPrChange w:id="30" w:author="Tierney Edwards" w:date="2013-08-12T11:32:00Z">
              <w:rPr>
                <w:rFonts w:ascii="Verdana" w:hAnsi="Verdana"/>
                <w:color w:val="333333"/>
              </w:rPr>
            </w:rPrChange>
          </w:rPr>
          <w:fldChar w:fldCharType="begin"/>
        </w:r>
        <w:r w:rsidRPr="00BF28C4">
          <w:rPr>
            <w:color w:val="333333"/>
            <w:rPrChange w:id="31" w:author="Tierney Edwards" w:date="2013-08-12T11:32:00Z">
              <w:rPr>
                <w:rFonts w:ascii="Verdana" w:hAnsi="Verdana"/>
                <w:color w:val="333333"/>
              </w:rPr>
            </w:rPrChange>
          </w:rPr>
          <w:instrText xml:space="preserve"> HYPERLINK "http://apps.leg.wa.gov/rcw/default.aspx?cite=46.25.010" </w:instrText>
        </w:r>
        <w:r w:rsidRPr="00BF28C4">
          <w:rPr>
            <w:color w:val="333333"/>
            <w:rPrChange w:id="32" w:author="Tierney Edwards" w:date="2013-08-12T11:32:00Z">
              <w:rPr>
                <w:rFonts w:ascii="Verdana" w:hAnsi="Verdana"/>
                <w:color w:val="333333"/>
              </w:rPr>
            </w:rPrChange>
          </w:rPr>
          <w:fldChar w:fldCharType="separate"/>
        </w:r>
        <w:proofErr w:type="gramStart"/>
        <w:r w:rsidRPr="00BF28C4">
          <w:rPr>
            <w:color w:val="000099"/>
            <w:u w:val="single"/>
            <w:rPrChange w:id="33" w:author="Tierney Edwards" w:date="2013-08-12T11:32:00Z">
              <w:rPr>
                <w:rFonts w:ascii="Verdana" w:hAnsi="Verdana"/>
                <w:color w:val="000099"/>
                <w:u w:val="single"/>
              </w:rPr>
            </w:rPrChange>
          </w:rPr>
          <w:t>RCW 46.25.010 (22)</w:t>
        </w:r>
        <w:r w:rsidRPr="00BF28C4">
          <w:rPr>
            <w:color w:val="333333"/>
            <w:rPrChange w:id="34" w:author="Tierney Edwards" w:date="2013-08-12T11:32:00Z">
              <w:rPr>
                <w:rFonts w:ascii="Verdana" w:hAnsi="Verdana"/>
                <w:color w:val="333333"/>
              </w:rPr>
            </w:rPrChange>
          </w:rPr>
          <w:fldChar w:fldCharType="end"/>
        </w:r>
        <w:r w:rsidRPr="00BF28C4">
          <w:rPr>
            <w:color w:val="333333"/>
            <w:rPrChange w:id="35" w:author="Tierney Edwards" w:date="2013-08-12T11:32:00Z">
              <w:rPr>
                <w:rFonts w:ascii="Verdana" w:hAnsi="Verdana"/>
                <w:color w:val="333333"/>
              </w:rPr>
            </w:rPrChange>
          </w:rPr>
          <w:t>.</w:t>
        </w:r>
      </w:ins>
      <w:proofErr w:type="gramEnd"/>
    </w:p>
  </w:footnote>
  <w:footnote w:id="4">
    <w:p w:rsidR="00BF28C4" w:rsidDel="00BB0B3E" w:rsidRDefault="00BF28C4">
      <w:pPr>
        <w:pStyle w:val="FootnoteText"/>
        <w:rPr>
          <w:del w:id="40" w:author="Tierney Edwards" w:date="2013-08-12T11:37:00Z"/>
        </w:rPr>
      </w:pPr>
      <w:del w:id="41" w:author="Tierney Edwards" w:date="2013-08-12T11:37:00Z">
        <w:r w:rsidDel="00BB0B3E">
          <w:rPr>
            <w:rStyle w:val="FootnoteReference"/>
          </w:rPr>
          <w:footnoteRef/>
        </w:r>
        <w:r w:rsidDel="00BB0B3E">
          <w:delText xml:space="preserve"> RCW 46.20.041(1)(b).  See also RCW 46.20.305.</w:delText>
        </w:r>
      </w:del>
    </w:p>
  </w:footnote>
  <w:footnote w:id="5">
    <w:p w:rsidR="00BF28C4" w:rsidDel="00BB0B3E" w:rsidRDefault="00BF28C4">
      <w:pPr>
        <w:pStyle w:val="FootnoteText"/>
        <w:rPr>
          <w:del w:id="46" w:author="Tierney Edwards" w:date="2013-08-12T11:37:00Z"/>
        </w:rPr>
      </w:pPr>
      <w:del w:id="47" w:author="Tierney Edwards" w:date="2013-08-12T11:37:00Z">
        <w:r w:rsidDel="00BB0B3E">
          <w:rPr>
            <w:rStyle w:val="FootnoteReference"/>
          </w:rPr>
          <w:footnoteRef/>
        </w:r>
        <w:r w:rsidDel="00BB0B3E">
          <w:delText xml:space="preserve"> WAC 308-104-010(1)(a).</w:delText>
        </w:r>
      </w:del>
    </w:p>
  </w:footnote>
  <w:footnote w:id="6">
    <w:p w:rsidR="00BF28C4" w:rsidRDefault="00BF28C4">
      <w:pPr>
        <w:pStyle w:val="FootnoteText"/>
      </w:pPr>
      <w:r>
        <w:rPr>
          <w:rStyle w:val="FootnoteReference"/>
        </w:rPr>
        <w:footnoteRef/>
      </w:r>
      <w:r>
        <w:t xml:space="preserve"> See RCW 46.20.041(1</w:t>
      </w:r>
      <w:proofErr w:type="gramStart"/>
      <w:r>
        <w:t>)(</w:t>
      </w:r>
      <w:proofErr w:type="gramEnd"/>
      <w:r>
        <w:t>b)(</w:t>
      </w:r>
      <w:proofErr w:type="spellStart"/>
      <w:r>
        <w:t>i</w:t>
      </w:r>
      <w:proofErr w:type="spellEnd"/>
      <w:r>
        <w:t>).</w:t>
      </w:r>
    </w:p>
  </w:footnote>
  <w:footnote w:id="7">
    <w:p w:rsidR="00BF28C4" w:rsidRDefault="00BF28C4">
      <w:pPr>
        <w:pStyle w:val="FootnoteText"/>
      </w:pPr>
      <w:r>
        <w:rPr>
          <w:rStyle w:val="FootnoteReference"/>
        </w:rPr>
        <w:footnoteRef/>
      </w:r>
      <w:r>
        <w:t xml:space="preserve"> See RCW 46.20.041(2).</w:t>
      </w:r>
    </w:p>
  </w:footnote>
  <w:footnote w:id="8">
    <w:p w:rsidR="00BF28C4" w:rsidRDefault="00BF28C4">
      <w:pPr>
        <w:pStyle w:val="FootnoteText"/>
      </w:pPr>
      <w:r>
        <w:rPr>
          <w:rStyle w:val="FootnoteReference"/>
        </w:rPr>
        <w:footnoteRef/>
      </w:r>
      <w:r>
        <w:t xml:space="preserve"> RCW 46.20.041(1</w:t>
      </w:r>
      <w:proofErr w:type="gramStart"/>
      <w:r>
        <w:t>)(</w:t>
      </w:r>
      <w:proofErr w:type="gramEnd"/>
      <w:r>
        <w:t>b)(ii).</w:t>
      </w:r>
    </w:p>
  </w:footnote>
  <w:footnote w:id="9">
    <w:p w:rsidR="00BF28C4" w:rsidRDefault="00BF28C4">
      <w:pPr>
        <w:pStyle w:val="FootnoteText"/>
      </w:pPr>
      <w:r>
        <w:rPr>
          <w:rStyle w:val="FootnoteReference"/>
        </w:rPr>
        <w:footnoteRef/>
      </w:r>
      <w:r>
        <w:t xml:space="preserve"> See RCW 46.20.041(1</w:t>
      </w:r>
      <w:proofErr w:type="gramStart"/>
      <w:r>
        <w:t>)(</w:t>
      </w:r>
      <w:proofErr w:type="gramEnd"/>
      <w:r>
        <w:t xml:space="preserve">b)(ii); </w:t>
      </w:r>
      <w:proofErr w:type="spellStart"/>
      <w:r w:rsidRPr="004C43CD">
        <w:rPr>
          <w:i/>
        </w:rPr>
        <w:t>Tumelson</w:t>
      </w:r>
      <w:proofErr w:type="spellEnd"/>
      <w:r w:rsidRPr="004C43CD">
        <w:rPr>
          <w:i/>
        </w:rPr>
        <w:t xml:space="preserve"> v. </w:t>
      </w:r>
      <w:proofErr w:type="spellStart"/>
      <w:r w:rsidRPr="004C43CD">
        <w:rPr>
          <w:i/>
        </w:rPr>
        <w:t>Todhunter</w:t>
      </w:r>
      <w:proofErr w:type="spellEnd"/>
      <w:r>
        <w:t>, 105 W</w:t>
      </w:r>
      <w:bookmarkStart w:id="48" w:name="_GoBack"/>
      <w:bookmarkEnd w:id="48"/>
      <w:r>
        <w:t>n.2d 596, 601–02 (1986).</w:t>
      </w:r>
    </w:p>
  </w:footnote>
  <w:footnote w:id="10">
    <w:p w:rsidR="00BF28C4" w:rsidRDefault="00BF28C4">
      <w:pPr>
        <w:pStyle w:val="FootnoteText"/>
      </w:pPr>
      <w:r>
        <w:rPr>
          <w:rStyle w:val="FootnoteReference"/>
        </w:rPr>
        <w:footnoteRef/>
      </w:r>
      <w:r>
        <w:t xml:space="preserve"> See 49 C.F.R. § 391.45.  But WAC 446-65-010</w:t>
      </w:r>
      <w:ins w:id="49" w:author="Tierney Edwards" w:date="2013-07-23T14:34:00Z">
        <w:r>
          <w:t>(1)</w:t>
        </w:r>
      </w:ins>
      <w:r>
        <w:t>(r), which adopts the federal regulations of Part 391 of Title 49 C.F.R., does carve out the following exception with respect to qualifying commercial drivers at the state level:  “</w:t>
      </w:r>
      <w:r w:rsidRPr="00A812FF">
        <w:t>49 C.F.R. 391 subpart D (Tests), and E (Physical Qualifications and Examinations) do not apply to motor carriers operating vehicles with gross vehicle weight rating between 10,001 lbs. and 26,000 lbs. operating intrastate, and not used to transport hazardous materials in a quantity requiring placarding.</w:t>
      </w:r>
      <w:r>
        <w:t>”  Sections 391.41 to .49 of Title 49 C.F.R. fall under this subpart E.</w:t>
      </w:r>
    </w:p>
  </w:footnote>
  <w:footnote w:id="11">
    <w:p w:rsidR="00BF28C4" w:rsidRDefault="00BF28C4">
      <w:pPr>
        <w:pStyle w:val="FootnoteText"/>
      </w:pPr>
      <w:r>
        <w:rPr>
          <w:rStyle w:val="FootnoteReference"/>
        </w:rPr>
        <w:footnoteRef/>
      </w:r>
      <w:r>
        <w:t xml:space="preserve"> See 49 C.F.R. § 391.43(f).</w:t>
      </w:r>
    </w:p>
  </w:footnote>
  <w:footnote w:id="12">
    <w:p w:rsidR="00BF28C4" w:rsidRDefault="00BF28C4">
      <w:pPr>
        <w:pStyle w:val="FootnoteText"/>
      </w:pPr>
      <w:r>
        <w:rPr>
          <w:rStyle w:val="FootnoteReference"/>
        </w:rPr>
        <w:footnoteRef/>
      </w:r>
      <w:r>
        <w:t xml:space="preserve"> This updated form will be codified at 49 C.F.R. § 391.43(f).</w:t>
      </w:r>
    </w:p>
  </w:footnote>
  <w:footnote w:id="13">
    <w:p w:rsidR="00BF28C4" w:rsidRDefault="00BF28C4" w:rsidP="001852B6">
      <w:pPr>
        <w:pStyle w:val="FootnoteText"/>
      </w:pPr>
      <w:r>
        <w:rPr>
          <w:rStyle w:val="FootnoteReference"/>
        </w:rPr>
        <w:footnoteRef/>
      </w:r>
      <w:r>
        <w:t xml:space="preserve"> </w:t>
      </w:r>
      <w:proofErr w:type="gramStart"/>
      <w:r>
        <w:t>49 C.F.R. § 391.43(</w:t>
      </w:r>
      <w:proofErr w:type="spellStart"/>
      <w:r>
        <w:t>i</w:t>
      </w:r>
      <w:proofErr w:type="spellEnd"/>
      <w:r>
        <w:t>).</w:t>
      </w:r>
      <w:proofErr w:type="gramEnd"/>
    </w:p>
  </w:footnote>
  <w:footnote w:id="14">
    <w:p w:rsidR="00BF28C4" w:rsidRDefault="00BF28C4">
      <w:pPr>
        <w:pStyle w:val="FootnoteText"/>
      </w:pPr>
      <w:r>
        <w:rPr>
          <w:rStyle w:val="FootnoteReference"/>
        </w:rPr>
        <w:footnoteRef/>
      </w:r>
      <w:r>
        <w:t xml:space="preserve"> This updated form will be codified at 49 C.F.R. § 391.43(h).</w:t>
      </w:r>
    </w:p>
  </w:footnote>
  <w:footnote w:id="15">
    <w:p w:rsidR="00BF28C4" w:rsidRDefault="00BF28C4">
      <w:pPr>
        <w:pStyle w:val="FootnoteText"/>
      </w:pPr>
      <w:r>
        <w:rPr>
          <w:rStyle w:val="FootnoteReference"/>
        </w:rPr>
        <w:footnoteRef/>
      </w:r>
      <w:r>
        <w:t xml:space="preserve"> 49 C.F.R. § 391.43(g</w:t>
      </w:r>
      <w:proofErr w:type="gramStart"/>
      <w:r>
        <w:t>)(</w:t>
      </w:r>
      <w:proofErr w:type="gramEnd"/>
      <w:r>
        <w:t>2).</w:t>
      </w:r>
    </w:p>
  </w:footnote>
  <w:footnote w:id="16">
    <w:p w:rsidR="00BF28C4" w:rsidRDefault="00BF28C4">
      <w:pPr>
        <w:pStyle w:val="FootnoteText"/>
      </w:pPr>
      <w:r>
        <w:rPr>
          <w:rStyle w:val="FootnoteReference"/>
        </w:rPr>
        <w:footnoteRef/>
      </w:r>
      <w:r>
        <w:t xml:space="preserve"> See WAC 446-65-020(1)–(2).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footnotePr>
    <w:footnote w:id="-1"/>
    <w:footnote w:id="0"/>
  </w:footnotePr>
  <w:endnotePr>
    <w:endnote w:id="-1"/>
    <w:endnote w:id="0"/>
  </w:endnotePr>
  <w:compat/>
  <w:rsids>
    <w:rsidRoot w:val="007F1BB6"/>
    <w:rsid w:val="00017E32"/>
    <w:rsid w:val="000261E5"/>
    <w:rsid w:val="00033444"/>
    <w:rsid w:val="000378A3"/>
    <w:rsid w:val="00055B94"/>
    <w:rsid w:val="0006571C"/>
    <w:rsid w:val="00075F45"/>
    <w:rsid w:val="00075FC5"/>
    <w:rsid w:val="000A2CFF"/>
    <w:rsid w:val="000B54EC"/>
    <w:rsid w:val="000D3FF5"/>
    <w:rsid w:val="000E25FD"/>
    <w:rsid w:val="000E283F"/>
    <w:rsid w:val="00173301"/>
    <w:rsid w:val="001738F1"/>
    <w:rsid w:val="001852B6"/>
    <w:rsid w:val="00192631"/>
    <w:rsid w:val="001928AC"/>
    <w:rsid w:val="00195A47"/>
    <w:rsid w:val="001A1B33"/>
    <w:rsid w:val="001A4DD6"/>
    <w:rsid w:val="001B02DA"/>
    <w:rsid w:val="001B1C2B"/>
    <w:rsid w:val="001B57E9"/>
    <w:rsid w:val="001C64DB"/>
    <w:rsid w:val="001C69E4"/>
    <w:rsid w:val="001D0203"/>
    <w:rsid w:val="001D569E"/>
    <w:rsid w:val="001E5D44"/>
    <w:rsid w:val="001F4282"/>
    <w:rsid w:val="00210CBD"/>
    <w:rsid w:val="00222AEB"/>
    <w:rsid w:val="002244DA"/>
    <w:rsid w:val="00243BDB"/>
    <w:rsid w:val="002925D3"/>
    <w:rsid w:val="002A5C22"/>
    <w:rsid w:val="002C2A82"/>
    <w:rsid w:val="002D2BD2"/>
    <w:rsid w:val="002E281B"/>
    <w:rsid w:val="002E4D8E"/>
    <w:rsid w:val="002F6987"/>
    <w:rsid w:val="00311EBA"/>
    <w:rsid w:val="00316464"/>
    <w:rsid w:val="0034430F"/>
    <w:rsid w:val="003558BA"/>
    <w:rsid w:val="00357223"/>
    <w:rsid w:val="00360388"/>
    <w:rsid w:val="00365630"/>
    <w:rsid w:val="00371833"/>
    <w:rsid w:val="003A75BF"/>
    <w:rsid w:val="003D0161"/>
    <w:rsid w:val="003D051C"/>
    <w:rsid w:val="003D6642"/>
    <w:rsid w:val="00405D5D"/>
    <w:rsid w:val="004460CC"/>
    <w:rsid w:val="00450580"/>
    <w:rsid w:val="0045080A"/>
    <w:rsid w:val="00452E9F"/>
    <w:rsid w:val="0046220D"/>
    <w:rsid w:val="00495DC5"/>
    <w:rsid w:val="004B3059"/>
    <w:rsid w:val="004C43CD"/>
    <w:rsid w:val="004D6D02"/>
    <w:rsid w:val="004F1E59"/>
    <w:rsid w:val="00501520"/>
    <w:rsid w:val="005016C1"/>
    <w:rsid w:val="00535A3F"/>
    <w:rsid w:val="00535C2E"/>
    <w:rsid w:val="005753DA"/>
    <w:rsid w:val="00586160"/>
    <w:rsid w:val="005960FA"/>
    <w:rsid w:val="005B31C7"/>
    <w:rsid w:val="005C12B6"/>
    <w:rsid w:val="005C2063"/>
    <w:rsid w:val="005E30CC"/>
    <w:rsid w:val="00602328"/>
    <w:rsid w:val="006527BF"/>
    <w:rsid w:val="006627CA"/>
    <w:rsid w:val="006770A0"/>
    <w:rsid w:val="00681956"/>
    <w:rsid w:val="006B24F2"/>
    <w:rsid w:val="006E0AB9"/>
    <w:rsid w:val="006F0E74"/>
    <w:rsid w:val="0070157C"/>
    <w:rsid w:val="00704032"/>
    <w:rsid w:val="00710B76"/>
    <w:rsid w:val="0072108E"/>
    <w:rsid w:val="007B6F14"/>
    <w:rsid w:val="007D248C"/>
    <w:rsid w:val="007F0747"/>
    <w:rsid w:val="007F1BB6"/>
    <w:rsid w:val="00801406"/>
    <w:rsid w:val="00876DD9"/>
    <w:rsid w:val="008B6A0A"/>
    <w:rsid w:val="008C6FF2"/>
    <w:rsid w:val="00941EDF"/>
    <w:rsid w:val="009711A6"/>
    <w:rsid w:val="00973C9D"/>
    <w:rsid w:val="009A7E88"/>
    <w:rsid w:val="009B3F78"/>
    <w:rsid w:val="009D4A84"/>
    <w:rsid w:val="009F452D"/>
    <w:rsid w:val="00A13BB0"/>
    <w:rsid w:val="00A333A4"/>
    <w:rsid w:val="00A45904"/>
    <w:rsid w:val="00A653C5"/>
    <w:rsid w:val="00A67FE8"/>
    <w:rsid w:val="00A812FF"/>
    <w:rsid w:val="00A92966"/>
    <w:rsid w:val="00AA311C"/>
    <w:rsid w:val="00AA3ABE"/>
    <w:rsid w:val="00AB02FD"/>
    <w:rsid w:val="00AC32E1"/>
    <w:rsid w:val="00AD3FAA"/>
    <w:rsid w:val="00AD63F1"/>
    <w:rsid w:val="00AD6BAE"/>
    <w:rsid w:val="00AF0EB8"/>
    <w:rsid w:val="00AF2260"/>
    <w:rsid w:val="00AF4A8D"/>
    <w:rsid w:val="00B04A5D"/>
    <w:rsid w:val="00B05F33"/>
    <w:rsid w:val="00B12333"/>
    <w:rsid w:val="00B127F4"/>
    <w:rsid w:val="00B36C1F"/>
    <w:rsid w:val="00B4104A"/>
    <w:rsid w:val="00B60B0C"/>
    <w:rsid w:val="00B71B6F"/>
    <w:rsid w:val="00BA795C"/>
    <w:rsid w:val="00BB0B3E"/>
    <w:rsid w:val="00BB7011"/>
    <w:rsid w:val="00BC35D6"/>
    <w:rsid w:val="00BD3AC4"/>
    <w:rsid w:val="00BF2077"/>
    <w:rsid w:val="00BF28C4"/>
    <w:rsid w:val="00BF6AB5"/>
    <w:rsid w:val="00BF7355"/>
    <w:rsid w:val="00C02D98"/>
    <w:rsid w:val="00C16092"/>
    <w:rsid w:val="00C44415"/>
    <w:rsid w:val="00C44B03"/>
    <w:rsid w:val="00C45E37"/>
    <w:rsid w:val="00C477C4"/>
    <w:rsid w:val="00CC6296"/>
    <w:rsid w:val="00CC6D24"/>
    <w:rsid w:val="00CD552F"/>
    <w:rsid w:val="00CD7BB7"/>
    <w:rsid w:val="00CE09A3"/>
    <w:rsid w:val="00CE3D2F"/>
    <w:rsid w:val="00CF2DF1"/>
    <w:rsid w:val="00D05511"/>
    <w:rsid w:val="00D06E4E"/>
    <w:rsid w:val="00D42040"/>
    <w:rsid w:val="00D50E5B"/>
    <w:rsid w:val="00D608BB"/>
    <w:rsid w:val="00D72547"/>
    <w:rsid w:val="00D87929"/>
    <w:rsid w:val="00DB025C"/>
    <w:rsid w:val="00DB5EF5"/>
    <w:rsid w:val="00DC2B50"/>
    <w:rsid w:val="00DE0CC6"/>
    <w:rsid w:val="00DE33FB"/>
    <w:rsid w:val="00DE46C9"/>
    <w:rsid w:val="00DF371D"/>
    <w:rsid w:val="00E068B2"/>
    <w:rsid w:val="00E07055"/>
    <w:rsid w:val="00E25E2C"/>
    <w:rsid w:val="00E3179A"/>
    <w:rsid w:val="00E34B4D"/>
    <w:rsid w:val="00E918E9"/>
    <w:rsid w:val="00E93762"/>
    <w:rsid w:val="00EA3A48"/>
    <w:rsid w:val="00ED180C"/>
    <w:rsid w:val="00EE6263"/>
    <w:rsid w:val="00EF2B6A"/>
    <w:rsid w:val="00EF31CE"/>
    <w:rsid w:val="00F01A3F"/>
    <w:rsid w:val="00F07865"/>
    <w:rsid w:val="00F122BD"/>
    <w:rsid w:val="00F178B3"/>
    <w:rsid w:val="00F27E6F"/>
    <w:rsid w:val="00F30CBE"/>
    <w:rsid w:val="00F45E3C"/>
    <w:rsid w:val="00F533AD"/>
    <w:rsid w:val="00F6642C"/>
    <w:rsid w:val="00F8633E"/>
    <w:rsid w:val="00F91CE1"/>
    <w:rsid w:val="00F92081"/>
    <w:rsid w:val="00F97D9F"/>
    <w:rsid w:val="00FF6B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BB6"/>
    <w:pPr>
      <w:jc w:val="both"/>
    </w:pPr>
    <w:rPr>
      <w:rFonts w:eastAsia="Times New Roman" w:cs="Times New Roman"/>
      <w:snapToGrid w:val="0"/>
      <w:szCs w:val="20"/>
    </w:rPr>
  </w:style>
  <w:style w:type="paragraph" w:styleId="Heading1">
    <w:name w:val="heading 1"/>
    <w:basedOn w:val="Normal"/>
    <w:next w:val="Normal"/>
    <w:link w:val="Heading1Char"/>
    <w:qFormat/>
    <w:rsid w:val="007F1BB6"/>
    <w:pPr>
      <w:keepNext/>
      <w:keepLines/>
      <w:widowControl w:val="0"/>
      <w:jc w:val="center"/>
      <w:outlineLvl w:val="0"/>
    </w:pPr>
    <w:rPr>
      <w:b/>
      <w:kern w:val="28"/>
    </w:rPr>
  </w:style>
  <w:style w:type="paragraph" w:styleId="Heading2">
    <w:name w:val="heading 2"/>
    <w:basedOn w:val="Normal"/>
    <w:next w:val="Normal"/>
    <w:link w:val="Heading2Char"/>
    <w:qFormat/>
    <w:rsid w:val="007F1BB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BB6"/>
    <w:rPr>
      <w:rFonts w:eastAsia="Times New Roman" w:cs="Times New Roman"/>
      <w:b/>
      <w:snapToGrid w:val="0"/>
      <w:kern w:val="28"/>
      <w:szCs w:val="20"/>
    </w:rPr>
  </w:style>
  <w:style w:type="character" w:customStyle="1" w:styleId="Heading2Char">
    <w:name w:val="Heading 2 Char"/>
    <w:basedOn w:val="DefaultParagraphFont"/>
    <w:link w:val="Heading2"/>
    <w:rsid w:val="007F1BB6"/>
    <w:rPr>
      <w:rFonts w:eastAsia="Times New Roman" w:cs="Times New Roman"/>
      <w:b/>
      <w:snapToGrid w:val="0"/>
      <w:szCs w:val="20"/>
    </w:rPr>
  </w:style>
  <w:style w:type="character" w:styleId="CommentReference">
    <w:name w:val="annotation reference"/>
    <w:basedOn w:val="DefaultParagraphFont"/>
    <w:uiPriority w:val="99"/>
    <w:semiHidden/>
    <w:unhideWhenUsed/>
    <w:rsid w:val="0072108E"/>
    <w:rPr>
      <w:sz w:val="16"/>
      <w:szCs w:val="16"/>
    </w:rPr>
  </w:style>
  <w:style w:type="paragraph" w:styleId="CommentText">
    <w:name w:val="annotation text"/>
    <w:basedOn w:val="Normal"/>
    <w:link w:val="CommentTextChar"/>
    <w:uiPriority w:val="99"/>
    <w:semiHidden/>
    <w:unhideWhenUsed/>
    <w:rsid w:val="0072108E"/>
    <w:rPr>
      <w:sz w:val="20"/>
    </w:rPr>
  </w:style>
  <w:style w:type="character" w:customStyle="1" w:styleId="CommentTextChar">
    <w:name w:val="Comment Text Char"/>
    <w:basedOn w:val="DefaultParagraphFont"/>
    <w:link w:val="CommentText"/>
    <w:uiPriority w:val="99"/>
    <w:semiHidden/>
    <w:rsid w:val="0072108E"/>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2108E"/>
    <w:rPr>
      <w:b/>
      <w:bCs/>
    </w:rPr>
  </w:style>
  <w:style w:type="character" w:customStyle="1" w:styleId="CommentSubjectChar">
    <w:name w:val="Comment Subject Char"/>
    <w:basedOn w:val="CommentTextChar"/>
    <w:link w:val="CommentSubject"/>
    <w:uiPriority w:val="99"/>
    <w:semiHidden/>
    <w:rsid w:val="0072108E"/>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72108E"/>
    <w:rPr>
      <w:rFonts w:ascii="Tahoma" w:hAnsi="Tahoma" w:cs="Tahoma"/>
      <w:sz w:val="16"/>
      <w:szCs w:val="16"/>
    </w:rPr>
  </w:style>
  <w:style w:type="character" w:customStyle="1" w:styleId="BalloonTextChar">
    <w:name w:val="Balloon Text Char"/>
    <w:basedOn w:val="DefaultParagraphFont"/>
    <w:link w:val="BalloonText"/>
    <w:uiPriority w:val="99"/>
    <w:semiHidden/>
    <w:rsid w:val="0072108E"/>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EA3A48"/>
    <w:rPr>
      <w:sz w:val="20"/>
    </w:rPr>
  </w:style>
  <w:style w:type="character" w:customStyle="1" w:styleId="FootnoteTextChar">
    <w:name w:val="Footnote Text Char"/>
    <w:basedOn w:val="DefaultParagraphFont"/>
    <w:link w:val="FootnoteText"/>
    <w:uiPriority w:val="99"/>
    <w:semiHidden/>
    <w:rsid w:val="00EA3A4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EA3A48"/>
    <w:rPr>
      <w:vertAlign w:val="superscript"/>
    </w:rPr>
  </w:style>
  <w:style w:type="character" w:styleId="Hyperlink">
    <w:name w:val="Hyperlink"/>
    <w:basedOn w:val="DefaultParagraphFont"/>
    <w:uiPriority w:val="99"/>
    <w:unhideWhenUsed/>
    <w:rsid w:val="00AF4A8D"/>
    <w:rPr>
      <w:color w:val="0000FF" w:themeColor="hyperlink"/>
      <w:u w:val="single"/>
    </w:rPr>
  </w:style>
  <w:style w:type="character" w:styleId="FollowedHyperlink">
    <w:name w:val="FollowedHyperlink"/>
    <w:basedOn w:val="DefaultParagraphFont"/>
    <w:uiPriority w:val="99"/>
    <w:semiHidden/>
    <w:unhideWhenUsed/>
    <w:rsid w:val="004C43CD"/>
    <w:rPr>
      <w:color w:val="800080" w:themeColor="followedHyperlink"/>
      <w:u w:val="single"/>
    </w:rPr>
  </w:style>
  <w:style w:type="character" w:styleId="Strong">
    <w:name w:val="Strong"/>
    <w:basedOn w:val="DefaultParagraphFont"/>
    <w:uiPriority w:val="22"/>
    <w:qFormat/>
    <w:rsid w:val="00BF28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BB6"/>
    <w:pPr>
      <w:jc w:val="both"/>
    </w:pPr>
    <w:rPr>
      <w:rFonts w:eastAsia="Times New Roman" w:cs="Times New Roman"/>
      <w:snapToGrid w:val="0"/>
      <w:szCs w:val="20"/>
    </w:rPr>
  </w:style>
  <w:style w:type="paragraph" w:styleId="Heading1">
    <w:name w:val="heading 1"/>
    <w:basedOn w:val="Normal"/>
    <w:next w:val="Normal"/>
    <w:link w:val="Heading1Char"/>
    <w:qFormat/>
    <w:rsid w:val="007F1BB6"/>
    <w:pPr>
      <w:keepNext/>
      <w:keepLines/>
      <w:widowControl w:val="0"/>
      <w:jc w:val="center"/>
      <w:outlineLvl w:val="0"/>
    </w:pPr>
    <w:rPr>
      <w:b/>
      <w:kern w:val="28"/>
    </w:rPr>
  </w:style>
  <w:style w:type="paragraph" w:styleId="Heading2">
    <w:name w:val="heading 2"/>
    <w:basedOn w:val="Normal"/>
    <w:next w:val="Normal"/>
    <w:link w:val="Heading2Char"/>
    <w:qFormat/>
    <w:rsid w:val="007F1BB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BB6"/>
    <w:rPr>
      <w:rFonts w:eastAsia="Times New Roman" w:cs="Times New Roman"/>
      <w:b/>
      <w:snapToGrid w:val="0"/>
      <w:kern w:val="28"/>
      <w:szCs w:val="20"/>
    </w:rPr>
  </w:style>
  <w:style w:type="character" w:customStyle="1" w:styleId="Heading2Char">
    <w:name w:val="Heading 2 Char"/>
    <w:basedOn w:val="DefaultParagraphFont"/>
    <w:link w:val="Heading2"/>
    <w:rsid w:val="007F1BB6"/>
    <w:rPr>
      <w:rFonts w:eastAsia="Times New Roman" w:cs="Times New Roman"/>
      <w:b/>
      <w:snapToGrid w:val="0"/>
      <w:szCs w:val="20"/>
    </w:rPr>
  </w:style>
  <w:style w:type="character" w:styleId="CommentReference">
    <w:name w:val="annotation reference"/>
    <w:basedOn w:val="DefaultParagraphFont"/>
    <w:uiPriority w:val="99"/>
    <w:semiHidden/>
    <w:unhideWhenUsed/>
    <w:rsid w:val="0072108E"/>
    <w:rPr>
      <w:sz w:val="16"/>
      <w:szCs w:val="16"/>
    </w:rPr>
  </w:style>
  <w:style w:type="paragraph" w:styleId="CommentText">
    <w:name w:val="annotation text"/>
    <w:basedOn w:val="Normal"/>
    <w:link w:val="CommentTextChar"/>
    <w:uiPriority w:val="99"/>
    <w:semiHidden/>
    <w:unhideWhenUsed/>
    <w:rsid w:val="0072108E"/>
    <w:rPr>
      <w:sz w:val="20"/>
    </w:rPr>
  </w:style>
  <w:style w:type="character" w:customStyle="1" w:styleId="CommentTextChar">
    <w:name w:val="Comment Text Char"/>
    <w:basedOn w:val="DefaultParagraphFont"/>
    <w:link w:val="CommentText"/>
    <w:uiPriority w:val="99"/>
    <w:semiHidden/>
    <w:rsid w:val="0072108E"/>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2108E"/>
    <w:rPr>
      <w:b/>
      <w:bCs/>
    </w:rPr>
  </w:style>
  <w:style w:type="character" w:customStyle="1" w:styleId="CommentSubjectChar">
    <w:name w:val="Comment Subject Char"/>
    <w:basedOn w:val="CommentTextChar"/>
    <w:link w:val="CommentSubject"/>
    <w:uiPriority w:val="99"/>
    <w:semiHidden/>
    <w:rsid w:val="0072108E"/>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72108E"/>
    <w:rPr>
      <w:rFonts w:ascii="Tahoma" w:hAnsi="Tahoma" w:cs="Tahoma"/>
      <w:sz w:val="16"/>
      <w:szCs w:val="16"/>
    </w:rPr>
  </w:style>
  <w:style w:type="character" w:customStyle="1" w:styleId="BalloonTextChar">
    <w:name w:val="Balloon Text Char"/>
    <w:basedOn w:val="DefaultParagraphFont"/>
    <w:link w:val="BalloonText"/>
    <w:uiPriority w:val="99"/>
    <w:semiHidden/>
    <w:rsid w:val="0072108E"/>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EA3A48"/>
    <w:rPr>
      <w:sz w:val="20"/>
    </w:rPr>
  </w:style>
  <w:style w:type="character" w:customStyle="1" w:styleId="FootnoteTextChar">
    <w:name w:val="Footnote Text Char"/>
    <w:basedOn w:val="DefaultParagraphFont"/>
    <w:link w:val="FootnoteText"/>
    <w:uiPriority w:val="99"/>
    <w:semiHidden/>
    <w:rsid w:val="00EA3A4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EA3A48"/>
    <w:rPr>
      <w:vertAlign w:val="superscript"/>
    </w:rPr>
  </w:style>
  <w:style w:type="character" w:styleId="Hyperlink">
    <w:name w:val="Hyperlink"/>
    <w:basedOn w:val="DefaultParagraphFont"/>
    <w:uiPriority w:val="99"/>
    <w:unhideWhenUsed/>
    <w:rsid w:val="00AF4A8D"/>
    <w:rPr>
      <w:color w:val="0000FF" w:themeColor="hyperlink"/>
      <w:u w:val="single"/>
    </w:rPr>
  </w:style>
  <w:style w:type="character" w:styleId="FollowedHyperlink">
    <w:name w:val="FollowedHyperlink"/>
    <w:basedOn w:val="DefaultParagraphFont"/>
    <w:uiPriority w:val="99"/>
    <w:semiHidden/>
    <w:unhideWhenUsed/>
    <w:rsid w:val="004C43C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po.gov/fdsys/pkg/FR-2012-02-22/pdf/2012-3978.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po.gov/fdsys/pkg/FR-2012-04-20/pdf/2012-9034.pdf"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5F93D2-6C16-4F72-BD52-70761B5424E2}">
  <ds:schemaRefs>
    <ds:schemaRef ds:uri="http://schemas.openxmlformats.org/officeDocument/2006/bibliography"/>
  </ds:schemaRefs>
</ds:datastoreItem>
</file>

<file path=customXml/itemProps2.xml><?xml version="1.0" encoding="utf-8"?>
<ds:datastoreItem xmlns:ds="http://schemas.openxmlformats.org/officeDocument/2006/customXml" ds:itemID="{8874674E-3AB3-4AAA-9CD8-A2BAE363543A}"/>
</file>

<file path=customXml/itemProps3.xml><?xml version="1.0" encoding="utf-8"?>
<ds:datastoreItem xmlns:ds="http://schemas.openxmlformats.org/officeDocument/2006/customXml" ds:itemID="{EACD59D2-46B8-40D3-AF57-EF6407854228}"/>
</file>

<file path=customXml/itemProps4.xml><?xml version="1.0" encoding="utf-8"?>
<ds:datastoreItem xmlns:ds="http://schemas.openxmlformats.org/officeDocument/2006/customXml" ds:itemID="{F9534CDC-82BE-4C3E-B692-80DA0778BD1A}"/>
</file>

<file path=docProps/app.xml><?xml version="1.0" encoding="utf-8"?>
<Properties xmlns="http://schemas.openxmlformats.org/officeDocument/2006/extended-properties" xmlns:vt="http://schemas.openxmlformats.org/officeDocument/2006/docPropsVTypes">
  <Template>Normal</Template>
  <TotalTime>4</TotalTime>
  <Pages>2</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Tierney Edwards</cp:lastModifiedBy>
  <cp:revision>2</cp:revision>
  <dcterms:created xsi:type="dcterms:W3CDTF">2013-08-12T18:39:00Z</dcterms:created>
  <dcterms:modified xsi:type="dcterms:W3CDTF">2013-08-12T18:39:00Z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