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D41F56" w:rsidRDefault="00D41F56">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D41F56" w:rsidRDefault="00D41F56">
      <w:pPr>
        <w:pStyle w:val="ListParagraph"/>
        <w:rPr>
          <w:ins w:id="15" w:author="Tierney Edwards" w:date="2013-08-20T11:38:00Z"/>
        </w:rPr>
        <w:pPrChange w:id="16"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7" w:author="Tierney Edwards" w:date="2013-08-20T11:38:00Z">
        <w:r>
          <w:t>Require covered en</w:t>
        </w:r>
      </w:ins>
      <w:ins w:id="18" w:author="Tierney Edwards" w:date="2013-08-20T11:39:00Z">
        <w:r>
          <w:t>t</w:t>
        </w:r>
      </w:ins>
      <w:ins w:id="19" w:author="Tierney Edwards" w:date="2013-08-20T11:38:00Z">
        <w:r>
          <w:t xml:space="preserve">ities to inform patients about the right to request that their PHI not be disclosed to a health carrier, so long as </w:t>
        </w:r>
      </w:ins>
      <w:ins w:id="20" w:author="Tierney Edwards" w:date="2013-08-20T11:39:00Z">
        <w:r>
          <w:t>the</w:t>
        </w:r>
      </w:ins>
      <w:ins w:id="21" w:author="Tierney Edwards" w:date="2013-08-20T11:38:00Z">
        <w:r>
          <w:t xml:space="preserve"> </w:t>
        </w:r>
      </w:ins>
      <w:ins w:id="22" w:author="Tierney Edwards" w:date="2013-08-20T11:39:00Z">
        <w:r>
          <w:t>patient has paid for the services out of pocket. Covered entities and business associates are required to abide by these requests when properly made.</w:t>
        </w:r>
      </w:ins>
      <w:ins w:id="23"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6" w:author="Tierney Edwards" w:date="2013-08-20T11:42:00Z"/>
        </w:rPr>
      </w:pPr>
    </w:p>
    <w:p w:rsidR="002046BE" w:rsidRDefault="00655F00" w:rsidP="0067525D">
      <w:pPr>
        <w:keepNext/>
        <w:keepLines/>
        <w:widowControl w:val="0"/>
        <w:rPr>
          <w:ins w:id="27" w:author="dpm" w:date="2013-11-01T14:39:00Z"/>
          <w:b/>
        </w:rPr>
      </w:pPr>
      <w:ins w:id="28" w:author="Tierney Edwards" w:date="2013-08-20T11:42:00Z">
        <w:r w:rsidRPr="00655F00">
          <w:rPr>
            <w:b/>
            <w:rPrChange w:id="29" w:author="dpm" w:date="2013-11-01T14:39:00Z">
              <w:rPr/>
            </w:rPrChange>
          </w:rPr>
          <w:t>What is the HITECH Act?</w:t>
        </w:r>
      </w:ins>
    </w:p>
    <w:p w:rsidR="00517841" w:rsidRPr="00517841" w:rsidRDefault="00517841" w:rsidP="0067525D">
      <w:pPr>
        <w:keepNext/>
        <w:keepLines/>
        <w:widowControl w:val="0"/>
        <w:rPr>
          <w:ins w:id="30" w:author="Tierney Edwards" w:date="2013-08-20T11:42:00Z"/>
          <w:b/>
          <w:rPrChange w:id="31" w:author="dpm" w:date="2013-11-01T14:39:00Z">
            <w:rPr>
              <w:ins w:id="32" w:author="Tierney Edwards" w:date="2013-08-20T11:42:00Z"/>
            </w:rPr>
          </w:rPrChange>
        </w:rPr>
      </w:pPr>
    </w:p>
    <w:p w:rsidR="002046BE" w:rsidRDefault="002046BE" w:rsidP="0067525D">
      <w:pPr>
        <w:keepNext/>
        <w:keepLines/>
        <w:widowControl w:val="0"/>
        <w:rPr>
          <w:ins w:id="33" w:author="Tierney Edwards" w:date="2013-08-20T11:51:00Z"/>
        </w:rPr>
      </w:pPr>
      <w:ins w:id="34"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5" w:author="Tierney Edwards" w:date="2013-08-20T11:47:00Z">
        <w:r>
          <w:t xml:space="preserve">s’ health information. </w:t>
        </w:r>
      </w:ins>
      <w:ins w:id="36" w:author="Tierney Edwards" w:date="2013-08-20T11:50:00Z">
        <w:r>
          <w:t>The</w:t>
        </w:r>
      </w:ins>
      <w:ins w:id="37" w:author="Tierney Edwards" w:date="2013-08-20T11:47:00Z">
        <w:r>
          <w:t xml:space="preserve"> HITECH Act establishes payments under Medicare and Medi</w:t>
        </w:r>
      </w:ins>
      <w:ins w:id="38" w:author="Tierney Edwards" w:date="2013-08-20T11:49:00Z">
        <w:r>
          <w:t>c</w:t>
        </w:r>
      </w:ins>
      <w:ins w:id="39" w:author="Tierney Edwards" w:date="2013-08-20T11:47:00Z">
        <w:r>
          <w:t xml:space="preserve">aid to </w:t>
        </w:r>
      </w:ins>
      <w:ins w:id="40" w:author="Tierney Edwards" w:date="2013-08-20T11:49:00Z">
        <w:r>
          <w:t>incentivize</w:t>
        </w:r>
      </w:ins>
      <w:ins w:id="41" w:author="Tierney Edwards" w:date="2013-08-20T11:47:00Z">
        <w:r>
          <w:t xml:space="preserve"> </w:t>
        </w:r>
      </w:ins>
      <w:ins w:id="42" w:author="Tierney Edwards" w:date="2013-08-20T11:49:00Z">
        <w:r>
          <w:t>using technology properly</w:t>
        </w:r>
      </w:ins>
      <w:ins w:id="43" w:author="Tierney Edwards" w:date="2013-08-20T11:51:00Z">
        <w:r>
          <w:t xml:space="preserve">, </w:t>
        </w:r>
      </w:ins>
      <w:ins w:id="44" w:author="Tierney Edwards" w:date="2013-08-20T12:47:00Z">
        <w:r w:rsidR="008A5DC5">
          <w:t>strengthens</w:t>
        </w:r>
      </w:ins>
      <w:ins w:id="45" w:author="Tierney Edwards" w:date="2013-08-20T11:51:00Z">
        <w:r>
          <w:t xml:space="preserve"> enforcement procedures and penalties, and clarifies disclosure requirements</w:t>
        </w:r>
      </w:ins>
      <w:ins w:id="46" w:author="Tierney Edwards" w:date="2013-08-20T11:49:00Z">
        <w:r>
          <w:t>.</w:t>
        </w:r>
      </w:ins>
    </w:p>
    <w:p w:rsidR="002046BE" w:rsidRDefault="002046BE" w:rsidP="0067525D">
      <w:pPr>
        <w:keepNext/>
        <w:keepLines/>
        <w:widowControl w:val="0"/>
        <w:rPr>
          <w:ins w:id="47" w:author="Tierney Edwards" w:date="2013-08-20T11:42:00Z"/>
        </w:rPr>
      </w:pPr>
    </w:p>
    <w:p w:rsidR="00D41F56" w:rsidRDefault="00655F00">
      <w:pPr>
        <w:keepNext/>
        <w:keepLines/>
        <w:widowControl w:val="0"/>
        <w:tabs>
          <w:tab w:val="left" w:pos="3456"/>
        </w:tabs>
        <w:rPr>
          <w:ins w:id="48" w:author="dpm" w:date="2013-11-01T14:39:00Z"/>
          <w:b/>
        </w:rPr>
        <w:pPrChange w:id="49" w:author="Tierney Edwards" w:date="2013-08-20T11:52:00Z">
          <w:pPr>
            <w:keepNext/>
            <w:keepLines/>
            <w:widowControl w:val="0"/>
          </w:pPr>
        </w:pPrChange>
      </w:pPr>
      <w:ins w:id="50" w:author="Tierney Edwards" w:date="2013-08-20T11:42:00Z">
        <w:r w:rsidRPr="00655F00">
          <w:rPr>
            <w:b/>
            <w:rPrChange w:id="51" w:author="dpm" w:date="2013-11-01T14:39:00Z">
              <w:rPr/>
            </w:rPrChange>
          </w:rPr>
          <w:t>What is the GINA</w:t>
        </w:r>
        <w:del w:id="52" w:author="dpm" w:date="2013-11-01T09:57:00Z">
          <w:r w:rsidRPr="00655F00">
            <w:rPr>
              <w:b/>
              <w:rPrChange w:id="53" w:author="dpm" w:date="2013-11-01T14:39:00Z">
                <w:rPr/>
              </w:rPrChange>
            </w:rPr>
            <w:delText xml:space="preserve"> Act</w:delText>
          </w:r>
        </w:del>
        <w:r w:rsidRPr="00655F00">
          <w:rPr>
            <w:b/>
            <w:rPrChange w:id="54" w:author="dpm" w:date="2013-11-01T14:39:00Z">
              <w:rPr/>
            </w:rPrChange>
          </w:rPr>
          <w:t>?</w:t>
        </w:r>
      </w:ins>
    </w:p>
    <w:p w:rsidR="00D41F56" w:rsidRDefault="00655F00">
      <w:pPr>
        <w:keepNext/>
        <w:keepLines/>
        <w:widowControl w:val="0"/>
        <w:tabs>
          <w:tab w:val="left" w:pos="3456"/>
        </w:tabs>
        <w:rPr>
          <w:ins w:id="55" w:author="Tierney Edwards" w:date="2013-08-20T11:52:00Z"/>
          <w:b/>
          <w:rPrChange w:id="56" w:author="dpm" w:date="2013-11-01T14:39:00Z">
            <w:rPr>
              <w:ins w:id="57" w:author="Tierney Edwards" w:date="2013-08-20T11:52:00Z"/>
            </w:rPr>
          </w:rPrChange>
        </w:rPr>
        <w:pPrChange w:id="58" w:author="Tierney Edwards" w:date="2013-08-20T11:52:00Z">
          <w:pPr>
            <w:keepNext/>
            <w:keepLines/>
            <w:widowControl w:val="0"/>
          </w:pPr>
        </w:pPrChange>
      </w:pPr>
      <w:ins w:id="59" w:author="Tierney Edwards" w:date="2013-08-20T11:52:00Z">
        <w:r w:rsidRPr="00655F00">
          <w:rPr>
            <w:b/>
            <w:rPrChange w:id="60" w:author="dpm" w:date="2013-11-01T14:39:00Z">
              <w:rPr/>
            </w:rPrChange>
          </w:rPr>
          <w:tab/>
        </w:r>
      </w:ins>
    </w:p>
    <w:p w:rsidR="00D41F56" w:rsidRDefault="002046BE">
      <w:pPr>
        <w:keepNext/>
        <w:keepLines/>
        <w:widowControl w:val="0"/>
        <w:tabs>
          <w:tab w:val="left" w:pos="720"/>
        </w:tabs>
        <w:rPr>
          <w:ins w:id="61" w:author="Tierney Edwards" w:date="2013-08-20T11:56:00Z"/>
        </w:rPr>
        <w:pPrChange w:id="62" w:author="Tierney Edwards" w:date="2013-08-20T11:52:00Z">
          <w:pPr>
            <w:keepNext/>
            <w:keepLines/>
            <w:widowControl w:val="0"/>
          </w:pPr>
        </w:pPrChange>
      </w:pPr>
      <w:ins w:id="63" w:author="Tierney Edwards" w:date="2013-08-20T11:52:00Z">
        <w:r>
          <w:tab/>
          <w:t>GINA stands for the Genetic Information Nondiscrimination Act</w:t>
        </w:r>
        <w:r w:rsidR="00E76B7E">
          <w:t xml:space="preserve">. It was designed to prohibit the use of genetic information </w:t>
        </w:r>
      </w:ins>
      <w:ins w:id="64" w:author="Tierney Edwards" w:date="2013-08-20T11:53:00Z">
        <w:r w:rsidR="00E76B7E">
          <w:t>for certain</w:t>
        </w:r>
      </w:ins>
      <w:ins w:id="65" w:author="Tierney Edwards" w:date="2013-08-20T11:52:00Z">
        <w:r w:rsidR="00E76B7E">
          <w:t xml:space="preserve"> health insurance and employment </w:t>
        </w:r>
      </w:ins>
      <w:ins w:id="66" w:author="Tierney Edwards" w:date="2013-08-20T11:53:00Z">
        <w:r w:rsidR="00E76B7E">
          <w:t xml:space="preserve">uses. </w:t>
        </w:r>
      </w:ins>
      <w:ins w:id="67" w:author="Tierney Edwards" w:date="2013-08-20T11:55:00Z">
        <w:r w:rsidR="00E76B7E">
          <w:t>GINA</w:t>
        </w:r>
      </w:ins>
      <w:ins w:id="68" w:author="Tierney Edwards" w:date="2013-08-20T11:54:00Z">
        <w:r w:rsidR="00E76B7E">
          <w:t xml:space="preserve"> prohibits group health plans and health insurers</w:t>
        </w:r>
      </w:ins>
      <w:ins w:id="69" w:author="Tierney Edwards" w:date="2013-08-20T11:55:00Z">
        <w:r w:rsidR="00E76B7E">
          <w:t xml:space="preserve"> and even employers from excluding individuals because of their genetic information or disposition to developing a disease in the future. </w:t>
        </w:r>
      </w:ins>
    </w:p>
    <w:p w:rsidR="00D41F56" w:rsidRDefault="00D41F56">
      <w:pPr>
        <w:keepNext/>
        <w:keepLines/>
        <w:widowControl w:val="0"/>
        <w:tabs>
          <w:tab w:val="left" w:pos="720"/>
        </w:tabs>
        <w:pPrChange w:id="70"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71"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72" w:author="Tierney Edwards" w:date="2013-08-20T09:47:00Z"/>
        </w:rPr>
      </w:pPr>
    </w:p>
    <w:p w:rsidR="00C374B8" w:rsidRDefault="00655F00" w:rsidP="0067525D">
      <w:pPr>
        <w:tabs>
          <w:tab w:val="left" w:pos="-720"/>
        </w:tabs>
        <w:suppressAutoHyphens/>
        <w:rPr>
          <w:ins w:id="73" w:author="dpm" w:date="2013-11-01T14:40:00Z"/>
          <w:b/>
        </w:rPr>
      </w:pPr>
      <w:ins w:id="74" w:author="Tierney Edwards" w:date="2013-08-20T09:47:00Z">
        <w:r w:rsidRPr="00655F00">
          <w:rPr>
            <w:b/>
            <w:rPrChange w:id="75" w:author="dpm" w:date="2013-11-01T14:40:00Z">
              <w:rPr/>
            </w:rPrChange>
          </w:rPr>
          <w:t xml:space="preserve">What are </w:t>
        </w:r>
      </w:ins>
      <w:ins w:id="76" w:author="Tierney Edwards" w:date="2013-08-20T12:47:00Z">
        <w:r w:rsidRPr="00655F00">
          <w:rPr>
            <w:b/>
            <w:rPrChange w:id="77" w:author="dpm" w:date="2013-11-01T14:40:00Z">
              <w:rPr/>
            </w:rPrChange>
          </w:rPr>
          <w:t xml:space="preserve">recent changes to the </w:t>
        </w:r>
      </w:ins>
      <w:ins w:id="78" w:author="Tierney Edwards" w:date="2013-08-20T09:47:00Z">
        <w:r w:rsidRPr="00655F00">
          <w:rPr>
            <w:b/>
            <w:rPrChange w:id="79" w:author="dpm" w:date="2013-11-01T14:40:00Z">
              <w:rPr/>
            </w:rPrChange>
          </w:rPr>
          <w:t xml:space="preserve">laws </w:t>
        </w:r>
      </w:ins>
      <w:ins w:id="80" w:author="Tierney Edwards" w:date="2013-08-20T12:47:00Z">
        <w:r w:rsidRPr="00655F00">
          <w:rPr>
            <w:b/>
            <w:rPrChange w:id="81" w:author="dpm" w:date="2013-11-01T14:40:00Z">
              <w:rPr/>
            </w:rPrChange>
          </w:rPr>
          <w:t xml:space="preserve">that </w:t>
        </w:r>
      </w:ins>
      <w:ins w:id="82" w:author="Tierney Edwards" w:date="2013-08-20T09:47:00Z">
        <w:r w:rsidRPr="00655F00">
          <w:rPr>
            <w:b/>
            <w:rPrChange w:id="83" w:author="dpm" w:date="2013-11-01T14:40:00Z">
              <w:rPr/>
            </w:rPrChange>
          </w:rPr>
          <w:t>regulate health information?</w:t>
        </w:r>
      </w:ins>
    </w:p>
    <w:p w:rsidR="00517841" w:rsidRPr="00517841" w:rsidRDefault="00517841" w:rsidP="0067525D">
      <w:pPr>
        <w:tabs>
          <w:tab w:val="left" w:pos="-720"/>
        </w:tabs>
        <w:suppressAutoHyphens/>
        <w:rPr>
          <w:ins w:id="84" w:author="Tierney Edwards" w:date="2013-08-20T09:47:00Z"/>
          <w:b/>
          <w:rPrChange w:id="85" w:author="dpm" w:date="2013-11-01T14:40:00Z">
            <w:rPr>
              <w:ins w:id="86" w:author="Tierney Edwards" w:date="2013-08-20T09:47:00Z"/>
            </w:rPr>
          </w:rPrChange>
        </w:rPr>
      </w:pPr>
    </w:p>
    <w:p w:rsidR="00D41F56" w:rsidRDefault="00C374B8">
      <w:pPr>
        <w:ind w:firstLine="720"/>
        <w:rPr>
          <w:ins w:id="87" w:author="Tierney Edwards" w:date="2013-08-20T09:48:00Z"/>
        </w:rPr>
        <w:pPrChange w:id="88" w:author="dpm" w:date="2013-11-01T14:40:00Z">
          <w:pPr/>
        </w:pPrChange>
      </w:pPr>
      <w:ins w:id="89" w:author="Tierney Edwards" w:date="2013-08-20T09:48:00Z">
        <w:del w:id="90" w:author="dpm" w:date="2013-11-01T14:40:00Z">
          <w:r w:rsidDel="00517841">
            <w:delText>Earlier this year</w:delText>
          </w:r>
        </w:del>
      </w:ins>
      <w:ins w:id="91" w:author="dpm" w:date="2013-11-01T14:40:00Z">
        <w:r w:rsidR="00517841">
          <w:t>In early 2013</w:t>
        </w:r>
      </w:ins>
      <w:ins w:id="92" w:author="Tierney Edwards" w:date="2013-08-20T09:48:00Z">
        <w:r>
          <w:t>, the Department of Health and Human Services (HHS) published a final rule, changing parts of the HIPAA Privacy, Security, Breach Notification, and Enforcement Rules. Some of these are changes required by the HIT</w:t>
        </w:r>
        <w:r w:rsidR="008A5DC5">
          <w:t>EC</w:t>
        </w:r>
      </w:ins>
      <w:ins w:id="93" w:author="Tierney Edwards" w:date="2013-08-20T12:48:00Z">
        <w:r w:rsidR="008A5DC5">
          <w:t>H</w:t>
        </w:r>
      </w:ins>
      <w:ins w:id="94" w:author="Tierney Edwards" w:date="2013-08-20T09:48:00Z">
        <w:r>
          <w:t xml:space="preserve"> Act or by </w:t>
        </w:r>
        <w:r w:rsidR="008A5DC5">
          <w:t>GINA</w:t>
        </w:r>
        <w:r>
          <w:t xml:space="preserve">. These two laws, and the changes adopted by the final rule, reflect the health industry’s growing reliance on electronically stored information, as well as Congress’s concern for patient information to be kept safe.  </w:t>
        </w:r>
      </w:ins>
    </w:p>
    <w:p w:rsidR="00D41F56" w:rsidRDefault="00C374B8">
      <w:pPr>
        <w:ind w:firstLine="720"/>
        <w:rPr>
          <w:ins w:id="95" w:author="Tierney Edwards" w:date="2013-08-20T09:48:00Z"/>
        </w:rPr>
        <w:pPrChange w:id="96" w:author="dpm" w:date="2013-11-01T14:40:00Z">
          <w:pPr/>
        </w:pPrChange>
      </w:pPr>
      <w:ins w:id="97" w:author="Tierney Edwards" w:date="2013-08-20T09:48:00Z">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del w:id="98" w:author="dpm" w:date="2013-11-01T14:41:00Z">
          <w:r w:rsidDel="00517841">
            <w:delText>provisoin</w:delText>
          </w:r>
        </w:del>
      </w:ins>
      <w:ins w:id="99" w:author="dpm" w:date="2013-11-01T14:41:00Z">
        <w:r w:rsidR="00517841">
          <w:t>provision</w:t>
        </w:r>
      </w:ins>
      <w:ins w:id="100" w:author="Tierney Edwards" w:date="2013-08-20T09:48:00Z">
        <w:r>
          <w:t xml:space="preserve"> related to Electronic Health Records, and enhanced enforcement of HIPAA Privacy and Security provisions.</w:t>
        </w:r>
      </w:ins>
    </w:p>
    <w:p w:rsidR="00C374B8" w:rsidDel="00517841" w:rsidRDefault="00C374B8" w:rsidP="0067525D">
      <w:pPr>
        <w:tabs>
          <w:tab w:val="left" w:pos="-720"/>
        </w:tabs>
        <w:suppressAutoHyphens/>
        <w:rPr>
          <w:del w:id="101" w:author="dpm" w:date="2013-11-01T14:41:00Z"/>
        </w:rPr>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02" w:author="Tierney Edwards" w:date="2013-08-20T09:48:00Z">
        <w:r w:rsidDel="00C374B8">
          <w:rPr>
            <w:b/>
          </w:rPr>
          <w:delText>HIPAA and the UHCIA set forth</w:delText>
        </w:r>
      </w:del>
      <w:ins w:id="103" w:author="Tierney Edwards" w:date="2013-08-20T09:48:00Z">
        <w:r w:rsidR="00C374B8">
          <w:rPr>
            <w:b/>
          </w:rPr>
          <w:t xml:space="preserve">these </w:t>
        </w:r>
      </w:ins>
      <w:ins w:id="104" w:author="Tierney Edwards" w:date="2013-08-20T11:41:00Z">
        <w:r w:rsidR="00B1793B">
          <w:rPr>
            <w:b/>
          </w:rPr>
          <w:t xml:space="preserve">health care related </w:t>
        </w:r>
      </w:ins>
      <w:ins w:id="105"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06" w:author="Tierney Edwards" w:date="2013-08-20T11:42:00Z">
        <w:r w:rsidR="00B1793B">
          <w:t>,</w:t>
        </w:r>
      </w:ins>
      <w:proofErr w:type="gramEnd"/>
      <w:del w:id="107" w:author="Tierney Edwards" w:date="2013-08-20T11:42:00Z">
        <w:r w:rsidDel="00B1793B">
          <w:delText xml:space="preserve"> and the </w:delText>
        </w:r>
      </w:del>
      <w:r>
        <w:t>UHCIA</w:t>
      </w:r>
      <w:ins w:id="108"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109" w:author="Tierney Edwards" w:date="2013-08-20T09:50:00Z"/>
        </w:rPr>
      </w:pPr>
      <w:r>
        <w:lastRenderedPageBreak/>
        <w:t>What a health care provider may charge for duplicating or searching a patient’s medical record.</w:t>
      </w:r>
      <w:r w:rsidR="001E2D68">
        <w:rPr>
          <w:rStyle w:val="FootnoteReference"/>
        </w:rPr>
        <w:footnoteReference w:id="17"/>
      </w:r>
    </w:p>
    <w:p w:rsidR="00D41F56" w:rsidRDefault="00D41F56">
      <w:pPr>
        <w:rPr>
          <w:ins w:id="114" w:author="Tierney Edwards" w:date="2013-08-20T09:49:00Z"/>
        </w:rPr>
        <w:pPrChange w:id="115" w:author="Tierney Edwards" w:date="2013-08-20T09:50:00Z">
          <w:pPr>
            <w:pStyle w:val="ListBullet"/>
          </w:pPr>
        </w:pPrChange>
      </w:pPr>
    </w:p>
    <w:p w:rsidR="00D41F56" w:rsidRDefault="00C374B8">
      <w:pPr>
        <w:ind w:left="360"/>
        <w:pPrChange w:id="116" w:author="Tierney Edwards" w:date="2013-08-20T09:49:00Z">
          <w:pPr>
            <w:pStyle w:val="ListBullet"/>
          </w:pPr>
        </w:pPrChange>
      </w:pPr>
      <w:ins w:id="117" w:author="Tierney Edwards" w:date="2013-08-20T09:49:00Z">
        <w:r>
          <w:t xml:space="preserve">What civil and criminal penalties </w:t>
        </w:r>
        <w:proofErr w:type="gramStart"/>
        <w:r>
          <w:t>an</w:t>
        </w:r>
        <w:proofErr w:type="gramEnd"/>
        <w:r>
          <w:t xml:space="preserve"> entity may face when it misuses or inappropriately discloses PHI.</w:t>
        </w:r>
      </w:ins>
      <w:ins w:id="118"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52"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rPr>
          <w:ins w:id="156" w:author="dpm" w:date="2013-11-01T14:43:00Z"/>
        </w:r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D41F56" w:rsidRDefault="00D41F56">
      <w:pPr>
        <w:ind w:left="720"/>
        <w:rPr>
          <w:ins w:id="157" w:author="dpm" w:date="2013-11-01T14:43:00Z"/>
        </w:rPr>
        <w:pPrChange w:id="158" w:author="dpm" w:date="2013-11-01T14:43:00Z">
          <w:pPr>
            <w:pStyle w:val="ListParagraph"/>
            <w:numPr>
              <w:numId w:val="9"/>
            </w:numPr>
            <w:ind w:hanging="360"/>
          </w:pPr>
        </w:pPrChange>
      </w:pPr>
    </w:p>
    <w:p w:rsidR="00D41F56" w:rsidRDefault="00D41F56">
      <w:pPr>
        <w:rPr>
          <w:del w:id="159" w:author="dpm" w:date="2013-11-01T14:43:00Z"/>
        </w:rPr>
        <w:pPrChange w:id="160" w:author="dpm" w:date="2013-11-01T14:43:00Z">
          <w:pPr>
            <w:pStyle w:val="ListParagraph"/>
            <w:numPr>
              <w:numId w:val="9"/>
            </w:numPr>
            <w:ind w:hanging="360"/>
          </w:pPr>
        </w:pPrChange>
      </w:pPr>
    </w:p>
    <w:p w:rsidR="00C651F7" w:rsidRDefault="00BD640B" w:rsidP="00266D40">
      <w:pPr>
        <w:pStyle w:val="ListParagraph"/>
        <w:numPr>
          <w:ilvl w:val="0"/>
          <w:numId w:val="9"/>
        </w:numPr>
        <w:rPr>
          <w:ins w:id="161" w:author="dpm" w:date="2013-11-01T14:43:00Z"/>
        </w:rPr>
      </w:pPr>
      <w:r>
        <w:t>The ability or inability to condition treatment, payment, enrollment, or eligibility for benefits on the authorization; and</w:t>
      </w:r>
    </w:p>
    <w:p w:rsidR="00D41F56" w:rsidRDefault="00D41F56">
      <w:pPr>
        <w:pStyle w:val="ListParagraph"/>
        <w:pPrChange w:id="162" w:author="dpm" w:date="2013-11-01T14:43:00Z">
          <w:pPr>
            <w:pStyle w:val="ListParagraph"/>
            <w:numPr>
              <w:numId w:val="9"/>
            </w:numPr>
            <w:ind w:hanging="360"/>
          </w:pPr>
        </w:pPrChange>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165" w:author="Tierney Edwards" w:date="2013-08-20T10:01:00Z"/>
        </w:rPr>
      </w:pPr>
    </w:p>
    <w:p w:rsidR="00D41F56" w:rsidRDefault="00655F00">
      <w:pPr>
        <w:tabs>
          <w:tab w:val="left" w:pos="-720"/>
        </w:tabs>
        <w:suppressAutoHyphens/>
        <w:spacing w:line="480" w:lineRule="auto"/>
        <w:rPr>
          <w:ins w:id="166" w:author="Tierney Edwards" w:date="2013-08-20T10:02:00Z"/>
          <w:b/>
          <w:rPrChange w:id="167" w:author="dpm" w:date="2013-11-01T14:44:00Z">
            <w:rPr>
              <w:ins w:id="168" w:author="Tierney Edwards" w:date="2013-08-20T10:02:00Z"/>
            </w:rPr>
          </w:rPrChange>
        </w:rPr>
        <w:pPrChange w:id="169" w:author="Tierney Edwards" w:date="2013-08-20T10:09:00Z">
          <w:pPr>
            <w:tabs>
              <w:tab w:val="left" w:pos="-720"/>
            </w:tabs>
            <w:suppressAutoHyphens/>
          </w:pPr>
        </w:pPrChange>
      </w:pPr>
      <w:ins w:id="170" w:author="Tierney Edwards" w:date="2013-08-20T10:02:00Z">
        <w:r w:rsidRPr="00655F00">
          <w:rPr>
            <w:b/>
            <w:rPrChange w:id="171" w:author="dpm" w:date="2013-11-01T14:44:00Z">
              <w:rPr/>
            </w:rPrChange>
          </w:rPr>
          <w:t>What is a breach?</w:t>
        </w:r>
      </w:ins>
    </w:p>
    <w:p w:rsidR="00D41F56" w:rsidRDefault="007D23D0">
      <w:pPr>
        <w:pStyle w:val="Default"/>
        <w:ind w:firstLine="720"/>
        <w:rPr>
          <w:ins w:id="172" w:author="dpm" w:date="2013-11-01T14:44:00Z"/>
        </w:rPr>
        <w:pPrChange w:id="173" w:author="dpm" w:date="2013-11-01T14:44:00Z">
          <w:pPr>
            <w:pStyle w:val="Default"/>
          </w:pPr>
        </w:pPrChange>
      </w:pPr>
      <w:ins w:id="174"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79" w:author="Tierney Edwards" w:date="2013-08-20T10:03:00Z">
        <w:r>
          <w:rPr>
            <w:rStyle w:val="FootnoteReference"/>
          </w:rPr>
          <w:footnoteReference w:id="30"/>
        </w:r>
      </w:ins>
      <w:ins w:id="184" w:author="Tierney Edwards" w:date="2013-08-20T10:02:00Z">
        <w:r>
          <w:t xml:space="preserve"> </w:t>
        </w:r>
      </w:ins>
      <w:ins w:id="185" w:author="Tierney Edwards" w:date="2013-08-20T10:03:00Z">
        <w:r>
          <w:t xml:space="preserve">) </w:t>
        </w:r>
      </w:ins>
      <w:ins w:id="186" w:author="Tierney Edwards" w:date="2013-08-20T10:02:00Z">
        <w:r>
          <w:t xml:space="preserve">in a manner not permitted </w:t>
        </w:r>
      </w:ins>
      <w:ins w:id="187" w:author="Tierney Edwards" w:date="2013-08-20T10:03:00Z">
        <w:r>
          <w:t>by HIPAA</w:t>
        </w:r>
      </w:ins>
      <w:ins w:id="188" w:author="Tierney Edwards" w:date="2013-08-20T10:02:00Z">
        <w:r>
          <w:t>. There is a presumption that any impermissible use or disclosure of such information constitutes a breach</w:t>
        </w:r>
      </w:ins>
      <w:ins w:id="189" w:author="Tierney Edwards" w:date="2013-08-20T10:18:00Z">
        <w:r w:rsidR="00AB3836">
          <w:t>,</w:t>
        </w:r>
      </w:ins>
      <w:ins w:id="190" w:author="Tierney Edwards" w:date="2013-08-20T10:02:00Z">
        <w:r>
          <w:t xml:space="preserve"> </w:t>
        </w:r>
        <w:r w:rsidRPr="00994C1D">
          <w:t>which</w:t>
        </w:r>
      </w:ins>
      <w:ins w:id="191" w:author="Tierney Edwards" w:date="2013-08-20T10:18:00Z">
        <w:r w:rsidR="00AB3836">
          <w:t xml:space="preserve"> then</w:t>
        </w:r>
      </w:ins>
      <w:ins w:id="192" w:author="Tierney Edwards" w:date="2013-08-20T10:02:00Z">
        <w:r w:rsidRPr="00994C1D">
          <w:t xml:space="preserve"> requires the covered entity to notify the </w:t>
        </w:r>
        <w:r>
          <w:t>proper parties.</w:t>
        </w:r>
      </w:ins>
      <w:ins w:id="193" w:author="Tierney Edwards" w:date="2013-08-20T10:03:00Z">
        <w:r>
          <w:rPr>
            <w:rStyle w:val="FootnoteReference"/>
          </w:rPr>
          <w:footnoteReference w:id="31"/>
        </w:r>
      </w:ins>
      <w:ins w:id="199" w:author="Tierney Edwards" w:date="2013-08-20T10:02:00Z">
        <w:r>
          <w:t xml:space="preserve"> </w:t>
        </w:r>
      </w:ins>
    </w:p>
    <w:p w:rsidR="00D41F56" w:rsidRDefault="00D41F56">
      <w:pPr>
        <w:pStyle w:val="Default"/>
        <w:ind w:firstLine="720"/>
        <w:rPr>
          <w:ins w:id="200" w:author="Tierney Edwards" w:date="2013-08-20T10:02:00Z"/>
        </w:rPr>
        <w:pPrChange w:id="201" w:author="dpm" w:date="2013-11-01T14:44:00Z">
          <w:pPr>
            <w:pStyle w:val="Default"/>
          </w:pPr>
        </w:pPrChange>
      </w:pPr>
    </w:p>
    <w:p w:rsidR="00D41F56" w:rsidRDefault="007D23D0">
      <w:pPr>
        <w:pStyle w:val="Default"/>
        <w:ind w:firstLine="720"/>
        <w:rPr>
          <w:ins w:id="202" w:author="dpm" w:date="2013-11-01T14:45:00Z"/>
        </w:rPr>
        <w:pPrChange w:id="203" w:author="dpm" w:date="2013-11-01T14:44:00Z">
          <w:pPr>
            <w:pStyle w:val="Default"/>
          </w:pPr>
        </w:pPrChange>
      </w:pPr>
      <w:ins w:id="204"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05" w:author="Tierney Edwards" w:date="2013-08-20T10:13:00Z">
        <w:r w:rsidR="006A4F51" w:rsidRPr="006A4F51">
          <w:rPr>
            <w:rStyle w:val="FootnoteReference"/>
          </w:rPr>
          <w:t xml:space="preserve"> </w:t>
        </w:r>
        <w:r w:rsidR="006A4F51">
          <w:rPr>
            <w:rStyle w:val="FootnoteReference"/>
          </w:rPr>
          <w:footnoteReference w:id="32"/>
        </w:r>
      </w:ins>
      <w:ins w:id="209" w:author="Tierney Edwards" w:date="2013-08-20T10:10:00Z">
        <w:r w:rsidR="006A4F51" w:rsidRPr="006A4F51">
          <w:rPr>
            <w:rStyle w:val="FootnoteReference"/>
          </w:rPr>
          <w:t xml:space="preserve"> </w:t>
        </w:r>
      </w:ins>
      <w:ins w:id="210" w:author="Tierney Edwards" w:date="2013-08-20T10:02:00Z">
        <w:r>
          <w:t xml:space="preserve">unless regulatory exclusions apply (see exclusions discussed in the next paragraph): </w:t>
        </w:r>
      </w:ins>
    </w:p>
    <w:p w:rsidR="00D41F56" w:rsidRDefault="00D41F56">
      <w:pPr>
        <w:pStyle w:val="Default"/>
        <w:ind w:firstLine="720"/>
        <w:rPr>
          <w:ins w:id="211" w:author="Tierney Edwards" w:date="2013-08-20T10:02:00Z"/>
          <w:rPrChange w:id="212" w:author="Tierney Edwards" w:date="2013-08-20T10:08:00Z">
            <w:rPr>
              <w:ins w:id="213" w:author="Tierney Edwards" w:date="2013-08-20T10:02:00Z"/>
              <w:sz w:val="20"/>
              <w:szCs w:val="20"/>
            </w:rPr>
          </w:rPrChange>
        </w:rPr>
        <w:pPrChange w:id="214" w:author="dpm" w:date="2013-11-01T14:44:00Z">
          <w:pPr>
            <w:pStyle w:val="Default"/>
          </w:pPr>
        </w:pPrChange>
      </w:pPr>
    </w:p>
    <w:p w:rsidR="00D41F56" w:rsidRDefault="007D23D0">
      <w:pPr>
        <w:pStyle w:val="ListParagraph"/>
        <w:numPr>
          <w:ilvl w:val="0"/>
          <w:numId w:val="10"/>
        </w:numPr>
        <w:jc w:val="left"/>
        <w:rPr>
          <w:ins w:id="215" w:author="dpm" w:date="2013-11-01T14:45:00Z"/>
        </w:rPr>
        <w:pPrChange w:id="216" w:author="dpm" w:date="2013-11-01T14:44:00Z">
          <w:pPr>
            <w:pStyle w:val="ListParagraph"/>
            <w:numPr>
              <w:numId w:val="10"/>
            </w:numPr>
            <w:spacing w:line="480" w:lineRule="auto"/>
            <w:ind w:left="1080" w:hanging="360"/>
            <w:jc w:val="left"/>
          </w:pPr>
        </w:pPrChange>
      </w:pPr>
      <w:ins w:id="217" w:author="Tierney Edwards" w:date="2013-08-20T10:02:00Z">
        <w:r>
          <w:t>“</w:t>
        </w:r>
        <w:del w:id="218" w:author="dpm" w:date="2013-11-01T14:45:00Z">
          <w:r w:rsidDel="00517841">
            <w:delText>t</w:delText>
          </w:r>
        </w:del>
      </w:ins>
      <w:ins w:id="219" w:author="dpm" w:date="2013-11-01T14:45:00Z">
        <w:r w:rsidR="00517841">
          <w:t>T</w:t>
        </w:r>
      </w:ins>
      <w:ins w:id="220" w:author="Tierney Edwards" w:date="2013-08-20T10:02:00Z">
        <w:r>
          <w:t>he nature and extent of the PHI involved, including the types of identifiers and the likelihood of re-identification,</w:t>
        </w:r>
      </w:ins>
    </w:p>
    <w:p w:rsidR="00D41F56" w:rsidRDefault="00D41F56">
      <w:pPr>
        <w:pStyle w:val="ListParagraph"/>
        <w:ind w:left="1080"/>
        <w:jc w:val="left"/>
        <w:rPr>
          <w:ins w:id="221" w:author="Tierney Edwards" w:date="2013-08-20T10:02:00Z"/>
        </w:rPr>
        <w:pPrChange w:id="222" w:author="dpm" w:date="2013-11-01T14:45:00Z">
          <w:pPr>
            <w:pStyle w:val="ListParagraph"/>
            <w:numPr>
              <w:numId w:val="10"/>
            </w:numPr>
            <w:spacing w:line="480" w:lineRule="auto"/>
            <w:ind w:left="1080" w:hanging="360"/>
            <w:jc w:val="left"/>
          </w:pPr>
        </w:pPrChange>
      </w:pPr>
    </w:p>
    <w:p w:rsidR="00D41F56" w:rsidRDefault="007D23D0">
      <w:pPr>
        <w:pStyle w:val="ListParagraph"/>
        <w:numPr>
          <w:ilvl w:val="0"/>
          <w:numId w:val="10"/>
        </w:numPr>
        <w:jc w:val="left"/>
        <w:rPr>
          <w:ins w:id="223" w:author="dpm" w:date="2013-11-01T14:45:00Z"/>
        </w:rPr>
        <w:pPrChange w:id="224" w:author="dpm" w:date="2013-11-01T14:44:00Z">
          <w:pPr>
            <w:pStyle w:val="ListParagraph"/>
            <w:numPr>
              <w:numId w:val="10"/>
            </w:numPr>
            <w:spacing w:line="360" w:lineRule="auto"/>
            <w:ind w:left="1080" w:hanging="360"/>
            <w:jc w:val="left"/>
          </w:pPr>
        </w:pPrChange>
      </w:pPr>
      <w:ins w:id="225" w:author="Tierney Edwards" w:date="2013-08-20T10:02:00Z">
        <w:r>
          <w:t>The unauthorized person who used the PHI or to whom the disclosure was made,</w:t>
        </w:r>
      </w:ins>
    </w:p>
    <w:p w:rsidR="00D41F56" w:rsidRDefault="00D41F56">
      <w:pPr>
        <w:jc w:val="left"/>
        <w:rPr>
          <w:ins w:id="226" w:author="Tierney Edwards" w:date="2013-08-20T10:02:00Z"/>
        </w:rPr>
        <w:pPrChange w:id="227" w:author="dpm" w:date="2013-11-01T14:45:00Z">
          <w:pPr>
            <w:pStyle w:val="ListParagraph"/>
            <w:numPr>
              <w:numId w:val="10"/>
            </w:numPr>
            <w:spacing w:line="360" w:lineRule="auto"/>
            <w:ind w:left="1080" w:hanging="360"/>
            <w:jc w:val="left"/>
          </w:pPr>
        </w:pPrChange>
      </w:pPr>
    </w:p>
    <w:p w:rsidR="00D41F56" w:rsidRDefault="007D23D0">
      <w:pPr>
        <w:pStyle w:val="ListParagraph"/>
        <w:numPr>
          <w:ilvl w:val="0"/>
          <w:numId w:val="10"/>
        </w:numPr>
        <w:jc w:val="left"/>
        <w:rPr>
          <w:ins w:id="228" w:author="dpm" w:date="2013-11-01T14:45:00Z"/>
        </w:rPr>
        <w:pPrChange w:id="229" w:author="dpm" w:date="2013-11-01T14:44:00Z">
          <w:pPr>
            <w:pStyle w:val="ListParagraph"/>
            <w:numPr>
              <w:numId w:val="10"/>
            </w:numPr>
            <w:spacing w:line="360" w:lineRule="auto"/>
            <w:ind w:left="1080" w:hanging="360"/>
            <w:jc w:val="left"/>
          </w:pPr>
        </w:pPrChange>
      </w:pPr>
      <w:ins w:id="230" w:author="Tierney Edwards" w:date="2013-08-20T10:02:00Z">
        <w:r>
          <w:t>Whether the PHI was actually acquired or viewed, and</w:t>
        </w:r>
      </w:ins>
    </w:p>
    <w:p w:rsidR="00D41F56" w:rsidRDefault="00D41F56">
      <w:pPr>
        <w:jc w:val="left"/>
        <w:rPr>
          <w:ins w:id="231" w:author="Tierney Edwards" w:date="2013-08-20T10:02:00Z"/>
        </w:rPr>
        <w:pPrChange w:id="232" w:author="dpm" w:date="2013-11-01T14:45:00Z">
          <w:pPr>
            <w:pStyle w:val="ListParagraph"/>
            <w:numPr>
              <w:numId w:val="10"/>
            </w:numPr>
            <w:spacing w:line="360" w:lineRule="auto"/>
            <w:ind w:left="1080" w:hanging="360"/>
            <w:jc w:val="left"/>
          </w:pPr>
        </w:pPrChange>
      </w:pPr>
    </w:p>
    <w:p w:rsidR="00D41F56" w:rsidRDefault="007D23D0">
      <w:pPr>
        <w:pStyle w:val="ListParagraph"/>
        <w:numPr>
          <w:ilvl w:val="0"/>
          <w:numId w:val="10"/>
        </w:numPr>
        <w:jc w:val="left"/>
        <w:rPr>
          <w:ins w:id="233" w:author="dpm" w:date="2013-11-01T14:45:00Z"/>
        </w:rPr>
        <w:pPrChange w:id="234" w:author="dpm" w:date="2013-11-01T14:45:00Z">
          <w:pPr>
            <w:pStyle w:val="ListParagraph"/>
            <w:numPr>
              <w:numId w:val="10"/>
            </w:numPr>
            <w:spacing w:line="360" w:lineRule="auto"/>
            <w:ind w:left="1080" w:hanging="360"/>
            <w:jc w:val="left"/>
          </w:pPr>
        </w:pPrChange>
      </w:pPr>
      <w:ins w:id="235" w:author="Tierney Edwards" w:date="2013-08-20T10:02:00Z">
        <w:r>
          <w:lastRenderedPageBreak/>
          <w:t>The extent to which the risk to the PHI has been mitigated.</w:t>
        </w:r>
      </w:ins>
    </w:p>
    <w:p w:rsidR="00D41F56" w:rsidRDefault="00D41F56">
      <w:pPr>
        <w:pStyle w:val="ListParagraph"/>
        <w:rPr>
          <w:ins w:id="236" w:author="dpm" w:date="2013-11-01T14:45:00Z"/>
        </w:rPr>
        <w:pPrChange w:id="237" w:author="dpm" w:date="2013-11-01T14:45:00Z">
          <w:pPr>
            <w:pStyle w:val="ListParagraph"/>
            <w:numPr>
              <w:numId w:val="10"/>
            </w:numPr>
            <w:ind w:left="1080" w:hanging="360"/>
            <w:jc w:val="left"/>
          </w:pPr>
        </w:pPrChange>
      </w:pPr>
    </w:p>
    <w:p w:rsidR="00D41F56" w:rsidRDefault="00D41F56">
      <w:pPr>
        <w:pStyle w:val="ListParagraph"/>
        <w:ind w:left="1080"/>
        <w:jc w:val="left"/>
        <w:rPr>
          <w:ins w:id="238" w:author="Tierney Edwards" w:date="2013-08-20T10:02:00Z"/>
          <w:del w:id="239" w:author="dpm" w:date="2013-11-01T14:45:00Z"/>
        </w:rPr>
        <w:pPrChange w:id="240" w:author="dpm" w:date="2013-11-01T14:45:00Z">
          <w:pPr>
            <w:pStyle w:val="ListParagraph"/>
            <w:numPr>
              <w:numId w:val="10"/>
            </w:numPr>
            <w:spacing w:line="360" w:lineRule="auto"/>
            <w:ind w:left="1080" w:hanging="360"/>
            <w:jc w:val="left"/>
          </w:pPr>
        </w:pPrChange>
      </w:pPr>
    </w:p>
    <w:p w:rsidR="00D41F56" w:rsidRDefault="007D23D0" w:rsidP="00D41F56">
      <w:pPr>
        <w:ind w:firstLine="720"/>
        <w:rPr>
          <w:ins w:id="241" w:author="Tierney Edwards" w:date="2013-11-01T14:53:00Z"/>
        </w:rPr>
        <w:pPrChange w:id="242" w:author="Tierney Edwards" w:date="2013-11-01T14:53:00Z">
          <w:pPr/>
        </w:pPrChange>
      </w:pPr>
      <w:ins w:id="243" w:author="Tierney Edwards" w:date="2013-08-20T10:02:00Z">
        <w:r>
          <w:t xml:space="preserve">The covered entity should document and retain the risk assessment in which they engage, and should note additional factors they considered when assessing the risk.  </w:t>
        </w:r>
      </w:ins>
    </w:p>
    <w:p w:rsidR="00D41F56" w:rsidRDefault="00D41F56" w:rsidP="00D41F56">
      <w:pPr>
        <w:ind w:firstLine="720"/>
        <w:rPr>
          <w:ins w:id="244" w:author="Tierney Edwards" w:date="2013-08-20T10:10:00Z"/>
        </w:rPr>
        <w:pPrChange w:id="245" w:author="Tierney Edwards" w:date="2013-11-01T14:53:00Z">
          <w:pPr/>
        </w:pPrChange>
      </w:pPr>
    </w:p>
    <w:p w:rsidR="00D41F56" w:rsidRPr="00D41F56" w:rsidRDefault="006A4F51">
      <w:pPr>
        <w:spacing w:line="480" w:lineRule="auto"/>
        <w:rPr>
          <w:ins w:id="246" w:author="Tierney Edwards" w:date="2013-08-20T10:10:00Z"/>
          <w:b/>
          <w:szCs w:val="24"/>
          <w:rPrChange w:id="247" w:author="Tierney Edwards" w:date="2013-11-01T14:50:00Z">
            <w:rPr>
              <w:ins w:id="248" w:author="Tierney Edwards" w:date="2013-08-20T10:10:00Z"/>
              <w:szCs w:val="24"/>
            </w:rPr>
          </w:rPrChange>
        </w:rPr>
        <w:pPrChange w:id="249" w:author="Tierney Edwards" w:date="2013-08-20T10:09:00Z">
          <w:pPr/>
        </w:pPrChange>
      </w:pPr>
      <w:ins w:id="250" w:author="Tierney Edwards" w:date="2013-08-20T10:10:00Z">
        <w:r w:rsidRPr="00D41F56">
          <w:rPr>
            <w:b/>
            <w:szCs w:val="24"/>
            <w:rPrChange w:id="251" w:author="Tierney Edwards" w:date="2013-11-01T14:50:00Z">
              <w:rPr>
                <w:szCs w:val="24"/>
              </w:rPr>
            </w:rPrChange>
          </w:rPr>
          <w:t>What are the e</w:t>
        </w:r>
      </w:ins>
      <w:ins w:id="252" w:author="Tierney Edwards" w:date="2013-08-20T10:02:00Z">
        <w:r w:rsidRPr="00D41F56">
          <w:rPr>
            <w:b/>
            <w:szCs w:val="24"/>
            <w:rPrChange w:id="253" w:author="Tierney Edwards" w:date="2013-11-01T14:50:00Z">
              <w:rPr>
                <w:szCs w:val="24"/>
              </w:rPr>
            </w:rPrChange>
          </w:rPr>
          <w:t>xclusions</w:t>
        </w:r>
      </w:ins>
      <w:ins w:id="254" w:author="Tierney Edwards" w:date="2013-08-20T10:10:00Z">
        <w:r w:rsidRPr="00D41F56">
          <w:rPr>
            <w:b/>
            <w:szCs w:val="24"/>
            <w:rPrChange w:id="255" w:author="Tierney Edwards" w:date="2013-11-01T14:50:00Z">
              <w:rPr>
                <w:szCs w:val="24"/>
              </w:rPr>
            </w:rPrChange>
          </w:rPr>
          <w:t xml:space="preserve">; </w:t>
        </w:r>
      </w:ins>
      <w:ins w:id="256" w:author="Tierney Edwards" w:date="2013-08-20T10:02:00Z">
        <w:r w:rsidR="007D23D0" w:rsidRPr="00D41F56">
          <w:rPr>
            <w:b/>
            <w:szCs w:val="24"/>
            <w:rPrChange w:id="257" w:author="Tierney Edwards" w:date="2013-11-01T14:50:00Z">
              <w:rPr>
                <w:szCs w:val="24"/>
              </w:rPr>
            </w:rPrChange>
          </w:rPr>
          <w:t xml:space="preserve">what </w:t>
        </w:r>
        <w:r w:rsidR="007D23D0" w:rsidRPr="00D41F56">
          <w:rPr>
            <w:b/>
            <w:i/>
            <w:szCs w:val="24"/>
            <w:rPrChange w:id="258" w:author="Tierney Edwards" w:date="2013-11-01T14:50:00Z">
              <w:rPr>
                <w:i/>
                <w:szCs w:val="24"/>
              </w:rPr>
            </w:rPrChange>
          </w:rPr>
          <w:t>isn’t</w:t>
        </w:r>
        <w:r w:rsidRPr="00D41F56">
          <w:rPr>
            <w:b/>
            <w:szCs w:val="24"/>
            <w:rPrChange w:id="259" w:author="Tierney Edwards" w:date="2013-11-01T14:50:00Z">
              <w:rPr>
                <w:szCs w:val="24"/>
              </w:rPr>
            </w:rPrChange>
          </w:rPr>
          <w:t xml:space="preserve"> considered a breach</w:t>
        </w:r>
      </w:ins>
      <w:ins w:id="260" w:author="Tierney Edwards" w:date="2013-08-20T10:11:00Z">
        <w:r w:rsidRPr="00D41F56">
          <w:rPr>
            <w:b/>
            <w:szCs w:val="24"/>
            <w:rPrChange w:id="261" w:author="Tierney Edwards" w:date="2013-11-01T14:50:00Z">
              <w:rPr>
                <w:szCs w:val="24"/>
              </w:rPr>
            </w:rPrChange>
          </w:rPr>
          <w:t>?</w:t>
        </w:r>
      </w:ins>
    </w:p>
    <w:p w:rsidR="00D41F56" w:rsidRDefault="007D23D0" w:rsidP="00D41F56">
      <w:pPr>
        <w:rPr>
          <w:ins w:id="262" w:author="Tierney Edwards" w:date="2013-11-01T14:52:00Z"/>
          <w:szCs w:val="24"/>
        </w:rPr>
        <w:pPrChange w:id="263" w:author="Tierney Edwards" w:date="2013-11-01T14:51:00Z">
          <w:pPr>
            <w:pStyle w:val="Default"/>
          </w:pPr>
        </w:pPrChange>
      </w:pPr>
      <w:ins w:id="264"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D41F56" w:rsidRDefault="00D41F56" w:rsidP="00D41F56">
      <w:pPr>
        <w:rPr>
          <w:ins w:id="265" w:author="Tierney Edwards" w:date="2013-08-20T10:02:00Z"/>
        </w:rPr>
        <w:pPrChange w:id="266" w:author="Tierney Edwards" w:date="2013-11-01T14:51:00Z">
          <w:pPr>
            <w:pStyle w:val="Default"/>
          </w:pPr>
        </w:pPrChange>
      </w:pPr>
    </w:p>
    <w:p w:rsidR="007D23D0" w:rsidRDefault="00655F00" w:rsidP="00D41F56">
      <w:pPr>
        <w:pStyle w:val="Default"/>
        <w:numPr>
          <w:ilvl w:val="0"/>
          <w:numId w:val="11"/>
        </w:numPr>
        <w:rPr>
          <w:ins w:id="267" w:author="Tierney Edwards" w:date="2013-11-01T14:52:00Z"/>
        </w:rPr>
        <w:pPrChange w:id="268" w:author="Tierney Edwards" w:date="2013-11-01T14:51:00Z">
          <w:pPr>
            <w:pStyle w:val="Default"/>
            <w:numPr>
              <w:numId w:val="11"/>
            </w:numPr>
            <w:spacing w:after="127"/>
            <w:ind w:left="720" w:hanging="360"/>
          </w:pPr>
        </w:pPrChange>
      </w:pPr>
      <w:ins w:id="269" w:author="Tierney Edwards" w:date="2013-08-20T10:02:00Z">
        <w:r w:rsidRPr="00655F00">
          <w:rPr>
            <w:rPrChange w:id="270" w:author="Tierney Edwards" w:date="2013-08-20T10:18:00Z">
              <w:rPr>
                <w:sz w:val="20"/>
                <w:szCs w:val="20"/>
              </w:rPr>
            </w:rPrChange>
          </w:rPr>
          <w:t>The unintentional use of the information by member of the covered entity’s workforce</w:t>
        </w:r>
      </w:ins>
      <w:ins w:id="271" w:author="Tierney Edwards" w:date="2013-08-20T10:12:00Z">
        <w:r w:rsidRPr="00655F00">
          <w:rPr>
            <w:rPrChange w:id="272" w:author="Tierney Edwards" w:date="2013-08-20T10:18:00Z">
              <w:rPr>
                <w:sz w:val="20"/>
                <w:szCs w:val="20"/>
              </w:rPr>
            </w:rPrChange>
          </w:rPr>
          <w:t>;</w:t>
        </w:r>
      </w:ins>
      <w:ins w:id="273" w:author="Tierney Edwards" w:date="2013-08-20T10:11:00Z">
        <w:r w:rsidRPr="00655F00">
          <w:rPr>
            <w:rStyle w:val="FootnoteReference"/>
            <w:rPrChange w:id="274" w:author="Tierney Edwards" w:date="2013-08-20T10:18:00Z">
              <w:rPr>
                <w:rStyle w:val="FootnoteReference"/>
                <w:sz w:val="20"/>
                <w:szCs w:val="20"/>
              </w:rPr>
            </w:rPrChange>
          </w:rPr>
          <w:footnoteReference w:id="33"/>
        </w:r>
      </w:ins>
    </w:p>
    <w:p w:rsidR="00D41F56" w:rsidRPr="00AB3836" w:rsidRDefault="00D41F56" w:rsidP="00D41F56">
      <w:pPr>
        <w:pStyle w:val="Default"/>
        <w:ind w:left="720"/>
        <w:rPr>
          <w:ins w:id="277" w:author="Tierney Edwards" w:date="2013-08-20T10:02:00Z"/>
          <w:rPrChange w:id="278" w:author="Tierney Edwards" w:date="2013-08-20T10:18:00Z">
            <w:rPr>
              <w:ins w:id="279" w:author="Tierney Edwards" w:date="2013-08-20T10:02:00Z"/>
              <w:sz w:val="20"/>
              <w:szCs w:val="20"/>
            </w:rPr>
          </w:rPrChange>
        </w:rPr>
        <w:pPrChange w:id="280" w:author="Tierney Edwards" w:date="2013-11-01T14:52:00Z">
          <w:pPr>
            <w:pStyle w:val="Default"/>
            <w:numPr>
              <w:numId w:val="11"/>
            </w:numPr>
            <w:spacing w:after="127"/>
            <w:ind w:left="720" w:hanging="360"/>
          </w:pPr>
        </w:pPrChange>
      </w:pPr>
    </w:p>
    <w:p w:rsidR="007D23D0" w:rsidRDefault="00655F00" w:rsidP="00D41F56">
      <w:pPr>
        <w:pStyle w:val="Default"/>
        <w:numPr>
          <w:ilvl w:val="0"/>
          <w:numId w:val="11"/>
        </w:numPr>
        <w:rPr>
          <w:ins w:id="281" w:author="Tierney Edwards" w:date="2013-11-01T14:52:00Z"/>
        </w:rPr>
        <w:pPrChange w:id="282" w:author="Tierney Edwards" w:date="2013-11-01T14:51:00Z">
          <w:pPr>
            <w:pStyle w:val="Default"/>
            <w:numPr>
              <w:numId w:val="11"/>
            </w:numPr>
            <w:spacing w:after="127"/>
            <w:ind w:left="720" w:hanging="360"/>
          </w:pPr>
        </w:pPrChange>
      </w:pPr>
      <w:ins w:id="283" w:author="Tierney Edwards" w:date="2013-08-20T10:02:00Z">
        <w:r w:rsidRPr="00655F00">
          <w:rPr>
            <w:rPrChange w:id="284" w:author="Tierney Edwards" w:date="2013-08-20T10:18:00Z">
              <w:rPr>
                <w:sz w:val="20"/>
                <w:szCs w:val="20"/>
                <w:vertAlign w:val="superscript"/>
              </w:rPr>
            </w:rPrChange>
          </w:rPr>
          <w:t>Inadvertent disclosure by the covered entity to authorized person</w:t>
        </w:r>
      </w:ins>
      <w:ins w:id="285" w:author="Tierney Edwards" w:date="2013-08-20T10:12:00Z">
        <w:r w:rsidRPr="00655F00">
          <w:rPr>
            <w:rPrChange w:id="286" w:author="Tierney Edwards" w:date="2013-08-20T10:18:00Z">
              <w:rPr>
                <w:sz w:val="20"/>
                <w:szCs w:val="20"/>
                <w:vertAlign w:val="superscript"/>
              </w:rPr>
            </w:rPrChange>
          </w:rPr>
          <w:t>;</w:t>
        </w:r>
        <w:r w:rsidRPr="00655F00">
          <w:rPr>
            <w:rStyle w:val="FootnoteReference"/>
            <w:rPrChange w:id="287" w:author="Tierney Edwards" w:date="2013-08-20T10:18:00Z">
              <w:rPr>
                <w:rStyle w:val="FootnoteReference"/>
                <w:sz w:val="20"/>
                <w:szCs w:val="20"/>
              </w:rPr>
            </w:rPrChange>
          </w:rPr>
          <w:footnoteReference w:id="34"/>
        </w:r>
      </w:ins>
      <w:ins w:id="290" w:author="Tierney Edwards" w:date="2013-08-20T10:02:00Z">
        <w:r w:rsidRPr="00655F00">
          <w:rPr>
            <w:rPrChange w:id="291" w:author="Tierney Edwards" w:date="2013-08-20T10:18:00Z">
              <w:rPr>
                <w:sz w:val="20"/>
                <w:szCs w:val="20"/>
                <w:vertAlign w:val="superscript"/>
              </w:rPr>
            </w:rPrChange>
          </w:rPr>
          <w:t xml:space="preserve"> </w:t>
        </w:r>
      </w:ins>
      <w:ins w:id="292" w:author="Tierney Edwards" w:date="2013-08-20T10:12:00Z">
        <w:r w:rsidRPr="00655F00">
          <w:rPr>
            <w:rPrChange w:id="293" w:author="Tierney Edwards" w:date="2013-08-20T10:18:00Z">
              <w:rPr>
                <w:sz w:val="20"/>
                <w:szCs w:val="20"/>
                <w:vertAlign w:val="superscript"/>
              </w:rPr>
            </w:rPrChange>
          </w:rPr>
          <w:t>and</w:t>
        </w:r>
      </w:ins>
    </w:p>
    <w:p w:rsidR="00D41F56" w:rsidRPr="00AB3836" w:rsidRDefault="00D41F56" w:rsidP="00D41F56">
      <w:pPr>
        <w:pStyle w:val="Default"/>
        <w:ind w:left="720"/>
        <w:rPr>
          <w:ins w:id="294" w:author="Tierney Edwards" w:date="2013-08-20T10:02:00Z"/>
          <w:rPrChange w:id="295" w:author="Tierney Edwards" w:date="2013-08-20T10:18:00Z">
            <w:rPr>
              <w:ins w:id="296" w:author="Tierney Edwards" w:date="2013-08-20T10:02:00Z"/>
              <w:sz w:val="20"/>
              <w:szCs w:val="20"/>
            </w:rPr>
          </w:rPrChange>
        </w:rPr>
        <w:pPrChange w:id="297" w:author="Tierney Edwards" w:date="2013-11-01T14:52:00Z">
          <w:pPr>
            <w:pStyle w:val="Default"/>
            <w:numPr>
              <w:numId w:val="11"/>
            </w:numPr>
            <w:spacing w:after="127"/>
            <w:ind w:left="720" w:hanging="360"/>
          </w:pPr>
        </w:pPrChange>
      </w:pPr>
    </w:p>
    <w:p w:rsidR="007D23D0" w:rsidRDefault="00655F00" w:rsidP="00D41F56">
      <w:pPr>
        <w:pStyle w:val="Default"/>
        <w:numPr>
          <w:ilvl w:val="0"/>
          <w:numId w:val="11"/>
        </w:numPr>
        <w:rPr>
          <w:ins w:id="298" w:author="Tierney Edwards" w:date="2013-11-01T14:52:00Z"/>
        </w:rPr>
        <w:pPrChange w:id="299" w:author="Tierney Edwards" w:date="2013-11-01T14:51:00Z">
          <w:pPr>
            <w:pStyle w:val="Default"/>
            <w:numPr>
              <w:numId w:val="11"/>
            </w:numPr>
            <w:ind w:left="720" w:hanging="360"/>
          </w:pPr>
        </w:pPrChange>
      </w:pPr>
      <w:ins w:id="300" w:author="Tierney Edwards" w:date="2013-08-20T10:02:00Z">
        <w:r w:rsidRPr="00655F00">
          <w:rPr>
            <w:rPrChange w:id="301" w:author="Tierney Edwards" w:date="2013-08-20T10:18:00Z">
              <w:rPr>
                <w:sz w:val="20"/>
                <w:szCs w:val="20"/>
                <w:vertAlign w:val="superscript"/>
              </w:rPr>
            </w:rPrChange>
          </w:rPr>
          <w:t>When the recipient does not retain the protected health information</w:t>
        </w:r>
      </w:ins>
      <w:ins w:id="302" w:author="Tierney Edwards" w:date="2013-08-20T10:12:00Z">
        <w:r w:rsidRPr="00655F00">
          <w:rPr>
            <w:rPrChange w:id="303" w:author="Tierney Edwards" w:date="2013-08-20T10:18:00Z">
              <w:rPr>
                <w:sz w:val="20"/>
                <w:szCs w:val="20"/>
                <w:vertAlign w:val="superscript"/>
              </w:rPr>
            </w:rPrChange>
          </w:rPr>
          <w:t>.</w:t>
        </w:r>
        <w:r w:rsidRPr="00655F00">
          <w:rPr>
            <w:rStyle w:val="FootnoteReference"/>
            <w:rPrChange w:id="304" w:author="Tierney Edwards" w:date="2013-08-20T10:18:00Z">
              <w:rPr>
                <w:rStyle w:val="FootnoteReference"/>
                <w:sz w:val="20"/>
                <w:szCs w:val="20"/>
              </w:rPr>
            </w:rPrChange>
          </w:rPr>
          <w:footnoteReference w:id="35"/>
        </w:r>
      </w:ins>
    </w:p>
    <w:p w:rsidR="00D41F56" w:rsidRPr="00AB3836" w:rsidRDefault="00D41F56" w:rsidP="00D41F56">
      <w:pPr>
        <w:pStyle w:val="Default"/>
        <w:ind w:left="720"/>
        <w:rPr>
          <w:ins w:id="308" w:author="Tierney Edwards" w:date="2013-08-20T10:02:00Z"/>
          <w:rPrChange w:id="309" w:author="Tierney Edwards" w:date="2013-08-20T10:18:00Z">
            <w:rPr>
              <w:ins w:id="310" w:author="Tierney Edwards" w:date="2013-08-20T10:02:00Z"/>
              <w:sz w:val="20"/>
              <w:szCs w:val="20"/>
            </w:rPr>
          </w:rPrChange>
        </w:rPr>
        <w:pPrChange w:id="311" w:author="Tierney Edwards" w:date="2013-11-01T14:52:00Z">
          <w:pPr>
            <w:pStyle w:val="Default"/>
            <w:numPr>
              <w:numId w:val="11"/>
            </w:numPr>
            <w:ind w:left="720" w:hanging="360"/>
          </w:pPr>
        </w:pPrChange>
      </w:pPr>
    </w:p>
    <w:p w:rsidR="00D41F56" w:rsidRDefault="007D23D0" w:rsidP="00D41F56">
      <w:pPr>
        <w:ind w:firstLine="360"/>
        <w:rPr>
          <w:ins w:id="312" w:author="Tierney Edwards" w:date="2013-11-01T14:53:00Z"/>
        </w:rPr>
        <w:pPrChange w:id="313" w:author="Tierney Edwards" w:date="2013-11-01T14:53:00Z">
          <w:pPr/>
        </w:pPrChange>
      </w:pPr>
      <w:ins w:id="314"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315" w:author="Tierney Edwards" w:date="2013-08-20T10:22:00Z">
        <w:r w:rsidR="00AB3836">
          <w:t>PHI</w:t>
        </w:r>
      </w:ins>
      <w:ins w:id="316" w:author="Tierney Edwards" w:date="2013-08-20T10:02:00Z">
        <w:r>
          <w:t xml:space="preserve"> to determine whether a breach notification should be given. </w:t>
        </w:r>
      </w:ins>
    </w:p>
    <w:p w:rsidR="00D41F56" w:rsidRPr="00D41F56" w:rsidRDefault="00D41F56" w:rsidP="00D41F56">
      <w:pPr>
        <w:ind w:firstLine="360"/>
        <w:rPr>
          <w:ins w:id="317" w:author="Tierney Edwards" w:date="2013-08-20T10:02:00Z"/>
          <w:rPrChange w:id="318" w:author="Tierney Edwards" w:date="2013-11-01T14:53:00Z">
            <w:rPr>
              <w:ins w:id="319" w:author="Tierney Edwards" w:date="2013-08-20T10:02:00Z"/>
            </w:rPr>
          </w:rPrChange>
        </w:rPr>
        <w:pPrChange w:id="320" w:author="Tierney Edwards" w:date="2013-11-01T14:53:00Z">
          <w:pPr/>
        </w:pPrChange>
      </w:pPr>
    </w:p>
    <w:p w:rsidR="00D41F56" w:rsidRPr="00D41F56" w:rsidRDefault="006A4F51">
      <w:pPr>
        <w:spacing w:line="480" w:lineRule="auto"/>
        <w:rPr>
          <w:ins w:id="321" w:author="Tierney Edwards" w:date="2013-08-20T10:14:00Z"/>
          <w:b/>
          <w:rPrChange w:id="322" w:author="Tierney Edwards" w:date="2013-11-01T14:51:00Z">
            <w:rPr>
              <w:ins w:id="323" w:author="Tierney Edwards" w:date="2013-08-20T10:14:00Z"/>
            </w:rPr>
          </w:rPrChange>
        </w:rPr>
        <w:pPrChange w:id="324" w:author="Tierney Edwards" w:date="2013-08-20T10:18:00Z">
          <w:pPr/>
        </w:pPrChange>
      </w:pPr>
      <w:ins w:id="325" w:author="Tierney Edwards" w:date="2013-08-20T10:14:00Z">
        <w:r w:rsidRPr="00D41F56">
          <w:rPr>
            <w:b/>
            <w:rPrChange w:id="326" w:author="Tierney Edwards" w:date="2013-11-01T14:51:00Z">
              <w:rPr/>
            </w:rPrChange>
          </w:rPr>
          <w:t>What kind of notification is a covered entity required to give and when?</w:t>
        </w:r>
      </w:ins>
    </w:p>
    <w:p w:rsidR="00D41F56" w:rsidRDefault="007D23D0" w:rsidP="00D41F56">
      <w:pPr>
        <w:ind w:firstLine="720"/>
        <w:rPr>
          <w:ins w:id="327" w:author="Tierney Edwards" w:date="2013-11-01T14:52:00Z"/>
        </w:rPr>
        <w:pPrChange w:id="328" w:author="Tierney Edwards" w:date="2013-11-01T14:52:00Z">
          <w:pPr/>
        </w:pPrChange>
      </w:pPr>
      <w:ins w:id="329" w:author="Tierney Edwards" w:date="2013-08-20T10:02:00Z">
        <w:r>
          <w:t xml:space="preserve"> When a covered entity discovers a breach, it is required to notify the affected individuals, HHS, and – if appropriate – the media.</w:t>
        </w:r>
      </w:ins>
      <w:ins w:id="330" w:author="Tierney Edwards" w:date="2013-08-20T10:30:00Z">
        <w:r w:rsidR="00F3552B">
          <w:rPr>
            <w:rStyle w:val="FootnoteReference"/>
          </w:rPr>
          <w:footnoteReference w:id="36"/>
        </w:r>
      </w:ins>
      <w:ins w:id="337" w:author="Tierney Edwards" w:date="2013-08-20T10:02:00Z">
        <w:r>
          <w:t xml:space="preserve"> A covered entity needs to keep a record of discovered breaches affecting less than 500 patients,</w:t>
        </w:r>
        <w:r w:rsidR="00A17A70">
          <w:t xml:space="preserve"> which is submitted </w:t>
        </w:r>
      </w:ins>
      <w:ins w:id="338" w:author="Tierney Edwards" w:date="2013-08-20T12:50:00Z">
        <w:r w:rsidR="00A17A70">
          <w:t>to and published by</w:t>
        </w:r>
      </w:ins>
      <w:ins w:id="339" w:author="Tierney Edwards" w:date="2013-08-20T10:02:00Z">
        <w:r>
          <w:t xml:space="preserve"> HHS.</w:t>
        </w:r>
      </w:ins>
      <w:ins w:id="340" w:author="Tierney Edwards" w:date="2013-08-20T12:50:00Z">
        <w:r w:rsidR="00A17A70">
          <w:rPr>
            <w:rStyle w:val="FootnoteReference"/>
          </w:rPr>
          <w:footnoteReference w:id="37"/>
        </w:r>
      </w:ins>
      <w:ins w:id="348" w:author="Tierney Edwards" w:date="2013-08-20T10:02:00Z">
        <w:r>
          <w:t xml:space="preserve"> </w:t>
        </w:r>
      </w:ins>
    </w:p>
    <w:p w:rsidR="00D41F56" w:rsidRDefault="00D41F56" w:rsidP="00D41F56">
      <w:pPr>
        <w:ind w:firstLine="720"/>
        <w:rPr>
          <w:ins w:id="349" w:author="Tierney Edwards" w:date="2013-08-20T10:02:00Z"/>
        </w:rPr>
        <w:pPrChange w:id="350" w:author="Tierney Edwards" w:date="2013-11-01T14:52:00Z">
          <w:pPr/>
        </w:pPrChange>
      </w:pPr>
    </w:p>
    <w:p w:rsidR="00D41F56" w:rsidRDefault="007D23D0" w:rsidP="00D41F56">
      <w:pPr>
        <w:ind w:firstLine="720"/>
        <w:rPr>
          <w:ins w:id="351" w:author="Tierney Edwards" w:date="2013-08-20T10:46:00Z"/>
        </w:rPr>
        <w:pPrChange w:id="352" w:author="Tierney Edwards" w:date="2013-11-01T14:52:00Z">
          <w:pPr/>
        </w:pPrChange>
      </w:pPr>
      <w:ins w:id="35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w:t>
        </w:r>
        <w:r>
          <w:lastRenderedPageBreak/>
          <w:t xml:space="preserve">these notifications, and covered entities are not required to pay for notifications to be printed or broadcasted. Covered </w:t>
        </w:r>
      </w:ins>
      <w:ins w:id="354" w:author="Tierney Edwards" w:date="2013-08-20T10:45:00Z">
        <w:r w:rsidR="00EA498E">
          <w:t>e</w:t>
        </w:r>
      </w:ins>
      <w:ins w:id="355" w:author="Tierney Edwards" w:date="2013-08-20T10:02:00Z">
        <w:r>
          <w:t>ntities are, howe</w:t>
        </w:r>
        <w:r w:rsidR="00A253A7">
          <w:t>ver, required to deliver notice</w:t>
        </w:r>
        <w:r>
          <w:t xml:space="preserve"> directly to the prominent media outlets being notified.</w:t>
        </w:r>
      </w:ins>
      <w:ins w:id="356" w:author="Tierney Edwards" w:date="2013-08-20T12:57:00Z">
        <w:r w:rsidR="00A17A70">
          <w:rPr>
            <w:rStyle w:val="FootnoteReference"/>
          </w:rPr>
          <w:footnoteReference w:id="38"/>
        </w:r>
      </w:ins>
      <w:ins w:id="363"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364" w:author="Tierney Edwards" w:date="2013-08-20T12:58:00Z">
        <w:r w:rsidR="00A17A70">
          <w:rPr>
            <w:rStyle w:val="FootnoteReference"/>
          </w:rPr>
          <w:footnoteReference w:id="39"/>
        </w:r>
      </w:ins>
      <w:ins w:id="368" w:author="Tierney Edwards" w:date="2013-08-20T10:02:00Z">
        <w:r>
          <w:t xml:space="preserve"> </w:t>
        </w:r>
      </w:ins>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369"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ins w:id="370" w:author="Tierney Edwards" w:date="2013-11-01T14:53:00Z">
        <w:r>
          <w:tab/>
        </w:r>
      </w:ins>
      <w:r w:rsidR="0067525D">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371"/>
      <w:r>
        <w:t>authorization</w:t>
      </w:r>
      <w:commentRangeEnd w:id="371"/>
      <w:r w:rsidR="00550F16">
        <w:rPr>
          <w:rStyle w:val="CommentReference"/>
          <w:b w:val="0"/>
        </w:rPr>
        <w:commentReference w:id="371"/>
      </w:r>
      <w:r>
        <w:t xml:space="preserve"> </w:t>
      </w:r>
      <w:commentRangeStart w:id="372"/>
      <w:r>
        <w:t xml:space="preserve">required </w:t>
      </w:r>
      <w:commentRangeEnd w:id="372"/>
      <w:r w:rsidR="008A5DC5">
        <w:rPr>
          <w:rStyle w:val="CommentReference"/>
          <w:b w:val="0"/>
        </w:rPr>
        <w:commentReference w:id="372"/>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377"/>
      <w:r>
        <w:t>deceased patient</w:t>
      </w:r>
      <w:commentRangeEnd w:id="377"/>
      <w:r w:rsidR="00550F16">
        <w:rPr>
          <w:rStyle w:val="CommentReference"/>
          <w:b w:val="0"/>
        </w:rPr>
        <w:commentReference w:id="377"/>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378" w:author="Tierney Edwards" w:date="2013-08-20T11:59:00Z">
        <w:r w:rsidR="00E76B7E">
          <w:t xml:space="preserve"> Recent amendments to the Privacy Rule now limit the period for which covered entities must protect health </w:t>
        </w:r>
      </w:ins>
      <w:ins w:id="379" w:author="Tierney Edwards" w:date="2013-08-20T12:00:00Z">
        <w:r w:rsidR="00E76B7E">
          <w:t>information</w:t>
        </w:r>
      </w:ins>
      <w:ins w:id="380" w:author="Tierney Edwards" w:date="2013-08-20T11:59:00Z">
        <w:r w:rsidR="00E76B7E">
          <w:t xml:space="preserve"> </w:t>
        </w:r>
      </w:ins>
      <w:ins w:id="381" w:author="Tierney Edwards" w:date="2013-08-20T12:00:00Z">
        <w:r w:rsidR="00E76B7E">
          <w:t>to 50 years after the patient’s death.</w:t>
        </w:r>
      </w:ins>
      <w:ins w:id="382" w:author="Tierney Edwards" w:date="2013-08-20T12:06:00Z">
        <w:r w:rsidR="00663DD5">
          <w:rPr>
            <w:rStyle w:val="FootnoteReference"/>
          </w:rPr>
          <w:footnoteReference w:id="56"/>
        </w:r>
      </w:ins>
      <w:ins w:id="387" w:author="Tierney Edwards" w:date="2013-08-20T12:00:00Z">
        <w:r w:rsidR="00E76B7E">
          <w:t xml:space="preserve"> </w:t>
        </w:r>
        <w:r w:rsidR="00E76B7E">
          <w:lastRenderedPageBreak/>
          <w:t xml:space="preserve">Additionally, now individuals </w:t>
        </w:r>
      </w:ins>
      <w:ins w:id="388" w:author="Tierney Edwards" w:date="2013-08-20T12:01:00Z">
        <w:r w:rsidR="00E76B7E">
          <w:t>who</w:t>
        </w:r>
      </w:ins>
      <w:ins w:id="389" w:author="Tierney Edwards" w:date="2013-08-20T12:00:00Z">
        <w:r w:rsidR="00E76B7E">
          <w:t xml:space="preserve"> were involved in a patient’s care or payment for care</w:t>
        </w:r>
      </w:ins>
      <w:ins w:id="390" w:author="Tierney Edwards" w:date="2013-08-20T12:01:00Z">
        <w:r w:rsidR="00E76B7E">
          <w:t xml:space="preserve"> – but who were not the decedent’s personal representative -</w:t>
        </w:r>
      </w:ins>
      <w:ins w:id="391" w:author="Tierney Edwards" w:date="2013-08-20T12:00:00Z">
        <w:r w:rsidR="00E76B7E">
          <w:t xml:space="preserve"> may </w:t>
        </w:r>
      </w:ins>
      <w:ins w:id="392" w:author="Tierney Edwards" w:date="2013-08-20T12:07:00Z">
        <w:r w:rsidR="00663DD5">
          <w:t>request</w:t>
        </w:r>
      </w:ins>
      <w:ins w:id="393" w:author="Tierney Edwards" w:date="2013-08-20T12:00:00Z">
        <w:r w:rsidR="00E76B7E">
          <w:t xml:space="preserve"> the decedent</w:t>
        </w:r>
      </w:ins>
      <w:ins w:id="394" w:author="Tierney Edwards" w:date="2013-08-20T12:01:00Z">
        <w:r w:rsidR="00E76B7E">
          <w:t>’s records after death.</w:t>
        </w:r>
      </w:ins>
      <w:ins w:id="395" w:author="Tierney Edwards" w:date="2013-08-20T12:07:00Z">
        <w:r w:rsidR="00663DD5">
          <w:rPr>
            <w:rStyle w:val="FootnoteReference"/>
          </w:rPr>
          <w:footnoteReference w:id="57"/>
        </w:r>
      </w:ins>
      <w:ins w:id="398"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lastRenderedPageBreak/>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del w:id="403" w:author="Tierney Edwards" w:date="2013-10-28T13:26:00Z">
        <w:r w:rsidR="00AE6F01" w:rsidDel="00DF32CD">
          <w:delText>2013</w:delText>
        </w:r>
      </w:del>
      <w:ins w:id="404" w:author="Tierney Edwards" w:date="2013-10-28T13:26:00Z">
        <w:r w:rsidR="00DF32CD">
          <w:t>2015</w:t>
        </w:r>
      </w:ins>
      <w:r>
        <w:t>, such “reasonable fee” may include a clerical fee not to exceed $</w:t>
      </w:r>
      <w:del w:id="405" w:author="Tierney Edwards" w:date="2013-10-28T13:24:00Z">
        <w:r w:rsidR="00AE6F01" w:rsidDel="00DF32CD">
          <w:delText>23</w:delText>
        </w:r>
      </w:del>
      <w:ins w:id="406" w:author="Tierney Edwards" w:date="2013-10-28T13:24:00Z">
        <w:r w:rsidR="00DF32CD">
          <w:t>24</w:t>
        </w:r>
      </w:ins>
      <w:r>
        <w:t>.00 for searching and handling the records, labor, and copying charges not to exceed $</w:t>
      </w:r>
      <w:r w:rsidR="00AE6F01">
        <w:t>1.</w:t>
      </w:r>
      <w:del w:id="407" w:author="Tierney Edwards" w:date="2013-10-28T13:25:00Z">
        <w:r w:rsidR="00AE6F01" w:rsidDel="00DF32CD">
          <w:delText>04</w:delText>
        </w:r>
        <w:r w:rsidDel="00DF32CD">
          <w:delText xml:space="preserve"> </w:delText>
        </w:r>
      </w:del>
      <w:proofErr w:type="gramStart"/>
      <w:ins w:id="408" w:author="Tierney Edwards" w:date="2013-10-28T13:25:00Z">
        <w:r w:rsidR="00DF32CD">
          <w:t xml:space="preserve">09 </w:t>
        </w:r>
      </w:ins>
      <w:r>
        <w:t>per page for the first 30 pages, and $0.</w:t>
      </w:r>
      <w:proofErr w:type="gramEnd"/>
      <w:del w:id="409" w:author="Tierney Edwards" w:date="2013-10-28T13:25:00Z">
        <w:r w:rsidR="00AE6F01" w:rsidDel="00DF32CD">
          <w:delText>7</w:delText>
        </w:r>
        <w:r w:rsidDel="00DF32CD">
          <w:delText xml:space="preserve">9 </w:delText>
        </w:r>
      </w:del>
      <w:proofErr w:type="gramStart"/>
      <w:ins w:id="410" w:author="Tierney Edwards" w:date="2013-10-28T13:25:00Z">
        <w:r w:rsidR="00DF32CD">
          <w:t xml:space="preserve">82 </w:t>
        </w:r>
      </w:ins>
      <w:r>
        <w:t>per page for additional pages.</w:t>
      </w:r>
      <w:proofErr w:type="gramEnd"/>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lastRenderedPageBreak/>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lastRenderedPageBreak/>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11"/>
      <w:commentRangeStart w:id="412"/>
      <w:r>
        <w:rPr>
          <w:b/>
        </w:rPr>
        <w:t>When does a physician need to obtain a business associate agreement?</w:t>
      </w:r>
      <w:commentRangeEnd w:id="411"/>
      <w:r w:rsidR="006D672A">
        <w:rPr>
          <w:rStyle w:val="CommentReference"/>
        </w:rPr>
        <w:commentReference w:id="411"/>
      </w:r>
      <w:commentRangeEnd w:id="412"/>
      <w:r w:rsidR="006D672A">
        <w:rPr>
          <w:rStyle w:val="CommentReference"/>
        </w:rPr>
        <w:commentReference w:id="412"/>
      </w:r>
    </w:p>
    <w:p w:rsidR="0067525D" w:rsidRDefault="0067525D" w:rsidP="0067525D">
      <w:pPr>
        <w:tabs>
          <w:tab w:val="left" w:pos="-720"/>
        </w:tabs>
        <w:suppressAutoHyphens/>
      </w:pPr>
    </w:p>
    <w:p w:rsidR="00663DD5" w:rsidRPr="00F17D11" w:rsidRDefault="0067525D" w:rsidP="00D41F56">
      <w:pPr>
        <w:ind w:firstLine="720"/>
        <w:rPr>
          <w:ins w:id="413" w:author="Tierney Edwards" w:date="2013-08-20T12:10:00Z"/>
        </w:rPr>
        <w:pPrChange w:id="414" w:author="Tierney Edwards" w:date="2013-11-01T14:56:00Z">
          <w:pPr>
            <w:spacing w:line="480" w:lineRule="auto"/>
            <w:ind w:firstLine="720"/>
          </w:pPr>
        </w:pPrChange>
      </w:pPr>
      <w:r>
        <w:lastRenderedPageBreak/>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415"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416"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419"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420" w:author="Tierney Edwards" w:date="2013-08-20T12:18:00Z">
        <w:r w:rsidR="00B85B97">
          <w:t>covered entity</w:t>
        </w:r>
      </w:ins>
      <w:ins w:id="421"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subcontractors</w:t>
        </w:r>
      </w:ins>
      <w:ins w:id="432" w:author="Tierney Edwards" w:date="2013-08-20T12:18:00Z">
        <w:r w:rsidR="00B85B97">
          <w:t xml:space="preserve"> who </w:t>
        </w:r>
        <w:proofErr w:type="spellStart"/>
        <w:r w:rsidR="00B85B97">
          <w:t>creat</w:t>
        </w:r>
        <w:proofErr w:type="spellEnd"/>
        <w:r w:rsidR="00B85B97">
          <w:t xml:space="preserve">, receive, </w:t>
        </w:r>
      </w:ins>
      <w:ins w:id="433" w:author="Tierney Edwards" w:date="2013-08-20T12:19:00Z">
        <w:r w:rsidR="00B85B97">
          <w:t>maintain</w:t>
        </w:r>
      </w:ins>
      <w:ins w:id="434" w:author="Tierney Edwards" w:date="2013-08-20T12:18:00Z">
        <w:r w:rsidR="00B85B97">
          <w:t xml:space="preserve"> </w:t>
        </w:r>
      </w:ins>
      <w:ins w:id="435" w:author="Tierney Edwards" w:date="2013-08-20T12:19:00Z">
        <w:r w:rsidR="00B85B97">
          <w:t>or transmit PHI on behalf of a business associate</w:t>
        </w:r>
      </w:ins>
      <w:ins w:id="436" w:author="Tierney Edwards" w:date="2013-08-20T12:10:00Z">
        <w:r w:rsidR="00663DD5">
          <w:t>.</w:t>
        </w:r>
      </w:ins>
      <w:ins w:id="437" w:author="Tierney Edwards" w:date="2013-08-20T12:19:00Z">
        <w:r w:rsidR="00B85B97">
          <w:rPr>
            <w:rStyle w:val="FootnoteReference"/>
          </w:rPr>
          <w:footnoteReference w:id="120"/>
        </w:r>
      </w:ins>
      <w:ins w:id="441" w:author="Tierney Edwards" w:date="2013-08-20T12:10:00Z">
        <w:r w:rsidR="00663DD5">
          <w:t xml:space="preserve"> Covered entities</w:t>
        </w:r>
      </w:ins>
      <w:ins w:id="442" w:author="Tierney Edwards" w:date="2013-08-20T12:14:00Z">
        <w:r w:rsidR="00663DD5">
          <w:t xml:space="preserve"> </w:t>
        </w:r>
      </w:ins>
      <w:ins w:id="443"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444" w:author="Tierney Edwards" w:date="2013-08-20T12:13:00Z">
        <w:r w:rsidR="00663DD5">
          <w:t>o.</w:t>
        </w:r>
      </w:ins>
      <w:ins w:id="445"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46"/>
      <w:r>
        <w:rPr>
          <w:b/>
        </w:rPr>
        <w:t>Under HIPAA, what type of notice regarding disclosure of health care information must be given to patients?</w:t>
      </w:r>
      <w:commentRangeEnd w:id="446"/>
      <w:r w:rsidR="00CB222E">
        <w:rPr>
          <w:rStyle w:val="CommentReference"/>
        </w:rPr>
        <w:commentReference w:id="446"/>
      </w:r>
    </w:p>
    <w:p w:rsidR="0067525D" w:rsidRDefault="0067525D" w:rsidP="0067525D">
      <w:pPr>
        <w:tabs>
          <w:tab w:val="left" w:pos="-720"/>
        </w:tabs>
        <w:suppressAutoHyphens/>
      </w:pPr>
    </w:p>
    <w:p w:rsidR="0067525D" w:rsidRDefault="0067525D" w:rsidP="00D41F56">
      <w:pPr>
        <w:tabs>
          <w:tab w:val="left" w:pos="-720"/>
        </w:tabs>
        <w:suppressAutoHyphens/>
        <w:pPrChange w:id="447" w:author="Tierney Edwards" w:date="2013-11-01T14:57:00Z">
          <w:pPr>
            <w:tabs>
              <w:tab w:val="left" w:pos="-720"/>
            </w:tabs>
            <w:suppressAutoHyphens/>
          </w:pPr>
        </w:pPrChange>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D41F56">
      <w:pPr>
        <w:tabs>
          <w:tab w:val="left" w:pos="-720"/>
        </w:tabs>
        <w:suppressAutoHyphens/>
        <w:pPrChange w:id="448" w:author="Tierney Edwards" w:date="2013-11-01T14:57:00Z">
          <w:pPr>
            <w:tabs>
              <w:tab w:val="left" w:pos="-720"/>
            </w:tabs>
            <w:suppressAutoHyphens/>
          </w:pPr>
        </w:pPrChange>
      </w:pPr>
    </w:p>
    <w:p w:rsidR="00D41F56" w:rsidRDefault="0067525D" w:rsidP="00D41F56">
      <w:pPr>
        <w:rPr>
          <w:snapToGrid/>
          <w:szCs w:val="24"/>
          <w:rPrChange w:id="449" w:author="Tierney Edwards" w:date="2013-08-20T11:03:00Z">
            <w:rPr/>
          </w:rPrChange>
        </w:rPr>
        <w:pPrChange w:id="450" w:author="Tierney Edwards" w:date="2013-11-01T14:57: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451" w:author="Tierney Edwards" w:date="2013-08-13T12:50:00Z">
        <w:r w:rsidR="0072468F">
          <w:t>Beginning on</w:t>
        </w:r>
      </w:ins>
      <w:ins w:id="452" w:author="Tierney Edwards" w:date="2013-08-13T12:05:00Z">
        <w:r w:rsidR="00561311">
          <w:t xml:space="preserve"> </w:t>
        </w:r>
      </w:ins>
      <w:ins w:id="453" w:author="Tierney Edwards" w:date="2013-08-13T12:50:00Z">
        <w:r w:rsidR="0072468F">
          <w:t>September 23, 2013</w:t>
        </w:r>
      </w:ins>
      <w:ins w:id="454" w:author="Tierney Edwards" w:date="2013-08-13T12:05:00Z">
        <w:r w:rsidR="00DA7AB1">
          <w:t xml:space="preserve">, </w:t>
        </w:r>
      </w:ins>
      <w:ins w:id="455" w:author="Tierney Edwards" w:date="2013-08-13T12:39:00Z">
        <w:r w:rsidR="0072468F">
          <w:t>provider</w:t>
        </w:r>
      </w:ins>
      <w:ins w:id="456" w:author="Tierney Edwards" w:date="2013-08-13T12:52:00Z">
        <w:r w:rsidR="0072468F">
          <w:t>s</w:t>
        </w:r>
      </w:ins>
      <w:ins w:id="457" w:author="Tierney Edwards" w:date="2013-08-13T12:39:00Z">
        <w:r w:rsidR="0072468F">
          <w:t xml:space="preserve"> </w:t>
        </w:r>
      </w:ins>
      <w:ins w:id="458" w:author="Tierney Edwards" w:date="2013-08-13T12:52:00Z">
        <w:r w:rsidR="0072468F">
          <w:t>will be required to expand</w:t>
        </w:r>
      </w:ins>
      <w:ins w:id="459" w:author="Tierney Edwards" w:date="2013-08-13T12:53:00Z">
        <w:r w:rsidR="00AE446B">
          <w:t xml:space="preserve"> what is included in the </w:t>
        </w:r>
      </w:ins>
      <w:ins w:id="460" w:author="Tierney Edwards" w:date="2013-08-13T12:05:00Z">
        <w:r w:rsidR="00DA7AB1">
          <w:t xml:space="preserve">Notice of Privacy Practices </w:t>
        </w:r>
      </w:ins>
      <w:ins w:id="461" w:author="Tierney Edwards" w:date="2013-08-13T12:53:00Z">
        <w:r w:rsidR="00AE446B">
          <w:t>provided to their</w:t>
        </w:r>
      </w:ins>
      <w:ins w:id="462" w:author="Tierney Edwards" w:date="2013-08-13T12:39:00Z">
        <w:r w:rsidR="0072468F">
          <w:t xml:space="preserve"> patient</w:t>
        </w:r>
      </w:ins>
      <w:ins w:id="463" w:author="Tierney Edwards" w:date="2013-08-13T12:53:00Z">
        <w:r w:rsidR="00AE446B">
          <w:t>s</w:t>
        </w:r>
      </w:ins>
      <w:ins w:id="464" w:author="Tierney Edwards" w:date="2013-08-13T12:39:00Z">
        <w:r w:rsidR="0072468F">
          <w:t>.</w:t>
        </w:r>
      </w:ins>
      <w:ins w:id="465" w:author="Tierney Edwards" w:date="2013-08-13T12:47:00Z">
        <w:r w:rsidR="0072468F">
          <w:rPr>
            <w:rStyle w:val="FootnoteReference"/>
          </w:rPr>
          <w:footnoteReference w:id="127"/>
        </w:r>
      </w:ins>
      <w:ins w:id="471" w:author="Tierney Edwards" w:date="2013-08-13T12:41:00Z">
        <w:r w:rsidR="0072468F">
          <w:rPr>
            <w:snapToGrid/>
            <w:szCs w:val="24"/>
          </w:rPr>
          <w:t xml:space="preserve"> </w:t>
        </w:r>
      </w:ins>
      <w:ins w:id="472" w:author="Tierney Edwards" w:date="2013-08-13T12:53:00Z">
        <w:r w:rsidR="00AE446B">
          <w:rPr>
            <w:snapToGrid/>
            <w:szCs w:val="24"/>
          </w:rPr>
          <w:t>Notices must now clearly explain patients</w:t>
        </w:r>
      </w:ins>
      <w:ins w:id="473" w:author="Tierney Edwards" w:date="2013-08-13T12:54:00Z">
        <w:r w:rsidR="00AE446B">
          <w:rPr>
            <w:snapToGrid/>
            <w:szCs w:val="24"/>
          </w:rPr>
          <w:t>’</w:t>
        </w:r>
      </w:ins>
      <w:ins w:id="474" w:author="Tierney Edwards" w:date="2013-08-13T12:41:00Z">
        <w:r w:rsidR="0072468F">
          <w:rPr>
            <w:snapToGrid/>
            <w:szCs w:val="24"/>
          </w:rPr>
          <w:t xml:space="preserve"> right</w:t>
        </w:r>
      </w:ins>
      <w:ins w:id="475" w:author="Tierney Edwards" w:date="2013-08-13T12:47:00Z">
        <w:r w:rsidR="0072468F">
          <w:rPr>
            <w:snapToGrid/>
            <w:szCs w:val="24"/>
          </w:rPr>
          <w:t>s</w:t>
        </w:r>
      </w:ins>
      <w:ins w:id="476" w:author="Tierney Edwards" w:date="2013-08-13T12:41:00Z">
        <w:r w:rsidR="0072468F">
          <w:rPr>
            <w:snapToGrid/>
            <w:szCs w:val="24"/>
          </w:rPr>
          <w:t xml:space="preserve"> to </w:t>
        </w:r>
        <w:commentRangeStart w:id="477"/>
        <w:r w:rsidR="0072468F">
          <w:rPr>
            <w:snapToGrid/>
            <w:szCs w:val="24"/>
          </w:rPr>
          <w:t>restrict disclosures</w:t>
        </w:r>
      </w:ins>
      <w:commentRangeEnd w:id="477"/>
      <w:r w:rsidR="00550F16">
        <w:rPr>
          <w:rStyle w:val="CommentReference"/>
        </w:rPr>
        <w:commentReference w:id="477"/>
      </w:r>
      <w:ins w:id="478" w:author="Tierney Edwards" w:date="2013-08-13T12:41:00Z">
        <w:r w:rsidR="0072468F">
          <w:rPr>
            <w:snapToGrid/>
            <w:szCs w:val="24"/>
          </w:rPr>
          <w:t xml:space="preserve">, </w:t>
        </w:r>
      </w:ins>
      <w:ins w:id="479" w:author="Tierney Edwards" w:date="2013-08-13T12:42:00Z">
        <w:r w:rsidR="0072468F">
          <w:rPr>
            <w:snapToGrid/>
            <w:szCs w:val="24"/>
          </w:rPr>
          <w:t xml:space="preserve">the type of disclosures that would require a patient’s authorization, and </w:t>
        </w:r>
      </w:ins>
      <w:ins w:id="480" w:author="Tierney Edwards" w:date="2013-08-13T12:43:00Z">
        <w:r w:rsidR="0072468F">
          <w:rPr>
            <w:snapToGrid/>
            <w:szCs w:val="24"/>
          </w:rPr>
          <w:t>their right</w:t>
        </w:r>
      </w:ins>
      <w:ins w:id="481" w:author="Tierney Edwards" w:date="2013-08-13T12:54:00Z">
        <w:r w:rsidR="00AE446B">
          <w:rPr>
            <w:snapToGrid/>
            <w:szCs w:val="24"/>
          </w:rPr>
          <w:t>s</w:t>
        </w:r>
      </w:ins>
      <w:ins w:id="482" w:author="Tierney Edwards" w:date="2013-08-13T12:43:00Z">
        <w:r w:rsidR="0072468F">
          <w:rPr>
            <w:snapToGrid/>
            <w:szCs w:val="24"/>
          </w:rPr>
          <w:t xml:space="preserve"> as</w:t>
        </w:r>
      </w:ins>
      <w:ins w:id="483" w:author="Tierney Edwards" w:date="2013-08-13T12:54:00Z">
        <w:r w:rsidR="00AE446B">
          <w:rPr>
            <w:snapToGrid/>
            <w:szCs w:val="24"/>
          </w:rPr>
          <w:t xml:space="preserve"> individual</w:t>
        </w:r>
      </w:ins>
      <w:ins w:id="484" w:author="Tierney Edwards" w:date="2013-08-13T12:43:00Z">
        <w:r w:rsidR="0072468F">
          <w:rPr>
            <w:snapToGrid/>
            <w:szCs w:val="24"/>
          </w:rPr>
          <w:t xml:space="preserve"> patient</w:t>
        </w:r>
      </w:ins>
      <w:ins w:id="485" w:author="Tierney Edwards" w:date="2013-08-13T12:54:00Z">
        <w:r w:rsidR="00AE446B">
          <w:rPr>
            <w:snapToGrid/>
            <w:szCs w:val="24"/>
          </w:rPr>
          <w:t>s</w:t>
        </w:r>
      </w:ins>
      <w:ins w:id="486" w:author="Tierney Edwards" w:date="2013-08-13T12:43:00Z">
        <w:r w:rsidR="0072468F">
          <w:rPr>
            <w:snapToGrid/>
            <w:szCs w:val="24"/>
          </w:rPr>
          <w:t xml:space="preserve"> to </w:t>
        </w:r>
        <w:commentRangeStart w:id="487"/>
        <w:r w:rsidR="0072468F">
          <w:rPr>
            <w:snapToGrid/>
            <w:szCs w:val="24"/>
          </w:rPr>
          <w:t>opt out of certain disclosures</w:t>
        </w:r>
      </w:ins>
      <w:ins w:id="488" w:author="Tierney Edwards" w:date="2013-08-20T12:41:00Z">
        <w:r w:rsidR="008A5DC5">
          <w:rPr>
            <w:snapToGrid/>
            <w:szCs w:val="24"/>
          </w:rPr>
          <w:t xml:space="preserve"> (see information on fundraising immediately below)</w:t>
        </w:r>
      </w:ins>
      <w:ins w:id="489" w:author="Tierney Edwards" w:date="2013-08-13T12:43:00Z">
        <w:r w:rsidR="0072468F">
          <w:rPr>
            <w:snapToGrid/>
            <w:szCs w:val="24"/>
          </w:rPr>
          <w:t>.</w:t>
        </w:r>
      </w:ins>
      <w:commentRangeEnd w:id="487"/>
      <w:r w:rsidR="00550F16">
        <w:rPr>
          <w:rStyle w:val="CommentReference"/>
        </w:rPr>
        <w:commentReference w:id="487"/>
      </w:r>
      <w:ins w:id="490" w:author="Tierney Edwards" w:date="2013-08-13T12:47:00Z">
        <w:r w:rsidR="0072468F">
          <w:rPr>
            <w:rStyle w:val="FootnoteReference"/>
            <w:snapToGrid/>
            <w:szCs w:val="24"/>
          </w:rPr>
          <w:footnoteReference w:id="128"/>
        </w:r>
        <w:r w:rsidR="0072468F" w:rsidRPr="0072468F">
          <w:rPr>
            <w:rStyle w:val="FootnoteReference"/>
          </w:rPr>
          <w:t xml:space="preserve"> </w:t>
        </w:r>
      </w:ins>
      <w:ins w:id="493" w:author="Tierney Edwards" w:date="2013-08-13T12:43:00Z">
        <w:r w:rsidR="0072468F">
          <w:rPr>
            <w:snapToGrid/>
            <w:szCs w:val="24"/>
          </w:rPr>
          <w:t xml:space="preserve">Additionally, the </w:t>
        </w:r>
      </w:ins>
      <w:ins w:id="494" w:author="Tierney Edwards" w:date="2013-08-13T13:00:00Z">
        <w:r w:rsidR="00AE446B">
          <w:rPr>
            <w:snapToGrid/>
            <w:szCs w:val="24"/>
          </w:rPr>
          <w:t>covered entity</w:t>
        </w:r>
      </w:ins>
      <w:ins w:id="495" w:author="Tierney Edwards" w:date="2013-08-13T12:43:00Z">
        <w:r w:rsidR="0072468F">
          <w:rPr>
            <w:snapToGrid/>
            <w:szCs w:val="24"/>
          </w:rPr>
          <w:t xml:space="preserve"> must now inform patients about their right</w:t>
        </w:r>
      </w:ins>
      <w:ins w:id="496" w:author="Tierney Edwards" w:date="2013-08-13T12:48:00Z">
        <w:r w:rsidR="0072468F">
          <w:rPr>
            <w:snapToGrid/>
            <w:szCs w:val="24"/>
          </w:rPr>
          <w:t>s</w:t>
        </w:r>
      </w:ins>
      <w:ins w:id="497" w:author="Tierney Edwards" w:date="2013-08-13T12:43:00Z">
        <w:r w:rsidR="0072468F">
          <w:rPr>
            <w:snapToGrid/>
            <w:szCs w:val="24"/>
          </w:rPr>
          <w:t xml:space="preserve"> to n</w:t>
        </w:r>
        <w:r w:rsidR="00AE446B">
          <w:rPr>
            <w:snapToGrid/>
            <w:szCs w:val="24"/>
          </w:rPr>
          <w:t>otice if there is a</w:t>
        </w:r>
      </w:ins>
      <w:ins w:id="498" w:author="Tierney Edwards" w:date="2013-08-13T12:54:00Z">
        <w:r w:rsidR="00AE446B">
          <w:rPr>
            <w:snapToGrid/>
            <w:szCs w:val="24"/>
          </w:rPr>
          <w:t xml:space="preserve">n </w:t>
        </w:r>
      </w:ins>
      <w:ins w:id="499" w:author="Tierney Edwards" w:date="2013-08-13T12:55:00Z">
        <w:r w:rsidR="00AE446B">
          <w:rPr>
            <w:snapToGrid/>
            <w:szCs w:val="24"/>
          </w:rPr>
          <w:t>information</w:t>
        </w:r>
      </w:ins>
      <w:ins w:id="500" w:author="Tierney Edwards" w:date="2013-08-13T12:54:00Z">
        <w:r w:rsidR="00AE446B">
          <w:rPr>
            <w:snapToGrid/>
            <w:szCs w:val="24"/>
          </w:rPr>
          <w:t xml:space="preserve"> </w:t>
        </w:r>
      </w:ins>
      <w:ins w:id="501" w:author="Tierney Edwards" w:date="2013-08-13T12:48:00Z">
        <w:r w:rsidR="0072468F">
          <w:rPr>
            <w:snapToGrid/>
            <w:szCs w:val="24"/>
          </w:rPr>
          <w:t xml:space="preserve">breach, as well as </w:t>
        </w:r>
      </w:ins>
      <w:ins w:id="502" w:author="Tierney Edwards" w:date="2013-08-13T12:43:00Z">
        <w:r w:rsidR="0072468F">
          <w:rPr>
            <w:snapToGrid/>
            <w:szCs w:val="24"/>
          </w:rPr>
          <w:t xml:space="preserve">their rights regarding </w:t>
        </w:r>
      </w:ins>
      <w:ins w:id="503" w:author="Tierney Edwards" w:date="2013-08-13T13:02:00Z">
        <w:r w:rsidR="00AE446B">
          <w:rPr>
            <w:snapToGrid/>
            <w:szCs w:val="24"/>
          </w:rPr>
          <w:t xml:space="preserve">the </w:t>
        </w:r>
      </w:ins>
      <w:ins w:id="504" w:author="Tierney Edwards" w:date="2013-08-13T12:43:00Z">
        <w:r w:rsidR="0072468F">
          <w:rPr>
            <w:snapToGrid/>
            <w:szCs w:val="24"/>
          </w:rPr>
          <w:t xml:space="preserve">use </w:t>
        </w:r>
      </w:ins>
      <w:ins w:id="505" w:author="Tierney Edwards" w:date="2013-08-13T13:02:00Z">
        <w:r w:rsidR="00AE446B">
          <w:rPr>
            <w:snapToGrid/>
            <w:szCs w:val="24"/>
          </w:rPr>
          <w:t xml:space="preserve">of their genetic information for </w:t>
        </w:r>
      </w:ins>
      <w:ins w:id="506" w:author="Tierney Edwards" w:date="2013-08-13T12:43:00Z">
        <w:r w:rsidR="0072468F">
          <w:rPr>
            <w:snapToGrid/>
            <w:szCs w:val="24"/>
          </w:rPr>
          <w:t>health plan underwriting purposes.</w:t>
        </w:r>
      </w:ins>
      <w:ins w:id="507" w:author="Tierney Edwards" w:date="2013-08-20T11:21:00Z">
        <w:r w:rsidR="009C1BD2">
          <w:rPr>
            <w:rStyle w:val="FootnoteReference"/>
            <w:snapToGrid/>
            <w:szCs w:val="24"/>
          </w:rPr>
          <w:footnoteReference w:id="129"/>
        </w:r>
      </w:ins>
      <w:ins w:id="511" w:author="Tierney Edwards" w:date="2013-08-13T12:43:00Z">
        <w:r w:rsidR="0072468F">
          <w:rPr>
            <w:snapToGrid/>
            <w:szCs w:val="24"/>
          </w:rPr>
          <w:t xml:space="preserve">  </w:t>
        </w:r>
      </w:ins>
      <w:bookmarkStart w:id="512" w:name="_ftnref2"/>
      <w:bookmarkEnd w:id="512"/>
      <w:ins w:id="513" w:author="Tierney Edwards" w:date="2013-08-13T12:45:00Z">
        <w:r w:rsidR="0072468F">
          <w:rPr>
            <w:snapToGrid/>
            <w:szCs w:val="24"/>
          </w:rPr>
          <w:t xml:space="preserve">In addition to these new </w:t>
        </w:r>
      </w:ins>
      <w:ins w:id="514" w:author="Tierney Edwards" w:date="2013-08-13T12:46:00Z">
        <w:r w:rsidR="0072468F">
          <w:rPr>
            <w:snapToGrid/>
            <w:szCs w:val="24"/>
          </w:rPr>
          <w:t>requirements</w:t>
        </w:r>
      </w:ins>
      <w:ins w:id="515" w:author="Tierney Edwards" w:date="2013-08-13T12:45:00Z">
        <w:r w:rsidR="0072468F">
          <w:rPr>
            <w:snapToGrid/>
            <w:szCs w:val="24"/>
          </w:rPr>
          <w:t>,</w:t>
        </w:r>
      </w:ins>
      <w:ins w:id="516"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518" w:author="Tierney Edwards" w:date="2013-08-13T12:49:00Z">
        <w:r w:rsidR="0072468F">
          <w:t>September 23, 2013 is</w:t>
        </w:r>
        <w:r w:rsidR="00AE446B">
          <w:t xml:space="preserve"> the deadline by which</w:t>
        </w:r>
      </w:ins>
      <w:ins w:id="519" w:author="Tierney Edwards" w:date="2013-08-13T12:59:00Z">
        <w:r w:rsidR="00AE446B">
          <w:t xml:space="preserve"> covered entities</w:t>
        </w:r>
      </w:ins>
      <w:ins w:id="520" w:author="Tierney Edwards" w:date="2013-08-13T12:55:00Z">
        <w:r w:rsidR="00AE446B">
          <w:t xml:space="preserve"> must be in compliance with these new requirements, or else risk facing patient complaints, </w:t>
        </w:r>
      </w:ins>
      <w:ins w:id="521" w:author="Tierney Edwards" w:date="2013-08-13T12:56:00Z">
        <w:r w:rsidR="00AE446B">
          <w:t>governmental</w:t>
        </w:r>
      </w:ins>
      <w:ins w:id="522" w:author="Tierney Edwards" w:date="2013-08-13T12:55:00Z">
        <w:r w:rsidR="00AE446B">
          <w:t xml:space="preserve"> </w:t>
        </w:r>
      </w:ins>
      <w:ins w:id="523" w:author="Tierney Edwards" w:date="2013-08-13T12:56:00Z">
        <w:r w:rsidR="00AE446B">
          <w:t>investigations, and civil and criminal penalties.</w:t>
        </w:r>
      </w:ins>
      <w:ins w:id="524"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655F00" w:rsidRPr="004E22FF">
        <w:rPr>
          <w:szCs w:val="24"/>
        </w:rPr>
        <w:fldChar w:fldCharType="begin"/>
      </w:r>
      <w:r w:rsidR="00655F00" w:rsidRPr="00655F00">
        <w:rPr>
          <w:szCs w:val="24"/>
          <w:rPrChange w:id="529" w:author="Tierney Edwards" w:date="2013-08-20T11:03:00Z">
            <w:rPr>
              <w:vertAlign w:val="superscript"/>
            </w:rPr>
          </w:rPrChange>
        </w:rPr>
        <w:instrText>HYPERLINK "http://www.hhs.gov/ocr/privacy/hipaa/understanding/coveredentities/notice.html"</w:instrText>
      </w:r>
      <w:r w:rsidR="00655F00" w:rsidRPr="00655F00">
        <w:rPr>
          <w:szCs w:val="24"/>
          <w:rPrChange w:id="530"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655F00" w:rsidRPr="004E22FF">
        <w:rPr>
          <w:szCs w:val="24"/>
        </w:rPr>
        <w:fldChar w:fldCharType="end"/>
      </w:r>
      <w:r w:rsidRPr="004E22FF">
        <w:rPr>
          <w:szCs w:val="24"/>
        </w:rPr>
        <w:t>.</w:t>
      </w:r>
    </w:p>
    <w:p w:rsidR="00D41F56" w:rsidRDefault="00D41F56" w:rsidP="0067525D">
      <w:pPr>
        <w:tabs>
          <w:tab w:val="left" w:pos="-720"/>
        </w:tabs>
        <w:suppressAutoHyphens/>
        <w:rPr>
          <w:ins w:id="531" w:author="Tierney Edwards" w:date="2013-11-01T14:57:00Z"/>
          <w:szCs w:val="24"/>
        </w:rPr>
      </w:pPr>
    </w:p>
    <w:p w:rsidR="0067525D" w:rsidRPr="00D41F56" w:rsidRDefault="00883C66" w:rsidP="0067525D">
      <w:pPr>
        <w:tabs>
          <w:tab w:val="left" w:pos="-720"/>
        </w:tabs>
        <w:suppressAutoHyphens/>
        <w:rPr>
          <w:ins w:id="532" w:author="Tierney Edwards" w:date="2013-08-20T12:27:00Z"/>
          <w:b/>
          <w:szCs w:val="24"/>
          <w:rPrChange w:id="533" w:author="Tierney Edwards" w:date="2013-11-01T14:57:00Z">
            <w:rPr>
              <w:ins w:id="534" w:author="Tierney Edwards" w:date="2013-08-20T12:27:00Z"/>
              <w:szCs w:val="24"/>
            </w:rPr>
          </w:rPrChange>
        </w:rPr>
      </w:pPr>
      <w:ins w:id="535" w:author="Tierney Edwards" w:date="2013-08-20T12:27:00Z">
        <w:r w:rsidRPr="00D41F56">
          <w:rPr>
            <w:b/>
            <w:szCs w:val="24"/>
            <w:rPrChange w:id="536" w:author="Tierney Edwards" w:date="2013-11-01T14:57:00Z">
              <w:rPr>
                <w:szCs w:val="24"/>
              </w:rPr>
            </w:rPrChange>
          </w:rPr>
          <w:t xml:space="preserve">Can </w:t>
        </w:r>
        <w:proofErr w:type="gramStart"/>
        <w:r w:rsidRPr="00D41F56">
          <w:rPr>
            <w:b/>
            <w:szCs w:val="24"/>
            <w:rPrChange w:id="537" w:author="Tierney Edwards" w:date="2013-11-01T14:57:00Z">
              <w:rPr>
                <w:szCs w:val="24"/>
              </w:rPr>
            </w:rPrChange>
          </w:rPr>
          <w:t>a provider</w:t>
        </w:r>
        <w:proofErr w:type="gramEnd"/>
        <w:r w:rsidRPr="00D41F56">
          <w:rPr>
            <w:b/>
            <w:szCs w:val="24"/>
            <w:rPrChange w:id="538" w:author="Tierney Edwards" w:date="2013-11-01T14:57:00Z">
              <w:rPr>
                <w:szCs w:val="24"/>
              </w:rPr>
            </w:rPrChange>
          </w:rPr>
          <w:t xml:space="preserve"> use patient information for fundraising purposes?</w:t>
        </w:r>
      </w:ins>
    </w:p>
    <w:p w:rsidR="00D41F56" w:rsidRDefault="00D41F56" w:rsidP="0067525D">
      <w:pPr>
        <w:tabs>
          <w:tab w:val="left" w:pos="-720"/>
        </w:tabs>
        <w:suppressAutoHyphens/>
        <w:rPr>
          <w:ins w:id="539" w:author="Tierney Edwards" w:date="2013-11-01T14:57:00Z"/>
          <w:szCs w:val="24"/>
        </w:rPr>
      </w:pPr>
    </w:p>
    <w:p w:rsidR="00883C66" w:rsidRDefault="00D41F56" w:rsidP="0067525D">
      <w:pPr>
        <w:tabs>
          <w:tab w:val="left" w:pos="-720"/>
        </w:tabs>
        <w:suppressAutoHyphens/>
        <w:rPr>
          <w:ins w:id="540" w:author="Tierney Edwards" w:date="2013-11-01T14:58:00Z"/>
          <w:szCs w:val="24"/>
        </w:rPr>
      </w:pPr>
      <w:ins w:id="541" w:author="Tierney Edwards" w:date="2013-11-01T14:58:00Z">
        <w:r>
          <w:rPr>
            <w:szCs w:val="24"/>
          </w:rPr>
          <w:tab/>
        </w:r>
      </w:ins>
      <w:ins w:id="542" w:author="Tierney Edwards" w:date="2013-08-20T12:28:00Z">
        <w:r w:rsidR="00883C66">
          <w:rPr>
            <w:szCs w:val="24"/>
          </w:rPr>
          <w:t>There are six categories of health information that may be used and disclosed for the purpose of fundraising, even without a patient’s prior consent. This includes:</w:t>
        </w:r>
      </w:ins>
      <w:ins w:id="543" w:author="Tierney Edwards" w:date="2013-08-20T12:31:00Z">
        <w:r w:rsidR="00883C66">
          <w:rPr>
            <w:rStyle w:val="FootnoteReference"/>
            <w:szCs w:val="24"/>
          </w:rPr>
          <w:footnoteReference w:id="132"/>
        </w:r>
      </w:ins>
    </w:p>
    <w:p w:rsidR="00D41F56" w:rsidRDefault="00D41F56" w:rsidP="0067525D">
      <w:pPr>
        <w:tabs>
          <w:tab w:val="left" w:pos="-720"/>
        </w:tabs>
        <w:suppressAutoHyphens/>
        <w:rPr>
          <w:ins w:id="550" w:author="Tierney Edwards" w:date="2013-08-20T12:28:00Z"/>
          <w:szCs w:val="24"/>
        </w:rPr>
      </w:pPr>
    </w:p>
    <w:p w:rsidR="00D41F56" w:rsidRDefault="00D41F56">
      <w:pPr>
        <w:pStyle w:val="ListParagraph"/>
        <w:numPr>
          <w:ilvl w:val="0"/>
          <w:numId w:val="4"/>
        </w:numPr>
        <w:tabs>
          <w:tab w:val="left" w:pos="-720"/>
        </w:tabs>
        <w:suppressAutoHyphens/>
        <w:rPr>
          <w:ins w:id="551" w:author="Tierney Edwards" w:date="2013-11-01T14:58:00Z"/>
          <w:szCs w:val="24"/>
        </w:rPr>
        <w:pPrChange w:id="552" w:author="Tierney Edwards" w:date="2013-08-20T12:29:00Z">
          <w:pPr>
            <w:tabs>
              <w:tab w:val="left" w:pos="-720"/>
            </w:tabs>
            <w:suppressAutoHyphens/>
          </w:pPr>
        </w:pPrChange>
      </w:pPr>
      <w:ins w:id="553" w:author="Tierney Edwards" w:date="2013-11-01T14:58:00Z">
        <w:r>
          <w:rPr>
            <w:szCs w:val="24"/>
          </w:rPr>
          <w:lastRenderedPageBreak/>
          <w:t>Patient</w:t>
        </w:r>
      </w:ins>
      <w:ins w:id="554" w:author="Tierney Edwards" w:date="2013-08-20T12:29:00Z">
        <w:r w:rsidR="00883C66">
          <w:rPr>
            <w:szCs w:val="24"/>
          </w:rPr>
          <w:t xml:space="preserve"> demographic information</w:t>
        </w:r>
      </w:ins>
    </w:p>
    <w:p w:rsidR="00D41F56" w:rsidRDefault="00D41F56" w:rsidP="00D41F56">
      <w:pPr>
        <w:pStyle w:val="ListParagraph"/>
        <w:tabs>
          <w:tab w:val="left" w:pos="-720"/>
        </w:tabs>
        <w:suppressAutoHyphens/>
        <w:rPr>
          <w:ins w:id="555" w:author="Tierney Edwards" w:date="2013-08-20T12:29:00Z"/>
          <w:szCs w:val="24"/>
        </w:rPr>
        <w:pPrChange w:id="556"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57" w:author="Tierney Edwards" w:date="2013-11-01T14:58:00Z"/>
          <w:szCs w:val="24"/>
        </w:rPr>
        <w:pPrChange w:id="558" w:author="Tierney Edwards" w:date="2013-08-20T12:29:00Z">
          <w:pPr>
            <w:tabs>
              <w:tab w:val="left" w:pos="-720"/>
            </w:tabs>
            <w:suppressAutoHyphens/>
          </w:pPr>
        </w:pPrChange>
      </w:pPr>
      <w:ins w:id="559" w:author="Tierney Edwards" w:date="2013-08-20T12:29:00Z">
        <w:r>
          <w:rPr>
            <w:szCs w:val="24"/>
          </w:rPr>
          <w:t>Health insurance status</w:t>
        </w:r>
      </w:ins>
    </w:p>
    <w:p w:rsidR="00D41F56" w:rsidRDefault="00D41F56" w:rsidP="00D41F56">
      <w:pPr>
        <w:pStyle w:val="ListParagraph"/>
        <w:tabs>
          <w:tab w:val="left" w:pos="-720"/>
        </w:tabs>
        <w:suppressAutoHyphens/>
        <w:rPr>
          <w:ins w:id="560" w:author="Tierney Edwards" w:date="2013-08-20T12:29:00Z"/>
          <w:szCs w:val="24"/>
        </w:rPr>
        <w:pPrChange w:id="561"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62" w:author="Tierney Edwards" w:date="2013-11-01T14:58:00Z"/>
          <w:szCs w:val="24"/>
        </w:rPr>
        <w:pPrChange w:id="563" w:author="Tierney Edwards" w:date="2013-08-20T12:29:00Z">
          <w:pPr>
            <w:tabs>
              <w:tab w:val="left" w:pos="-720"/>
            </w:tabs>
            <w:suppressAutoHyphens/>
          </w:pPr>
        </w:pPrChange>
      </w:pPr>
      <w:ins w:id="564" w:author="Tierney Edwards" w:date="2013-08-20T12:29:00Z">
        <w:r>
          <w:rPr>
            <w:szCs w:val="24"/>
          </w:rPr>
          <w:t>Dates of patient health care services</w:t>
        </w:r>
      </w:ins>
    </w:p>
    <w:p w:rsidR="00D41F56" w:rsidRDefault="00D41F56" w:rsidP="00D41F56">
      <w:pPr>
        <w:pStyle w:val="ListParagraph"/>
        <w:tabs>
          <w:tab w:val="left" w:pos="-720"/>
        </w:tabs>
        <w:suppressAutoHyphens/>
        <w:rPr>
          <w:ins w:id="565" w:author="Tierney Edwards" w:date="2013-08-20T12:29:00Z"/>
          <w:szCs w:val="24"/>
        </w:rPr>
        <w:pPrChange w:id="566"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67" w:author="Tierney Edwards" w:date="2013-11-01T14:58:00Z"/>
          <w:szCs w:val="24"/>
        </w:rPr>
        <w:pPrChange w:id="568" w:author="Tierney Edwards" w:date="2013-08-20T12:29:00Z">
          <w:pPr>
            <w:tabs>
              <w:tab w:val="left" w:pos="-720"/>
            </w:tabs>
            <w:suppressAutoHyphens/>
          </w:pPr>
        </w:pPrChange>
      </w:pPr>
      <w:ins w:id="569" w:author="Tierney Edwards" w:date="2013-08-20T12:29:00Z">
        <w:r>
          <w:rPr>
            <w:szCs w:val="24"/>
          </w:rPr>
          <w:t>General department of service information</w:t>
        </w:r>
      </w:ins>
    </w:p>
    <w:p w:rsidR="00D41F56" w:rsidRDefault="00D41F56" w:rsidP="00D41F56">
      <w:pPr>
        <w:pStyle w:val="ListParagraph"/>
        <w:tabs>
          <w:tab w:val="left" w:pos="-720"/>
        </w:tabs>
        <w:suppressAutoHyphens/>
        <w:rPr>
          <w:ins w:id="570" w:author="Tierney Edwards" w:date="2013-08-20T12:29:00Z"/>
          <w:szCs w:val="24"/>
        </w:rPr>
        <w:pPrChange w:id="571"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72" w:author="Tierney Edwards" w:date="2013-11-01T14:58:00Z"/>
          <w:szCs w:val="24"/>
        </w:rPr>
        <w:pPrChange w:id="573" w:author="Tierney Edwards" w:date="2013-08-20T12:29:00Z">
          <w:pPr>
            <w:tabs>
              <w:tab w:val="left" w:pos="-720"/>
            </w:tabs>
            <w:suppressAutoHyphens/>
          </w:pPr>
        </w:pPrChange>
      </w:pPr>
      <w:ins w:id="574" w:author="Tierney Edwards" w:date="2013-08-20T12:29:00Z">
        <w:r>
          <w:rPr>
            <w:szCs w:val="24"/>
          </w:rPr>
          <w:t>Treating physician information</w:t>
        </w:r>
      </w:ins>
    </w:p>
    <w:p w:rsidR="00D41F56" w:rsidRDefault="00D41F56" w:rsidP="00D41F56">
      <w:pPr>
        <w:pStyle w:val="ListParagraph"/>
        <w:tabs>
          <w:tab w:val="left" w:pos="-720"/>
        </w:tabs>
        <w:suppressAutoHyphens/>
        <w:rPr>
          <w:ins w:id="575" w:author="Tierney Edwards" w:date="2013-08-20T12:29:00Z"/>
          <w:szCs w:val="24"/>
        </w:rPr>
        <w:pPrChange w:id="576"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77" w:author="Tierney Edwards" w:date="2013-08-20T12:33:00Z"/>
          <w:szCs w:val="24"/>
        </w:rPr>
        <w:pPrChange w:id="578" w:author="Tierney Edwards" w:date="2013-08-20T12:29:00Z">
          <w:pPr>
            <w:tabs>
              <w:tab w:val="left" w:pos="-720"/>
            </w:tabs>
            <w:suppressAutoHyphens/>
          </w:pPr>
        </w:pPrChange>
      </w:pPr>
      <w:ins w:id="579" w:author="Tierney Edwards" w:date="2013-08-20T12:29:00Z">
        <w:r>
          <w:rPr>
            <w:szCs w:val="24"/>
          </w:rPr>
          <w:t>Outcome information</w:t>
        </w:r>
      </w:ins>
    </w:p>
    <w:p w:rsidR="00883C66" w:rsidRDefault="00883C66" w:rsidP="00883C66">
      <w:pPr>
        <w:tabs>
          <w:tab w:val="left" w:pos="-720"/>
        </w:tabs>
        <w:suppressAutoHyphens/>
        <w:rPr>
          <w:ins w:id="580" w:author="Tierney Edwards" w:date="2013-08-20T12:33:00Z"/>
          <w:szCs w:val="24"/>
        </w:rPr>
      </w:pPr>
    </w:p>
    <w:p w:rsidR="00883C66" w:rsidRDefault="00883C66" w:rsidP="00883C66">
      <w:pPr>
        <w:tabs>
          <w:tab w:val="left" w:pos="-720"/>
        </w:tabs>
        <w:suppressAutoHyphens/>
        <w:rPr>
          <w:ins w:id="581" w:author="Tierney Edwards" w:date="2013-11-01T14:58:00Z"/>
          <w:szCs w:val="24"/>
        </w:rPr>
      </w:pPr>
      <w:ins w:id="582" w:author="Tierney Edwards" w:date="2013-08-20T12:33:00Z">
        <w:r>
          <w:rPr>
            <w:szCs w:val="24"/>
          </w:rPr>
          <w:t xml:space="preserve">Despite this, patients must still </w:t>
        </w:r>
      </w:ins>
      <w:ins w:id="583" w:author="Tierney Edwards" w:date="2013-08-20T12:34:00Z">
        <w:r>
          <w:rPr>
            <w:szCs w:val="24"/>
          </w:rPr>
          <w:t xml:space="preserve">be given the ability to “opt out” of fundraising. </w:t>
        </w:r>
      </w:ins>
      <w:ins w:id="584" w:author="Tierney Edwards" w:date="2013-08-20T12:35:00Z">
        <w:r>
          <w:rPr>
            <w:szCs w:val="24"/>
          </w:rPr>
          <w:t>Providers must either tell or provide in writing an explanation of the patient’s right to opt out that:</w:t>
        </w:r>
      </w:ins>
    </w:p>
    <w:p w:rsidR="00D41F56" w:rsidRDefault="00D41F56" w:rsidP="00883C66">
      <w:pPr>
        <w:tabs>
          <w:tab w:val="left" w:pos="-720"/>
        </w:tabs>
        <w:suppressAutoHyphens/>
        <w:rPr>
          <w:ins w:id="585" w:author="Tierney Edwards" w:date="2013-08-20T12:35:00Z"/>
          <w:szCs w:val="24"/>
        </w:rPr>
      </w:pPr>
    </w:p>
    <w:p w:rsidR="00D41F56" w:rsidRDefault="00883C66">
      <w:pPr>
        <w:pStyle w:val="ListParagraph"/>
        <w:numPr>
          <w:ilvl w:val="0"/>
          <w:numId w:val="12"/>
        </w:numPr>
        <w:tabs>
          <w:tab w:val="left" w:pos="-720"/>
        </w:tabs>
        <w:suppressAutoHyphens/>
        <w:rPr>
          <w:ins w:id="586" w:author="Tierney Edwards" w:date="2013-11-01T14:58:00Z"/>
          <w:szCs w:val="24"/>
        </w:rPr>
        <w:pPrChange w:id="587" w:author="Tierney Edwards" w:date="2013-08-20T12:36:00Z">
          <w:pPr>
            <w:tabs>
              <w:tab w:val="left" w:pos="-720"/>
            </w:tabs>
            <w:suppressAutoHyphens/>
          </w:pPr>
        </w:pPrChange>
      </w:pPr>
      <w:ins w:id="588" w:author="Tierney Edwards" w:date="2013-08-20T12:36:00Z">
        <w:r>
          <w:rPr>
            <w:szCs w:val="24"/>
          </w:rPr>
          <w:t>Is clear, written in plain language, and a conspicuous part of the materials provided to the patient</w:t>
        </w:r>
      </w:ins>
      <w:ins w:id="589" w:author="Tierney Edwards" w:date="2013-11-01T14:59:00Z">
        <w:r w:rsidR="00D41F56">
          <w:rPr>
            <w:szCs w:val="24"/>
          </w:rPr>
          <w:t>; and</w:t>
        </w:r>
      </w:ins>
    </w:p>
    <w:p w:rsidR="00D41F56" w:rsidRDefault="00D41F56" w:rsidP="00D41F56">
      <w:pPr>
        <w:pStyle w:val="ListParagraph"/>
        <w:tabs>
          <w:tab w:val="left" w:pos="-720"/>
        </w:tabs>
        <w:suppressAutoHyphens/>
        <w:rPr>
          <w:ins w:id="590" w:author="Tierney Edwards" w:date="2013-08-20T12:36:00Z"/>
          <w:szCs w:val="24"/>
        </w:rPr>
        <w:pPrChange w:id="591" w:author="Tierney Edwards" w:date="2013-11-01T14:58:00Z">
          <w:pPr>
            <w:tabs>
              <w:tab w:val="left" w:pos="-720"/>
            </w:tabs>
            <w:suppressAutoHyphens/>
          </w:pPr>
        </w:pPrChange>
      </w:pPr>
    </w:p>
    <w:p w:rsidR="00D41F56" w:rsidRDefault="00883C66">
      <w:pPr>
        <w:pStyle w:val="ListParagraph"/>
        <w:numPr>
          <w:ilvl w:val="0"/>
          <w:numId w:val="12"/>
        </w:numPr>
        <w:tabs>
          <w:tab w:val="left" w:pos="-720"/>
        </w:tabs>
        <w:suppressAutoHyphens/>
        <w:rPr>
          <w:ins w:id="592" w:author="Tierney Edwards" w:date="2013-08-20T12:37:00Z"/>
          <w:szCs w:val="24"/>
        </w:rPr>
        <w:pPrChange w:id="593" w:author="Tierney Edwards" w:date="2013-08-20T12:36:00Z">
          <w:pPr>
            <w:tabs>
              <w:tab w:val="left" w:pos="-720"/>
            </w:tabs>
            <w:suppressAutoHyphens/>
          </w:pPr>
        </w:pPrChange>
      </w:pPr>
      <w:ins w:id="594" w:author="Tierney Edwards" w:date="2013-08-20T12:37:00Z">
        <w:r>
          <w:rPr>
            <w:szCs w:val="24"/>
          </w:rPr>
          <w:t xml:space="preserve">Describes a simple way for the patient to opt out from receiving any other fundraising materials from the provider. </w:t>
        </w:r>
      </w:ins>
    </w:p>
    <w:p w:rsidR="00D41F56" w:rsidRDefault="00D41F56">
      <w:pPr>
        <w:pStyle w:val="ListParagraph"/>
        <w:tabs>
          <w:tab w:val="left" w:pos="-720"/>
        </w:tabs>
        <w:suppressAutoHyphens/>
        <w:rPr>
          <w:szCs w:val="24"/>
        </w:rPr>
        <w:pPrChange w:id="595"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596"/>
      <w:r w:rsidRPr="004E22FF">
        <w:rPr>
          <w:b/>
          <w:szCs w:val="24"/>
        </w:rPr>
        <w:t xml:space="preserve">fails to comply </w:t>
      </w:r>
      <w:commentRangeEnd w:id="596"/>
      <w:r w:rsidR="00655F00" w:rsidRPr="00655F00">
        <w:rPr>
          <w:rStyle w:val="CommentReference"/>
          <w:sz w:val="24"/>
          <w:szCs w:val="24"/>
          <w:rPrChange w:id="597" w:author="Tierney Edwards" w:date="2013-08-20T11:03:00Z">
            <w:rPr>
              <w:rStyle w:val="CommentReference"/>
            </w:rPr>
          </w:rPrChange>
        </w:rPr>
        <w:commentReference w:id="596"/>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598"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599"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D41F56" w:rsidRDefault="00D41F56">
      <w:pPr>
        <w:autoSpaceDE w:val="0"/>
        <w:autoSpaceDN w:val="0"/>
        <w:adjustRightInd w:val="0"/>
        <w:ind w:firstLine="720"/>
        <w:rPr>
          <w:ins w:id="602" w:author="Tierney Edwards" w:date="2013-11-01T14:59:00Z"/>
          <w:szCs w:val="24"/>
        </w:rPr>
        <w:pPrChange w:id="603" w:author="Tierney Edwards" w:date="2013-10-10T15:19:00Z">
          <w:pPr>
            <w:autoSpaceDE w:val="0"/>
            <w:autoSpaceDN w:val="0"/>
            <w:adjustRightInd w:val="0"/>
          </w:pPr>
        </w:pPrChange>
      </w:pPr>
    </w:p>
    <w:p w:rsidR="00D41F56" w:rsidRDefault="004E22FF">
      <w:pPr>
        <w:autoSpaceDE w:val="0"/>
        <w:autoSpaceDN w:val="0"/>
        <w:adjustRightInd w:val="0"/>
        <w:ind w:firstLine="720"/>
        <w:rPr>
          <w:ins w:id="604" w:author="Tierney Edwards" w:date="2013-08-20T10:57:00Z"/>
          <w:szCs w:val="24"/>
          <w:rPrChange w:id="605" w:author="Tierney Edwards" w:date="2013-08-20T11:19:00Z">
            <w:rPr>
              <w:ins w:id="606" w:author="Tierney Edwards" w:date="2013-08-20T10:57:00Z"/>
              <w:rFonts w:ascii="Garamond" w:hAnsi="Garamond" w:cs="Garamond"/>
              <w:sz w:val="22"/>
            </w:rPr>
          </w:rPrChange>
        </w:rPr>
        <w:pPrChange w:id="607" w:author="Tierney Edwards" w:date="2013-10-10T15:19:00Z">
          <w:pPr>
            <w:autoSpaceDE w:val="0"/>
            <w:autoSpaceDN w:val="0"/>
            <w:adjustRightInd w:val="0"/>
          </w:pPr>
        </w:pPrChange>
      </w:pPr>
      <w:ins w:id="608" w:author="Tierney Edwards" w:date="2013-08-20T11:01:00Z">
        <w:r w:rsidRPr="004E22FF">
          <w:rPr>
            <w:szCs w:val="24"/>
          </w:rPr>
          <w:t>A</w:t>
        </w:r>
      </w:ins>
      <w:ins w:id="609" w:author="Tierney Edwards" w:date="2013-08-20T10:57:00Z">
        <w:r w:rsidR="00C51BF3" w:rsidRPr="004E22FF">
          <w:rPr>
            <w:szCs w:val="24"/>
          </w:rPr>
          <w:t xml:space="preserve"> </w:t>
        </w:r>
      </w:ins>
      <w:ins w:id="610" w:author="Tierney Edwards" w:date="2013-08-20T11:21:00Z">
        <w:r w:rsidR="009021FB">
          <w:rPr>
            <w:szCs w:val="24"/>
          </w:rPr>
          <w:t xml:space="preserve">new, </w:t>
        </w:r>
      </w:ins>
      <w:ins w:id="611" w:author="Tierney Edwards" w:date="2013-08-20T10:57:00Z">
        <w:r w:rsidR="00C51BF3" w:rsidRPr="004E22FF">
          <w:rPr>
            <w:szCs w:val="24"/>
          </w:rPr>
          <w:t xml:space="preserve">four-level tiered civil money penalty structure </w:t>
        </w:r>
      </w:ins>
      <w:ins w:id="612" w:author="Tierney Edwards" w:date="2013-08-20T11:01:00Z">
        <w:r w:rsidRPr="004E22FF">
          <w:rPr>
            <w:szCs w:val="24"/>
          </w:rPr>
          <w:t xml:space="preserve">has been created </w:t>
        </w:r>
      </w:ins>
      <w:ins w:id="613" w:author="Tierney Edwards" w:date="2013-08-20T10:57:00Z">
        <w:r w:rsidRPr="004E22FF">
          <w:rPr>
            <w:szCs w:val="24"/>
          </w:rPr>
          <w:t>by the HITECH Act</w:t>
        </w:r>
        <w:r w:rsidR="00C51BF3" w:rsidRPr="004E22FF">
          <w:rPr>
            <w:szCs w:val="24"/>
          </w:rPr>
          <w:t>.</w:t>
        </w:r>
      </w:ins>
      <w:ins w:id="614" w:author="Tierney Edwards" w:date="2013-08-20T11:01:00Z">
        <w:r w:rsidRPr="004E22FF">
          <w:rPr>
            <w:rStyle w:val="FootnoteReference"/>
            <w:szCs w:val="24"/>
          </w:rPr>
          <w:footnoteReference w:id="139"/>
        </w:r>
      </w:ins>
      <w:ins w:id="621" w:author="Tierney Edwards" w:date="2013-08-20T10:57:00Z">
        <w:r w:rsidR="00C51BF3" w:rsidRPr="004E22FF">
          <w:rPr>
            <w:szCs w:val="24"/>
          </w:rPr>
          <w:t xml:space="preserve"> Penalties are now assessed depending on the covered entity’s culpability;</w:t>
        </w:r>
      </w:ins>
      <w:ins w:id="622" w:author="Tierney Edwards" w:date="2013-08-20T11:11:00Z">
        <w:r w:rsidR="009C1BD2" w:rsidRPr="004E22FF">
          <w:rPr>
            <w:rStyle w:val="FootnoteReference"/>
            <w:szCs w:val="24"/>
          </w:rPr>
          <w:footnoteReference w:id="140"/>
        </w:r>
      </w:ins>
      <w:ins w:id="637" w:author="Tierney Edwards" w:date="2013-08-20T10:57:00Z">
        <w:r w:rsidR="00C51BF3" w:rsidRPr="004E22FF">
          <w:rPr>
            <w:szCs w:val="24"/>
          </w:rPr>
          <w:t xml:space="preserve"> the minimum penalty amount for each violation has been </w:t>
        </w:r>
      </w:ins>
      <w:ins w:id="638" w:author="Tierney Edwards" w:date="2013-08-20T11:02:00Z">
        <w:r w:rsidRPr="004E22FF">
          <w:rPr>
            <w:szCs w:val="24"/>
          </w:rPr>
          <w:t xml:space="preserve">is set at </w:t>
        </w:r>
      </w:ins>
      <w:ins w:id="639" w:author="Tierney Edwards" w:date="2013-08-20T10:57:00Z">
        <w:r w:rsidR="00C51BF3" w:rsidRPr="004E22FF">
          <w:rPr>
            <w:szCs w:val="24"/>
          </w:rPr>
          <w:t xml:space="preserve">$100 for each HIPAA violation, and the maximum penalty has been </w:t>
        </w:r>
      </w:ins>
      <w:ins w:id="640" w:author="Tierney Edwards" w:date="2013-08-20T11:02:00Z">
        <w:r w:rsidRPr="004E22FF">
          <w:rPr>
            <w:szCs w:val="24"/>
          </w:rPr>
          <w:t>increased to</w:t>
        </w:r>
      </w:ins>
      <w:ins w:id="641" w:author="Tierney Edwards" w:date="2013-08-20T10:57:00Z">
        <w:r w:rsidR="00C51BF3" w:rsidRPr="004E22FF">
          <w:rPr>
            <w:szCs w:val="24"/>
          </w:rPr>
          <w:t xml:space="preserve"> </w:t>
        </w:r>
      </w:ins>
      <w:ins w:id="642" w:author="Tierney Edwards" w:date="2013-08-20T11:02:00Z">
        <w:r w:rsidRPr="004E22FF">
          <w:rPr>
            <w:szCs w:val="24"/>
          </w:rPr>
          <w:t>$</w:t>
        </w:r>
      </w:ins>
      <w:ins w:id="643" w:author="Tierney Edwards" w:date="2013-08-20T10:57:00Z">
        <w:r w:rsidR="00C51BF3" w:rsidRPr="004E22FF">
          <w:rPr>
            <w:szCs w:val="24"/>
          </w:rPr>
          <w:t>1.5 million dollars annually.</w:t>
        </w:r>
      </w:ins>
      <w:ins w:id="644" w:author="Tierney Edwards" w:date="2013-08-20T11:11:00Z">
        <w:r w:rsidR="009C1BD2">
          <w:rPr>
            <w:rStyle w:val="FootnoteReference"/>
            <w:szCs w:val="24"/>
          </w:rPr>
          <w:footnoteReference w:id="141"/>
        </w:r>
      </w:ins>
      <w:ins w:id="662" w:author="Tierney Edwards" w:date="2013-08-20T10:57:00Z">
        <w:r w:rsidR="00655F00" w:rsidRPr="00655F00">
          <w:rPr>
            <w:szCs w:val="24"/>
            <w:rPrChange w:id="663"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664" w:author="Tierney Edwards" w:date="2013-08-20T11:17:00Z">
        <w:r w:rsidR="009C1BD2">
          <w:rPr>
            <w:rStyle w:val="FootnoteReference"/>
            <w:szCs w:val="24"/>
          </w:rPr>
          <w:footnoteReference w:id="142"/>
        </w:r>
      </w:ins>
      <w:ins w:id="672" w:author="Tierney Edwards" w:date="2013-08-20T10:57:00Z">
        <w:r w:rsidR="00655F00" w:rsidRPr="00655F00">
          <w:rPr>
            <w:szCs w:val="24"/>
            <w:rPrChange w:id="673" w:author="Tierney Edwards" w:date="2013-08-20T11:03:00Z">
              <w:rPr>
                <w:rFonts w:ascii="Melior" w:hAnsi="Melior" w:cs="Melior"/>
                <w:sz w:val="18"/>
                <w:szCs w:val="18"/>
              </w:rPr>
            </w:rPrChange>
          </w:rPr>
          <w:t xml:space="preserve"> </w:t>
        </w:r>
        <w:r w:rsidR="00655F00" w:rsidRPr="00655F00">
          <w:rPr>
            <w:szCs w:val="24"/>
            <w:rPrChange w:id="674" w:author="Tierney Edwards" w:date="2013-08-20T11:03:00Z">
              <w:rPr>
                <w:rFonts w:ascii="Melior" w:hAnsi="Melior" w:cs="Melior"/>
                <w:sz w:val="18"/>
                <w:szCs w:val="18"/>
              </w:rPr>
            </w:rPrChange>
          </w:rPr>
          <w:lastRenderedPageBreak/>
          <w:t xml:space="preserve">Previously, the Secretary could not impose a monetary penalty if the covered entity could </w:t>
        </w:r>
        <w:r w:rsidR="00655F00" w:rsidRPr="00655F00">
          <w:rPr>
            <w:szCs w:val="24"/>
            <w:rPrChange w:id="675"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676" w:author="Tierney Edwards" w:date="2013-08-20T11:19:00Z">
        <w:r w:rsidR="009C1BD2" w:rsidRPr="009C1BD2">
          <w:rPr>
            <w:szCs w:val="24"/>
          </w:rPr>
          <w:t>, but this is no longer true.</w:t>
        </w:r>
        <w:r w:rsidR="009C1BD2" w:rsidRPr="009C1BD2">
          <w:rPr>
            <w:rStyle w:val="FootnoteReference"/>
            <w:szCs w:val="24"/>
          </w:rPr>
          <w:footnoteReference w:id="143"/>
        </w:r>
      </w:ins>
      <w:ins w:id="681" w:author="Tierney Edwards" w:date="2013-08-20T10:57:00Z">
        <w:r w:rsidR="00655F00" w:rsidRPr="00655F00">
          <w:rPr>
            <w:szCs w:val="24"/>
            <w:rPrChange w:id="682" w:author="Tierney Edwards" w:date="2013-08-20T11:19:00Z">
              <w:rPr>
                <w:rFonts w:ascii="Garamond" w:hAnsi="Garamond" w:cs="Garamond"/>
                <w:sz w:val="22"/>
                <w:szCs w:val="16"/>
              </w:rPr>
            </w:rPrChange>
          </w:rPr>
          <w:t xml:space="preserve"> </w:t>
        </w:r>
      </w:ins>
    </w:p>
    <w:p w:rsidR="00D41F56" w:rsidRDefault="00655F00" w:rsidP="008357A4">
      <w:pPr>
        <w:autoSpaceDE w:val="0"/>
        <w:autoSpaceDN w:val="0"/>
        <w:adjustRightInd w:val="0"/>
        <w:rPr>
          <w:ins w:id="683" w:author="Tierney Edwards" w:date="2013-11-01T14:59:00Z"/>
          <w:szCs w:val="24"/>
        </w:rPr>
      </w:pPr>
      <w:ins w:id="684" w:author="Tierney Edwards" w:date="2013-08-20T10:57:00Z">
        <w:r w:rsidRPr="00655F00">
          <w:rPr>
            <w:szCs w:val="24"/>
            <w:rPrChange w:id="685" w:author="Tierney Edwards" w:date="2013-08-20T11:19:00Z">
              <w:rPr>
                <w:rFonts w:ascii="Garamond" w:hAnsi="Garamond" w:cs="Garamond"/>
                <w:sz w:val="22"/>
                <w:szCs w:val="16"/>
              </w:rPr>
            </w:rPrChange>
          </w:rPr>
          <w:tab/>
        </w:r>
      </w:ins>
    </w:p>
    <w:p w:rsidR="003A2E98" w:rsidRPr="003A2E98" w:rsidRDefault="00655F00" w:rsidP="00D41F56">
      <w:pPr>
        <w:autoSpaceDE w:val="0"/>
        <w:autoSpaceDN w:val="0"/>
        <w:adjustRightInd w:val="0"/>
        <w:ind w:firstLine="720"/>
        <w:rPr>
          <w:ins w:id="686" w:author="Tierney Edwards" w:date="2013-08-20T10:57:00Z"/>
          <w:szCs w:val="24"/>
          <w:rPrChange w:id="687" w:author="Tierney Edwards" w:date="2013-08-20T11:19:00Z">
            <w:rPr>
              <w:ins w:id="688" w:author="Tierney Edwards" w:date="2013-08-20T10:57:00Z"/>
              <w:rFonts w:ascii="Garamond" w:hAnsi="Garamond" w:cs="Garamond"/>
              <w:sz w:val="22"/>
            </w:rPr>
          </w:rPrChange>
        </w:rPr>
        <w:pPrChange w:id="689" w:author="Tierney Edwards" w:date="2013-11-01T14:59:00Z">
          <w:pPr>
            <w:autoSpaceDE w:val="0"/>
            <w:autoSpaceDN w:val="0"/>
            <w:adjustRightInd w:val="0"/>
          </w:pPr>
        </w:pPrChange>
      </w:pPr>
      <w:ins w:id="690" w:author="Tierney Edwards" w:date="2013-08-20T10:57:00Z">
        <w:r w:rsidRPr="00655F00">
          <w:rPr>
            <w:szCs w:val="24"/>
            <w:rPrChange w:id="691" w:author="Tierney Edwards" w:date="2013-08-20T11:19:00Z">
              <w:rPr>
                <w:rFonts w:ascii="Garamond" w:hAnsi="Garamond" w:cs="Garamond"/>
                <w:sz w:val="22"/>
                <w:szCs w:val="16"/>
              </w:rPr>
            </w:rPrChange>
          </w:rPr>
          <w:t>State Attorney Generals may now bring civil actions on behalf of the residents of the state, if it can be shown that the residents were harmed by a covered entity’s non-compliance.</w:t>
        </w:r>
      </w:ins>
      <w:ins w:id="692" w:author="Tierney Edwards" w:date="2013-08-20T11:20:00Z">
        <w:r w:rsidR="009C1BD2">
          <w:rPr>
            <w:rStyle w:val="FootnoteReference"/>
            <w:szCs w:val="24"/>
          </w:rPr>
          <w:footnoteReference w:id="144"/>
        </w:r>
      </w:ins>
      <w:ins w:id="703" w:author="Tierney Edwards" w:date="2013-08-20T10:57:00Z">
        <w:r w:rsidRPr="00655F00">
          <w:rPr>
            <w:szCs w:val="24"/>
            <w:rPrChange w:id="704" w:author="Tierney Edwards" w:date="2013-08-20T11:19:00Z">
              <w:rPr>
                <w:rFonts w:ascii="Garamond" w:hAnsi="Garamond" w:cs="Garamond"/>
                <w:sz w:val="22"/>
                <w:szCs w:val="16"/>
              </w:rPr>
            </w:rPrChange>
          </w:rPr>
          <w:t xml:space="preserve"> </w:t>
        </w:r>
      </w:ins>
    </w:p>
    <w:p w:rsidR="00475A29" w:rsidRDefault="00475A29">
      <w:pPr>
        <w:tabs>
          <w:tab w:val="left" w:pos="-720"/>
        </w:tabs>
        <w:suppressAutoHyphens/>
        <w:rPr>
          <w:ins w:id="705" w:author="Tierney Edwards" w:date="2013-08-20T10:55:00Z"/>
        </w:rPr>
      </w:pPr>
    </w:p>
    <w:p w:rsidR="00475A29" w:rsidRDefault="00D41F56">
      <w:pPr>
        <w:tabs>
          <w:tab w:val="left" w:pos="-720"/>
        </w:tabs>
        <w:suppressAutoHyphens/>
      </w:pPr>
      <w:ins w:id="706" w:author="Tierney Edwards" w:date="2013-11-01T14:59:00Z">
        <w:r>
          <w:tab/>
        </w:r>
      </w:ins>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45"/>
      </w:r>
      <w:r w:rsidR="0067525D">
        <w:t xml:space="preserve">  For criminal offenses involving conduct, the possible penalties include fines of up to $250,000 and imprisonment for up to 10 years.</w:t>
      </w:r>
      <w:r w:rsidR="00B67B7E">
        <w:rPr>
          <w:rStyle w:val="FootnoteReference"/>
        </w:rPr>
        <w:footnoteReference w:id="146"/>
      </w:r>
      <w:ins w:id="709"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t>
      </w:r>
      <w:r>
        <w:lastRenderedPageBreak/>
        <w:t>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D41F56" w:rsidRDefault="00D41F56">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D41F56" w:rsidRDefault="00D41F56">
      <w:pPr>
        <w:pStyle w:val="CommentText"/>
      </w:pPr>
    </w:p>
    <w:p w:rsidR="00D41F56" w:rsidRDefault="00D41F56">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71" w:author="dpm" w:date="2013-08-13T14:38:00Z" w:initials="dpm">
    <w:p w:rsidR="00D41F56" w:rsidRDefault="00D41F56">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372" w:author="Tierney Edwards" w:date="2013-08-20T12:45:00Z" w:initials="TE">
    <w:p w:rsidR="00D41F56" w:rsidRDefault="00D41F56">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377" w:author="dpm" w:date="2013-08-13T14:39:00Z" w:initials="dpm">
    <w:p w:rsidR="00D41F56" w:rsidRDefault="00D41F56">
      <w:pPr>
        <w:pStyle w:val="CommentText"/>
      </w:pPr>
      <w:r>
        <w:rPr>
          <w:rStyle w:val="CommentReference"/>
        </w:rPr>
        <w:annotationRef/>
      </w:r>
      <w:r>
        <w:t>Please update with changes related to disclosure about a decedent.</w:t>
      </w:r>
    </w:p>
  </w:comment>
  <w:comment w:id="411" w:author="dpm" w:date="2013-08-13T14:25:00Z" w:initials="dpm">
    <w:p w:rsidR="00D41F56" w:rsidRDefault="00D41F56">
      <w:pPr>
        <w:pStyle w:val="CommentText"/>
      </w:pPr>
      <w:r>
        <w:rPr>
          <w:rStyle w:val="CommentReference"/>
        </w:rPr>
        <w:annotationRef/>
      </w:r>
      <w:r>
        <w:t>Aren’t there new rules expanding the list of entities which must have a signed BAA with a CE?</w:t>
      </w:r>
    </w:p>
  </w:comment>
  <w:comment w:id="412" w:author="dpm" w:date="2013-08-13T14:33:00Z" w:initials="dpm">
    <w:p w:rsidR="00D41F56" w:rsidRDefault="00D41F56">
      <w:pPr>
        <w:pStyle w:val="CommentText"/>
      </w:pPr>
      <w:r>
        <w:rPr>
          <w:rStyle w:val="CommentReference"/>
        </w:rPr>
        <w:annotationRef/>
      </w:r>
      <w:r>
        <w:t>Also, there are new vicarious liability consequences under a BAA which should probably be mentioned here, in the question above, or in a new question.</w:t>
      </w:r>
    </w:p>
  </w:comment>
  <w:comment w:id="446" w:author="dpm" w:date="2013-08-13T14:44:00Z" w:initials="dpm">
    <w:p w:rsidR="00D41F56" w:rsidRDefault="00D41F56">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77" w:author="dpm" w:date="2013-08-13T14:42:00Z" w:initials="dpm">
    <w:p w:rsidR="00D41F56" w:rsidRDefault="00D41F56">
      <w:pPr>
        <w:pStyle w:val="CommentText"/>
      </w:pPr>
      <w:r>
        <w:rPr>
          <w:rStyle w:val="CommentReference"/>
        </w:rPr>
        <w:annotationRef/>
      </w:r>
      <w:r>
        <w:t>Should list the categories that require authorization.</w:t>
      </w:r>
    </w:p>
  </w:comment>
  <w:comment w:id="487" w:author="dpm" w:date="2013-08-13T14:43:00Z" w:initials="dpm">
    <w:p w:rsidR="00D41F56" w:rsidRDefault="00D41F56">
      <w:pPr>
        <w:pStyle w:val="CommentText"/>
      </w:pPr>
      <w:r>
        <w:rPr>
          <w:rStyle w:val="CommentReference"/>
        </w:rPr>
        <w:annotationRef/>
      </w:r>
      <w:r>
        <w:t>Probably should list these if the list is not too long. There must be a mention of fundraising communications and the patient’s right to opt out.</w:t>
      </w:r>
    </w:p>
  </w:comment>
  <w:comment w:id="596" w:author="dpm" w:date="2013-08-13T14:54:00Z" w:initials="dpm">
    <w:p w:rsidR="00D41F56" w:rsidRDefault="00D41F56">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F56" w:rsidRDefault="00D41F56" w:rsidP="00AC0331">
      <w:r>
        <w:separator/>
      </w:r>
    </w:p>
  </w:endnote>
  <w:endnote w:type="continuationSeparator" w:id="0">
    <w:p w:rsidR="00D41F56" w:rsidRDefault="00D41F56"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F56" w:rsidRDefault="00D41F56" w:rsidP="00AC0331">
      <w:r>
        <w:separator/>
      </w:r>
    </w:p>
  </w:footnote>
  <w:footnote w:type="continuationSeparator" w:id="0">
    <w:p w:rsidR="00D41F56" w:rsidRDefault="00D41F56" w:rsidP="00AC0331">
      <w:r>
        <w:continuationSeparator/>
      </w:r>
    </w:p>
  </w:footnote>
  <w:footnote w:id="1">
    <w:p w:rsidR="00D41F56" w:rsidRDefault="00D41F56">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D41F56" w:rsidRDefault="00D41F56">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D41F56" w:rsidRDefault="00D41F56">
      <w:pPr>
        <w:pStyle w:val="FootnoteText"/>
      </w:pPr>
      <w:r>
        <w:rPr>
          <w:rStyle w:val="FootnoteReference"/>
        </w:rPr>
        <w:footnoteRef/>
      </w:r>
      <w:r>
        <w:t xml:space="preserve"> </w:t>
      </w:r>
      <w:proofErr w:type="gramStart"/>
      <w:r>
        <w:t>45 C.F.R. § 164.530(a).</w:t>
      </w:r>
      <w:proofErr w:type="gramEnd"/>
    </w:p>
  </w:footnote>
  <w:footnote w:id="4">
    <w:p w:rsidR="00D41F56" w:rsidRDefault="00D41F56">
      <w:pPr>
        <w:pStyle w:val="FootnoteText"/>
      </w:pPr>
      <w:r>
        <w:rPr>
          <w:rStyle w:val="FootnoteReference"/>
        </w:rPr>
        <w:footnoteRef/>
      </w:r>
      <w:r>
        <w:t xml:space="preserve"> </w:t>
      </w:r>
      <w:proofErr w:type="gramStart"/>
      <w:r>
        <w:t>45 C.F.R. § 164.308(a).</w:t>
      </w:r>
      <w:proofErr w:type="gramEnd"/>
    </w:p>
  </w:footnote>
  <w:footnote w:id="5">
    <w:p w:rsidR="00D41F56" w:rsidRDefault="00D41F56">
      <w:pPr>
        <w:pStyle w:val="FootnoteText"/>
      </w:pPr>
      <w:r>
        <w:rPr>
          <w:rStyle w:val="FootnoteReference"/>
        </w:rPr>
        <w:footnoteRef/>
      </w:r>
      <w:r>
        <w:t xml:space="preserve"> </w:t>
      </w:r>
      <w:proofErr w:type="gramStart"/>
      <w:r>
        <w:t>45 C.F.R. § 164.306(a).</w:t>
      </w:r>
      <w:proofErr w:type="gramEnd"/>
    </w:p>
  </w:footnote>
  <w:footnote w:id="6">
    <w:p w:rsidR="00D41F56" w:rsidRDefault="00D41F56">
      <w:pPr>
        <w:pStyle w:val="FootnoteText"/>
      </w:pPr>
      <w:ins w:id="13" w:author="Tierney Edwards" w:date="2013-08-13T11:50:00Z">
        <w:r>
          <w:rPr>
            <w:rStyle w:val="FootnoteReference"/>
          </w:rPr>
          <w:footnoteRef/>
        </w:r>
        <w:r>
          <w:t xml:space="preserve"> </w:t>
        </w:r>
        <w:proofErr w:type="gramStart"/>
        <w:r w:rsidRPr="00A756EC">
          <w:rPr>
            <w:snapToGrid/>
            <w:szCs w:val="24"/>
          </w:rPr>
          <w:t>45 C.F.R. § 164.520</w:t>
        </w:r>
      </w:ins>
      <w:ins w:id="14" w:author="Tierney Edwards" w:date="2013-11-01T16:20:00Z">
        <w:r w:rsidR="00D368FE">
          <w:rPr>
            <w:snapToGrid/>
            <w:szCs w:val="24"/>
          </w:rPr>
          <w:t>.</w:t>
        </w:r>
      </w:ins>
      <w:proofErr w:type="gramEnd"/>
    </w:p>
  </w:footnote>
  <w:footnote w:id="7">
    <w:p w:rsidR="00D41F56" w:rsidRDefault="00D41F56">
      <w:pPr>
        <w:pStyle w:val="FootnoteText"/>
      </w:pPr>
      <w:ins w:id="24" w:author="Tierney Edwards" w:date="2013-08-20T11:40:00Z">
        <w:r>
          <w:rPr>
            <w:rStyle w:val="FootnoteReference"/>
          </w:rPr>
          <w:footnoteRef/>
        </w:r>
        <w:r>
          <w:t xml:space="preserve"> HITECH Act §§ 13405(a)</w:t>
        </w:r>
      </w:ins>
      <w:ins w:id="25"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D41F56" w:rsidRDefault="00D41F56">
      <w:pPr>
        <w:pStyle w:val="FootnoteText"/>
      </w:pPr>
      <w:r>
        <w:rPr>
          <w:rStyle w:val="FootnoteReference"/>
        </w:rPr>
        <w:footnoteRef/>
      </w:r>
      <w:r>
        <w:t xml:space="preserve"> </w:t>
      </w:r>
      <w:proofErr w:type="gramStart"/>
      <w:r>
        <w:t>45 C.F.R. § 160.103.</w:t>
      </w:r>
      <w:proofErr w:type="gramEnd"/>
    </w:p>
  </w:footnote>
  <w:footnote w:id="9">
    <w:p w:rsidR="00D41F56" w:rsidRDefault="00D41F56">
      <w:pPr>
        <w:pStyle w:val="FootnoteText"/>
      </w:pPr>
      <w:r>
        <w:rPr>
          <w:rStyle w:val="FootnoteReference"/>
        </w:rPr>
        <w:footnoteRef/>
      </w:r>
      <w:r>
        <w:t xml:space="preserve"> </w:t>
      </w:r>
      <w:proofErr w:type="gramStart"/>
      <w:r>
        <w:t>45 C.F.R. § 160.103.</w:t>
      </w:r>
      <w:proofErr w:type="gramEnd"/>
    </w:p>
  </w:footnote>
  <w:footnote w:id="10">
    <w:p w:rsidR="00D41F56" w:rsidRDefault="00D41F56">
      <w:pPr>
        <w:pStyle w:val="FootnoteText"/>
      </w:pPr>
      <w:r>
        <w:rPr>
          <w:rStyle w:val="FootnoteReference"/>
        </w:rPr>
        <w:footnoteRef/>
      </w:r>
      <w:r>
        <w:t xml:space="preserve"> </w:t>
      </w:r>
      <w:proofErr w:type="gramStart"/>
      <w:r>
        <w:t>RCW 70.02.010(7).</w:t>
      </w:r>
      <w:proofErr w:type="gramEnd"/>
    </w:p>
  </w:footnote>
  <w:footnote w:id="11">
    <w:p w:rsidR="00D41F56" w:rsidRDefault="00D41F56">
      <w:pPr>
        <w:pStyle w:val="FootnoteText"/>
      </w:pPr>
      <w:r>
        <w:rPr>
          <w:rStyle w:val="FootnoteReference"/>
        </w:rPr>
        <w:footnoteRef/>
      </w:r>
      <w:r>
        <w:t xml:space="preserve"> </w:t>
      </w:r>
      <w:proofErr w:type="gramStart"/>
      <w:r>
        <w:t>45 C.F.R. § 164.512; RCW 70.02.050.</w:t>
      </w:r>
      <w:proofErr w:type="gramEnd"/>
    </w:p>
  </w:footnote>
  <w:footnote w:id="12">
    <w:p w:rsidR="00D41F56" w:rsidRDefault="00D41F56">
      <w:pPr>
        <w:pStyle w:val="FootnoteText"/>
      </w:pPr>
      <w:r>
        <w:rPr>
          <w:rStyle w:val="FootnoteReference"/>
        </w:rPr>
        <w:footnoteRef/>
      </w:r>
      <w:r>
        <w:t xml:space="preserve"> </w:t>
      </w:r>
      <w:proofErr w:type="gramStart"/>
      <w:r>
        <w:t>45 C.F.R. § 164.508(c); RCW 70.02.030(3); RCW 70.02.080.</w:t>
      </w:r>
      <w:proofErr w:type="gramEnd"/>
    </w:p>
  </w:footnote>
  <w:footnote w:id="13">
    <w:p w:rsidR="00D41F56" w:rsidRDefault="00D41F56">
      <w:pPr>
        <w:pStyle w:val="FootnoteText"/>
      </w:pPr>
      <w:r>
        <w:rPr>
          <w:rStyle w:val="FootnoteReference"/>
        </w:rPr>
        <w:footnoteRef/>
      </w:r>
      <w:r>
        <w:t xml:space="preserve"> </w:t>
      </w:r>
      <w:proofErr w:type="gramStart"/>
      <w:r>
        <w:t>45 C.F.R. § 164.524; RCW 70.02.030.</w:t>
      </w:r>
      <w:proofErr w:type="gramEnd"/>
    </w:p>
  </w:footnote>
  <w:footnote w:id="14">
    <w:p w:rsidR="00D41F56" w:rsidRDefault="00D41F56">
      <w:pPr>
        <w:pStyle w:val="FootnoteText"/>
      </w:pPr>
      <w:r>
        <w:rPr>
          <w:rStyle w:val="FootnoteReference"/>
        </w:rPr>
        <w:footnoteRef/>
      </w:r>
      <w:r>
        <w:t xml:space="preserve"> </w:t>
      </w:r>
      <w:proofErr w:type="gramStart"/>
      <w:r>
        <w:t>45 C.F.R. § 164.526; RCW 70.02.100; RCW 70.02.110.</w:t>
      </w:r>
      <w:proofErr w:type="gramEnd"/>
    </w:p>
  </w:footnote>
  <w:footnote w:id="15">
    <w:p w:rsidR="00D41F56" w:rsidRPr="00C374B8" w:rsidRDefault="00D41F56">
      <w:pPr>
        <w:pStyle w:val="FootnoteText"/>
      </w:pPr>
      <w:r>
        <w:rPr>
          <w:rStyle w:val="FootnoteReference"/>
        </w:rPr>
        <w:footnoteRef/>
      </w:r>
      <w:r>
        <w:t xml:space="preserve"> </w:t>
      </w:r>
      <w:proofErr w:type="gramStart"/>
      <w:r>
        <w:t>45 C.F.R. § 164.</w:t>
      </w:r>
      <w:r w:rsidRPr="00C374B8">
        <w:t>512(e); RCW 70.02.060.</w:t>
      </w:r>
      <w:proofErr w:type="gramEnd"/>
    </w:p>
  </w:footnote>
  <w:footnote w:id="16">
    <w:p w:rsidR="00D41F56" w:rsidRPr="00C374B8" w:rsidRDefault="00D41F56">
      <w:pPr>
        <w:pStyle w:val="FootnoteText"/>
      </w:pPr>
      <w:r w:rsidRPr="00C374B8">
        <w:rPr>
          <w:rStyle w:val="FootnoteReference"/>
        </w:rPr>
        <w:footnoteRef/>
      </w:r>
      <w:r w:rsidRPr="00C374B8">
        <w:t xml:space="preserve"> 45 C.F.R. § 164.404 (data breach); 45 C.F.R. § 164.528 (accounting); RCW 70.02.020(2) (accounting).</w:t>
      </w:r>
    </w:p>
  </w:footnote>
  <w:footnote w:id="17">
    <w:p w:rsidR="00D41F56" w:rsidRPr="00D368FE" w:rsidRDefault="00D41F56">
      <w:pPr>
        <w:pStyle w:val="FootnoteText"/>
        <w:rPr>
          <w:color w:val="000000" w:themeColor="text1"/>
          <w:rPrChange w:id="110" w:author="Tierney Edwards" w:date="2013-11-01T16:19:00Z">
            <w:rPr/>
          </w:rPrChange>
        </w:rPr>
      </w:pPr>
      <w:r w:rsidRPr="00C374B8">
        <w:rPr>
          <w:rStyle w:val="FootnoteReference"/>
        </w:rPr>
        <w:footnoteRef/>
      </w:r>
      <w:r w:rsidRPr="00C374B8">
        <w:t xml:space="preserve"> 45 </w:t>
      </w:r>
      <w:r w:rsidRPr="00D368FE">
        <w:rPr>
          <w:color w:val="000000" w:themeColor="text1"/>
          <w:rPrChange w:id="111" w:author="Tierney Edwards" w:date="2013-11-01T16:19:00Z">
            <w:rPr/>
          </w:rPrChange>
        </w:rPr>
        <w:t>C.F.R. § 164.524(c</w:t>
      </w:r>
      <w:proofErr w:type="gramStart"/>
      <w:r w:rsidRPr="00D368FE">
        <w:rPr>
          <w:color w:val="000000" w:themeColor="text1"/>
          <w:rPrChange w:id="112" w:author="Tierney Edwards" w:date="2013-11-01T16:19:00Z">
            <w:rPr/>
          </w:rPrChange>
        </w:rPr>
        <w:t>)(</w:t>
      </w:r>
      <w:proofErr w:type="gramEnd"/>
      <w:r w:rsidRPr="00D368FE">
        <w:rPr>
          <w:color w:val="000000" w:themeColor="text1"/>
          <w:rPrChange w:id="113" w:author="Tierney Edwards" w:date="2013-11-01T16:19:00Z">
            <w:rPr/>
          </w:rPrChange>
        </w:rPr>
        <w:t>4); RCW 70.02.030(2).</w:t>
      </w:r>
    </w:p>
  </w:footnote>
  <w:footnote w:id="18">
    <w:p w:rsidR="00D41F56" w:rsidRPr="00D368FE" w:rsidRDefault="00D41F56">
      <w:pPr>
        <w:pStyle w:val="FootnoteText"/>
        <w:rPr>
          <w:color w:val="000000" w:themeColor="text1"/>
          <w:rPrChange w:id="119" w:author="Tierney Edwards" w:date="2013-11-01T16:19:00Z">
            <w:rPr/>
          </w:rPrChange>
        </w:rPr>
      </w:pPr>
      <w:ins w:id="120" w:author="Tierney Edwards" w:date="2013-08-20T09:50:00Z">
        <w:r w:rsidRPr="00D368FE">
          <w:rPr>
            <w:rStyle w:val="FootnoteReference"/>
            <w:color w:val="000000" w:themeColor="text1"/>
            <w:rPrChange w:id="121" w:author="Tierney Edwards" w:date="2013-11-01T16:19:00Z">
              <w:rPr>
                <w:rStyle w:val="FootnoteReference"/>
              </w:rPr>
            </w:rPrChange>
          </w:rPr>
          <w:footnoteRef/>
        </w:r>
        <w:r w:rsidRPr="00D368FE">
          <w:rPr>
            <w:color w:val="000000" w:themeColor="text1"/>
            <w:rPrChange w:id="122" w:author="Tierney Edwards" w:date="2013-11-01T16:19:00Z">
              <w:rPr/>
            </w:rPrChange>
          </w:rPr>
          <w:t xml:space="preserve"> </w:t>
        </w:r>
      </w:ins>
      <w:proofErr w:type="gramStart"/>
      <w:ins w:id="123" w:author="Tierney Edwards" w:date="2013-08-20T09:53:00Z">
        <w:r w:rsidRPr="00D368FE">
          <w:rPr>
            <w:color w:val="000000" w:themeColor="text1"/>
            <w:rPrChange w:id="124" w:author="Tierney Edwards" w:date="2013-11-01T16:19:00Z">
              <w:rPr>
                <w:rFonts w:ascii="Trebuchet MS" w:hAnsi="Trebuchet MS" w:cs="Arial"/>
                <w:color w:val="3B3B3B"/>
              </w:rPr>
            </w:rPrChange>
          </w:rPr>
          <w:t>42 U</w:t>
        </w:r>
      </w:ins>
      <w:ins w:id="125" w:author="Tierney Edwards" w:date="2013-11-01T16:19:00Z">
        <w:r w:rsidR="00D368FE" w:rsidRPr="00D368FE">
          <w:rPr>
            <w:color w:val="000000" w:themeColor="text1"/>
            <w:rPrChange w:id="126" w:author="Tierney Edwards" w:date="2013-11-01T16:19:00Z">
              <w:rPr>
                <w:color w:val="3B3B3B"/>
              </w:rPr>
            </w:rPrChange>
          </w:rPr>
          <w:t>.</w:t>
        </w:r>
      </w:ins>
      <w:ins w:id="127" w:author="Tierney Edwards" w:date="2013-08-20T09:53:00Z">
        <w:r w:rsidRPr="00D368FE">
          <w:rPr>
            <w:color w:val="000000" w:themeColor="text1"/>
            <w:rPrChange w:id="128" w:author="Tierney Edwards" w:date="2013-11-01T16:19:00Z">
              <w:rPr>
                <w:rFonts w:ascii="Trebuchet MS" w:hAnsi="Trebuchet MS" w:cs="Arial"/>
                <w:color w:val="3B3B3B"/>
              </w:rPr>
            </w:rPrChange>
          </w:rPr>
          <w:t>S</w:t>
        </w:r>
      </w:ins>
      <w:ins w:id="129" w:author="Tierney Edwards" w:date="2013-11-01T16:19:00Z">
        <w:r w:rsidR="00D368FE" w:rsidRPr="00D368FE">
          <w:rPr>
            <w:color w:val="000000" w:themeColor="text1"/>
            <w:rPrChange w:id="130" w:author="Tierney Edwards" w:date="2013-11-01T16:19:00Z">
              <w:rPr>
                <w:color w:val="3B3B3B"/>
              </w:rPr>
            </w:rPrChange>
          </w:rPr>
          <w:t>.</w:t>
        </w:r>
      </w:ins>
      <w:ins w:id="131" w:author="Tierney Edwards" w:date="2013-08-20T09:53:00Z">
        <w:r w:rsidRPr="00D368FE">
          <w:rPr>
            <w:color w:val="000000" w:themeColor="text1"/>
            <w:rPrChange w:id="132" w:author="Tierney Edwards" w:date="2013-11-01T16:19:00Z">
              <w:rPr>
                <w:rFonts w:ascii="Trebuchet MS" w:hAnsi="Trebuchet MS" w:cs="Arial"/>
                <w:color w:val="3B3B3B"/>
              </w:rPr>
            </w:rPrChange>
          </w:rPr>
          <w:t>C</w:t>
        </w:r>
      </w:ins>
      <w:ins w:id="133" w:author="Tierney Edwards" w:date="2013-11-01T16:19:00Z">
        <w:r w:rsidR="00D368FE" w:rsidRPr="00D368FE">
          <w:rPr>
            <w:color w:val="000000" w:themeColor="text1"/>
            <w:rPrChange w:id="134" w:author="Tierney Edwards" w:date="2013-11-01T16:19:00Z">
              <w:rPr>
                <w:color w:val="3B3B3B"/>
              </w:rPr>
            </w:rPrChange>
          </w:rPr>
          <w:t>.</w:t>
        </w:r>
      </w:ins>
      <w:ins w:id="135" w:author="Tierney Edwards" w:date="2013-08-20T09:53:00Z">
        <w:r w:rsidRPr="00D368FE">
          <w:rPr>
            <w:color w:val="000000" w:themeColor="text1"/>
            <w:rPrChange w:id="136" w:author="Tierney Edwards" w:date="2013-11-01T16:19:00Z">
              <w:rPr>
                <w:rFonts w:ascii="Trebuchet MS" w:hAnsi="Trebuchet MS" w:cs="Arial"/>
                <w:color w:val="3B3B3B"/>
              </w:rPr>
            </w:rPrChange>
          </w:rPr>
          <w:t xml:space="preserve"> § 1320d-5</w:t>
        </w:r>
      </w:ins>
      <w:ins w:id="137" w:author="Tierney Edwards" w:date="2013-08-20T09:58:00Z">
        <w:r w:rsidRPr="00D368FE">
          <w:rPr>
            <w:color w:val="000000" w:themeColor="text1"/>
            <w:rPrChange w:id="138" w:author="Tierney Edwards" w:date="2013-11-01T16:19:00Z">
              <w:rPr>
                <w:color w:val="3B3B3B"/>
              </w:rPr>
            </w:rPrChange>
          </w:rPr>
          <w:t xml:space="preserve">; </w:t>
        </w:r>
        <w:r w:rsidRPr="00D368FE">
          <w:rPr>
            <w:caps/>
            <w:color w:val="000000" w:themeColor="text1"/>
            <w:kern w:val="36"/>
            <w:rPrChange w:id="139" w:author="Tierney Edwards" w:date="2013-11-01T16:19:00Z">
              <w:rPr>
                <w:rFonts w:ascii="Georgia" w:hAnsi="Georgia"/>
                <w:caps/>
                <w:color w:val="B31B3B"/>
                <w:kern w:val="36"/>
                <w:sz w:val="26"/>
                <w:szCs w:val="26"/>
              </w:rPr>
            </w:rPrChange>
          </w:rPr>
          <w:t>42 U</w:t>
        </w:r>
      </w:ins>
      <w:ins w:id="140" w:author="Tierney Edwards" w:date="2013-11-01T16:19:00Z">
        <w:r w:rsidR="00D368FE" w:rsidRPr="00D368FE">
          <w:rPr>
            <w:caps/>
            <w:color w:val="000000" w:themeColor="text1"/>
            <w:kern w:val="36"/>
            <w:rPrChange w:id="141" w:author="Tierney Edwards" w:date="2013-11-01T16:19:00Z">
              <w:rPr>
                <w:caps/>
                <w:color w:val="000000" w:themeColor="text1"/>
                <w:kern w:val="36"/>
              </w:rPr>
            </w:rPrChange>
          </w:rPr>
          <w:t>.</w:t>
        </w:r>
      </w:ins>
      <w:ins w:id="142" w:author="Tierney Edwards" w:date="2013-08-20T09:58:00Z">
        <w:r w:rsidRPr="00D368FE">
          <w:rPr>
            <w:caps/>
            <w:color w:val="000000" w:themeColor="text1"/>
            <w:kern w:val="36"/>
            <w:rPrChange w:id="143" w:author="Tierney Edwards" w:date="2013-11-01T16:19:00Z">
              <w:rPr>
                <w:rFonts w:ascii="Georgia" w:hAnsi="Georgia"/>
                <w:caps/>
                <w:color w:val="B31B3B"/>
                <w:kern w:val="36"/>
                <w:sz w:val="26"/>
                <w:szCs w:val="26"/>
              </w:rPr>
            </w:rPrChange>
          </w:rPr>
          <w:t>S</w:t>
        </w:r>
      </w:ins>
      <w:ins w:id="144" w:author="Tierney Edwards" w:date="2013-11-01T16:19:00Z">
        <w:r w:rsidR="00D368FE" w:rsidRPr="00D368FE">
          <w:rPr>
            <w:caps/>
            <w:color w:val="000000" w:themeColor="text1"/>
            <w:kern w:val="36"/>
            <w:rPrChange w:id="145" w:author="Tierney Edwards" w:date="2013-11-01T16:19:00Z">
              <w:rPr>
                <w:caps/>
                <w:color w:val="000000" w:themeColor="text1"/>
                <w:kern w:val="36"/>
              </w:rPr>
            </w:rPrChange>
          </w:rPr>
          <w:t>.</w:t>
        </w:r>
      </w:ins>
      <w:ins w:id="146" w:author="Tierney Edwards" w:date="2013-08-20T09:58:00Z">
        <w:r w:rsidRPr="00D368FE">
          <w:rPr>
            <w:caps/>
            <w:color w:val="000000" w:themeColor="text1"/>
            <w:kern w:val="36"/>
            <w:rPrChange w:id="147" w:author="Tierney Edwards" w:date="2013-11-01T16:19:00Z">
              <w:rPr>
                <w:rFonts w:ascii="Georgia" w:hAnsi="Georgia"/>
                <w:caps/>
                <w:color w:val="B31B3B"/>
                <w:kern w:val="36"/>
                <w:sz w:val="26"/>
                <w:szCs w:val="26"/>
              </w:rPr>
            </w:rPrChange>
          </w:rPr>
          <w:t>C</w:t>
        </w:r>
      </w:ins>
      <w:ins w:id="148" w:author="Tierney Edwards" w:date="2013-11-01T16:19:00Z">
        <w:r w:rsidR="00D368FE" w:rsidRPr="00D368FE">
          <w:rPr>
            <w:caps/>
            <w:color w:val="000000" w:themeColor="text1"/>
            <w:kern w:val="36"/>
            <w:rPrChange w:id="149" w:author="Tierney Edwards" w:date="2013-11-01T16:19:00Z">
              <w:rPr>
                <w:caps/>
                <w:color w:val="000000" w:themeColor="text1"/>
                <w:kern w:val="36"/>
              </w:rPr>
            </w:rPrChange>
          </w:rPr>
          <w:t>.</w:t>
        </w:r>
      </w:ins>
      <w:ins w:id="150" w:author="Tierney Edwards" w:date="2013-08-20T09:58:00Z">
        <w:r w:rsidRPr="00D368FE">
          <w:rPr>
            <w:caps/>
            <w:color w:val="000000" w:themeColor="text1"/>
            <w:kern w:val="36"/>
            <w:rPrChange w:id="151" w:author="Tierney Edwards" w:date="2013-11-01T16:19:00Z">
              <w:rPr>
                <w:rFonts w:ascii="Georgia" w:hAnsi="Georgia"/>
                <w:caps/>
                <w:color w:val="B31B3B"/>
                <w:kern w:val="36"/>
                <w:sz w:val="26"/>
                <w:szCs w:val="26"/>
              </w:rPr>
            </w:rPrChange>
          </w:rPr>
          <w:t xml:space="preserve"> § 1320d–6.</w:t>
        </w:r>
      </w:ins>
      <w:proofErr w:type="gramEnd"/>
    </w:p>
  </w:footnote>
  <w:footnote w:id="19">
    <w:p w:rsidR="00D41F56" w:rsidRDefault="00D41F56">
      <w:pPr>
        <w:pStyle w:val="FootnoteText"/>
      </w:pPr>
      <w:r w:rsidRPr="00D368FE">
        <w:rPr>
          <w:rStyle w:val="FootnoteReference"/>
          <w:color w:val="000000" w:themeColor="text1"/>
          <w:rPrChange w:id="153" w:author="Tierney Edwards" w:date="2013-11-01T16:19:00Z">
            <w:rPr>
              <w:rStyle w:val="FootnoteReference"/>
            </w:rPr>
          </w:rPrChange>
        </w:rPr>
        <w:footnoteRef/>
      </w:r>
      <w:r w:rsidRPr="00D368FE">
        <w:rPr>
          <w:color w:val="000000" w:themeColor="text1"/>
          <w:rPrChange w:id="154" w:author="Tierney Edwards" w:date="2013-11-01T16:19:00Z">
            <w:rPr/>
          </w:rPrChange>
        </w:rPr>
        <w:t xml:space="preserve"> </w:t>
      </w:r>
      <w:proofErr w:type="gramStart"/>
      <w:r w:rsidRPr="00D368FE">
        <w:rPr>
          <w:color w:val="000000" w:themeColor="text1"/>
          <w:rPrChange w:id="155" w:author="Tierney Edwards" w:date="2013-11-01T16:19:00Z">
            <w:rPr/>
          </w:rPrChange>
        </w:rPr>
        <w:t>RCW 70.02.030(3).</w:t>
      </w:r>
      <w:proofErr w:type="gramEnd"/>
    </w:p>
  </w:footnote>
  <w:footnote w:id="20">
    <w:p w:rsidR="00D41F56" w:rsidRDefault="00D41F56">
      <w:pPr>
        <w:pStyle w:val="FootnoteText"/>
      </w:pPr>
      <w:r>
        <w:rPr>
          <w:rStyle w:val="FootnoteReference"/>
        </w:rPr>
        <w:footnoteRef/>
      </w:r>
      <w:r>
        <w:t xml:space="preserve"> 45 C.F.R. § 164.508(c</w:t>
      </w:r>
      <w:proofErr w:type="gramStart"/>
      <w:r>
        <w:t>)(</w:t>
      </w:r>
      <w:proofErr w:type="gramEnd"/>
      <w:r>
        <w:t>1)(iv).</w:t>
      </w:r>
    </w:p>
  </w:footnote>
  <w:footnote w:id="21">
    <w:p w:rsidR="00D41F56" w:rsidRDefault="00D41F56">
      <w:pPr>
        <w:pStyle w:val="FootnoteText"/>
      </w:pPr>
      <w:r>
        <w:rPr>
          <w:rStyle w:val="FootnoteReference"/>
        </w:rPr>
        <w:footnoteRef/>
      </w:r>
      <w:r>
        <w:t xml:space="preserve"> 45 C.F.R. § 164.508(c</w:t>
      </w:r>
      <w:proofErr w:type="gramStart"/>
      <w:r>
        <w:t>)(</w:t>
      </w:r>
      <w:proofErr w:type="gramEnd"/>
      <w:r>
        <w:t>3).</w:t>
      </w:r>
    </w:p>
  </w:footnote>
  <w:footnote w:id="22">
    <w:p w:rsidR="00D41F56" w:rsidRDefault="00D41F56">
      <w:pPr>
        <w:pStyle w:val="FootnoteText"/>
      </w:pPr>
      <w:r>
        <w:rPr>
          <w:rStyle w:val="FootnoteReference"/>
        </w:rPr>
        <w:footnoteRef/>
      </w:r>
      <w:r>
        <w:t xml:space="preserve"> 45 C.F.R. § 164.508(c</w:t>
      </w:r>
      <w:proofErr w:type="gramStart"/>
      <w:r>
        <w:t>)(</w:t>
      </w:r>
      <w:proofErr w:type="gramEnd"/>
      <w:r>
        <w:t>4).</w:t>
      </w:r>
    </w:p>
  </w:footnote>
  <w:footnote w:id="23">
    <w:p w:rsidR="00D41F56" w:rsidRDefault="00D41F56">
      <w:pPr>
        <w:pStyle w:val="FootnoteText"/>
      </w:pPr>
      <w:r>
        <w:rPr>
          <w:rStyle w:val="FootnoteReference"/>
        </w:rPr>
        <w:footnoteRef/>
      </w:r>
      <w:r>
        <w:t xml:space="preserve"> 45 C.F.R. § 164.508(c</w:t>
      </w:r>
      <w:proofErr w:type="gramStart"/>
      <w:r>
        <w:t>)(</w:t>
      </w:r>
      <w:proofErr w:type="gramEnd"/>
      <w:r>
        <w:t>2).</w:t>
      </w:r>
    </w:p>
  </w:footnote>
  <w:footnote w:id="24">
    <w:p w:rsidR="00D41F56" w:rsidRDefault="00D41F56">
      <w:pPr>
        <w:pStyle w:val="FootnoteText"/>
      </w:pPr>
      <w:r>
        <w:rPr>
          <w:rStyle w:val="FootnoteReference"/>
        </w:rPr>
        <w:footnoteRef/>
      </w:r>
      <w:r>
        <w:t xml:space="preserve"> </w:t>
      </w:r>
      <w:proofErr w:type="gramStart"/>
      <w:r>
        <w:t>RCW 70.02.030(7).</w:t>
      </w:r>
      <w:proofErr w:type="gramEnd"/>
    </w:p>
  </w:footnote>
  <w:footnote w:id="25">
    <w:p w:rsidR="00D41F56" w:rsidRDefault="00D41F56">
      <w:pPr>
        <w:pStyle w:val="FootnoteText"/>
      </w:pPr>
      <w:r>
        <w:rPr>
          <w:rStyle w:val="FootnoteReference"/>
        </w:rPr>
        <w:footnoteRef/>
      </w:r>
      <w:r>
        <w:t xml:space="preserve"> 45 C.F.R. § 164.508(c</w:t>
      </w:r>
      <w:proofErr w:type="gramStart"/>
      <w:r>
        <w:t>)(</w:t>
      </w:r>
      <w:proofErr w:type="gramEnd"/>
      <w:r>
        <w:t>1)(v</w:t>
      </w:r>
      <w:del w:id="163" w:author="Tierney Edwards" w:date="2013-11-01T16:18:00Z">
        <w:r w:rsidDel="00D368FE">
          <w:delText xml:space="preserve">); </w:delText>
        </w:r>
      </w:del>
      <w:ins w:id="164" w:author="Tierney Edwards" w:date="2013-11-01T16:18:00Z">
        <w:r w:rsidR="00D368FE">
          <w:t>)</w:t>
        </w:r>
        <w:r w:rsidR="00D368FE">
          <w:t>.</w:t>
        </w:r>
        <w:r w:rsidR="00D368FE">
          <w:t xml:space="preserve"> </w:t>
        </w:r>
      </w:ins>
    </w:p>
  </w:footnote>
  <w:footnote w:id="26">
    <w:p w:rsidR="00D41F56" w:rsidRDefault="00D41F56">
      <w:pPr>
        <w:pStyle w:val="FootnoteText"/>
      </w:pPr>
      <w:r>
        <w:rPr>
          <w:rStyle w:val="FootnoteReference"/>
        </w:rPr>
        <w:footnoteRef/>
      </w:r>
      <w:r>
        <w:t xml:space="preserve"> </w:t>
      </w:r>
      <w:proofErr w:type="gramStart"/>
      <w:r>
        <w:t>RCW 70.02.030(6).</w:t>
      </w:r>
      <w:proofErr w:type="gramEnd"/>
    </w:p>
  </w:footnote>
  <w:footnote w:id="27">
    <w:p w:rsidR="00D41F56" w:rsidRDefault="00D41F56">
      <w:pPr>
        <w:pStyle w:val="FootnoteText"/>
      </w:pPr>
      <w:r>
        <w:rPr>
          <w:rStyle w:val="FootnoteReference"/>
        </w:rPr>
        <w:footnoteRef/>
      </w:r>
      <w:r>
        <w:t xml:space="preserve"> 45 C.F.R. § 164.508(b</w:t>
      </w:r>
      <w:proofErr w:type="gramStart"/>
      <w:r>
        <w:t>)(</w:t>
      </w:r>
      <w:proofErr w:type="gramEnd"/>
      <w:r>
        <w:t>5); RCW 70.02.040.</w:t>
      </w:r>
    </w:p>
  </w:footnote>
  <w:footnote w:id="28">
    <w:p w:rsidR="00D41F56" w:rsidRDefault="00D41F56">
      <w:pPr>
        <w:pStyle w:val="FootnoteText"/>
      </w:pPr>
      <w:r>
        <w:rPr>
          <w:rStyle w:val="FootnoteReference"/>
        </w:rPr>
        <w:footnoteRef/>
      </w:r>
      <w:r>
        <w:t xml:space="preserve"> </w:t>
      </w:r>
      <w:proofErr w:type="gramStart"/>
      <w:r>
        <w:t>RCW 70.02.040.</w:t>
      </w:r>
      <w:proofErr w:type="gramEnd"/>
    </w:p>
  </w:footnote>
  <w:footnote w:id="29">
    <w:p w:rsidR="00D41F56" w:rsidRDefault="00D41F56">
      <w:pPr>
        <w:pStyle w:val="FootnoteText"/>
      </w:pPr>
      <w:ins w:id="175" w:author="Tierney Edwards" w:date="2013-08-20T10:02:00Z">
        <w:r>
          <w:rPr>
            <w:rStyle w:val="FootnoteReference"/>
          </w:rPr>
          <w:footnoteRef/>
        </w:r>
        <w:r>
          <w:t xml:space="preserve"> 45 C.F.R</w:t>
        </w:r>
      </w:ins>
      <w:ins w:id="176" w:author="Tierney Edwards" w:date="2013-10-10T14:54:00Z">
        <w:r>
          <w:t>.</w:t>
        </w:r>
      </w:ins>
      <w:ins w:id="177" w:author="Tierney Edwards" w:date="2013-08-20T10:02:00Z">
        <w:r>
          <w:t xml:space="preserve"> § 164.514(b</w:t>
        </w:r>
        <w:proofErr w:type="gramStart"/>
        <w:r>
          <w:t>)(</w:t>
        </w:r>
        <w:proofErr w:type="gramEnd"/>
        <w:r>
          <w:t>2)</w:t>
        </w:r>
      </w:ins>
      <w:ins w:id="178" w:author="Tierney Edwards" w:date="2013-11-01T16:18:00Z">
        <w:r w:rsidR="00D368FE">
          <w:t>.</w:t>
        </w:r>
      </w:ins>
    </w:p>
  </w:footnote>
  <w:footnote w:id="30">
    <w:p w:rsidR="00D41F56" w:rsidRDefault="00D41F56">
      <w:pPr>
        <w:pStyle w:val="FootnoteText"/>
      </w:pPr>
      <w:ins w:id="180" w:author="Tierney Edwards" w:date="2013-08-20T10:03:00Z">
        <w:r>
          <w:rPr>
            <w:rStyle w:val="FootnoteReference"/>
          </w:rPr>
          <w:footnoteRef/>
        </w:r>
        <w:r>
          <w:t xml:space="preserve"> </w:t>
        </w:r>
        <w:proofErr w:type="gramStart"/>
        <w:r>
          <w:t>45 C.F.R</w:t>
        </w:r>
      </w:ins>
      <w:ins w:id="181" w:author="Tierney Edwards" w:date="2013-10-10T14:54:00Z">
        <w:r>
          <w:t>.</w:t>
        </w:r>
      </w:ins>
      <w:ins w:id="182" w:author="Tierney Edwards" w:date="2013-08-20T10:03:00Z">
        <w:r>
          <w:t xml:space="preserve"> § 160.103)</w:t>
        </w:r>
      </w:ins>
      <w:ins w:id="183" w:author="Tierney Edwards" w:date="2013-11-01T16:18:00Z">
        <w:r w:rsidR="00D368FE">
          <w:t>.</w:t>
        </w:r>
      </w:ins>
      <w:proofErr w:type="gramEnd"/>
    </w:p>
  </w:footnote>
  <w:footnote w:id="31">
    <w:p w:rsidR="00D41F56" w:rsidRDefault="00D41F56">
      <w:pPr>
        <w:pStyle w:val="FootnoteText"/>
      </w:pPr>
      <w:ins w:id="194" w:author="Tierney Edwards" w:date="2013-08-20T10:03:00Z">
        <w:r>
          <w:rPr>
            <w:rStyle w:val="FootnoteReference"/>
          </w:rPr>
          <w:footnoteRef/>
        </w:r>
        <w:r>
          <w:t xml:space="preserve"> </w:t>
        </w:r>
      </w:ins>
      <w:proofErr w:type="gramStart"/>
      <w:ins w:id="195" w:author="Tierney Edwards" w:date="2013-08-20T10:04:00Z">
        <w:r w:rsidRPr="00994C1D">
          <w:t xml:space="preserve">45 C.F.R. </w:t>
        </w:r>
      </w:ins>
      <w:ins w:id="196" w:author="Tierney Edwards" w:date="2013-10-10T14:54:00Z">
        <w:r>
          <w:t xml:space="preserve">§ </w:t>
        </w:r>
      </w:ins>
      <w:ins w:id="197" w:author="Tierney Edwards" w:date="2013-08-20T10:04:00Z">
        <w:r w:rsidRPr="00994C1D">
          <w:t>164.402(1)</w:t>
        </w:r>
      </w:ins>
      <w:ins w:id="198" w:author="Tierney Edwards" w:date="2013-11-01T16:18:00Z">
        <w:r w:rsidR="00D368FE">
          <w:t>.</w:t>
        </w:r>
      </w:ins>
      <w:proofErr w:type="gramEnd"/>
    </w:p>
  </w:footnote>
  <w:footnote w:id="32">
    <w:p w:rsidR="00D41F56" w:rsidRDefault="00D41F56" w:rsidP="006A4F51">
      <w:pPr>
        <w:pStyle w:val="FootnoteText"/>
        <w:rPr>
          <w:ins w:id="206" w:author="Tierney Edwards" w:date="2013-08-20T10:13:00Z"/>
        </w:rPr>
      </w:pPr>
      <w:ins w:id="207" w:author="Tierney Edwards" w:date="2013-08-20T10:13:00Z">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ins>
      <w:ins w:id="208" w:author="Tierney Edwards" w:date="2013-11-01T16:18:00Z">
        <w:r w:rsidR="00D368FE">
          <w:t>.</w:t>
        </w:r>
      </w:ins>
    </w:p>
  </w:footnote>
  <w:footnote w:id="33">
    <w:p w:rsidR="00D41F56" w:rsidRDefault="00D41F56">
      <w:pPr>
        <w:pStyle w:val="FootnoteText"/>
      </w:pPr>
      <w:ins w:id="275" w:author="Tierney Edwards" w:date="2013-08-20T10:11:00Z">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ins>
      <w:ins w:id="276" w:author="Tierney Edwards" w:date="2013-11-01T16:18:00Z">
        <w:r w:rsidR="00D368FE">
          <w:t>.</w:t>
        </w:r>
      </w:ins>
    </w:p>
  </w:footnote>
  <w:footnote w:id="34">
    <w:p w:rsidR="00D41F56" w:rsidRDefault="00D41F56">
      <w:pPr>
        <w:pStyle w:val="FootnoteText"/>
      </w:pPr>
      <w:ins w:id="288" w:author="Tierney Edwards" w:date="2013-08-20T10:12:00Z">
        <w:r>
          <w:rPr>
            <w:rStyle w:val="FootnoteReference"/>
          </w:rPr>
          <w:footnoteRef/>
        </w:r>
        <w:r>
          <w:t xml:space="preserve"> </w:t>
        </w:r>
        <w:r>
          <w:rPr>
            <w:i/>
            <w:iCs/>
          </w:rPr>
          <w:t xml:space="preserve">See </w:t>
        </w:r>
        <w:r>
          <w:t>definition of breach at 45 C.F.R. 164.402(1</w:t>
        </w:r>
        <w:proofErr w:type="gramStart"/>
        <w:r>
          <w:t>)(</w:t>
        </w:r>
        <w:proofErr w:type="gramEnd"/>
        <w:r>
          <w:t>ii)</w:t>
        </w:r>
      </w:ins>
      <w:ins w:id="289" w:author="Tierney Edwards" w:date="2013-11-01T16:18:00Z">
        <w:r w:rsidR="00D368FE">
          <w:t>.</w:t>
        </w:r>
      </w:ins>
    </w:p>
  </w:footnote>
  <w:footnote w:id="35">
    <w:p w:rsidR="00D41F56" w:rsidRDefault="00D41F56">
      <w:pPr>
        <w:pStyle w:val="FootnoteText"/>
      </w:pPr>
      <w:ins w:id="305" w:author="Tierney Edwards" w:date="2013-08-20T10:12:00Z">
        <w:r>
          <w:rPr>
            <w:rStyle w:val="FootnoteReference"/>
          </w:rPr>
          <w:footnoteRef/>
        </w:r>
        <w:r>
          <w:t xml:space="preserve"> </w:t>
        </w:r>
      </w:ins>
      <w:ins w:id="306" w:author="Tierney Edwards" w:date="2013-08-20T10:13:00Z">
        <w:r>
          <w:rPr>
            <w:i/>
            <w:iCs/>
          </w:rPr>
          <w:t xml:space="preserve">See </w:t>
        </w:r>
        <w:r>
          <w:t>definition of breach at 45 C.F.R. 164.402(1</w:t>
        </w:r>
        <w:proofErr w:type="gramStart"/>
        <w:r>
          <w:t>)(</w:t>
        </w:r>
        <w:proofErr w:type="gramEnd"/>
        <w:r>
          <w:t>iii)</w:t>
        </w:r>
      </w:ins>
      <w:ins w:id="307" w:author="Tierney Edwards" w:date="2013-11-01T16:18:00Z">
        <w:r w:rsidR="00D368FE">
          <w:t>.</w:t>
        </w:r>
      </w:ins>
    </w:p>
  </w:footnote>
  <w:footnote w:id="36">
    <w:p w:rsidR="00D41F56" w:rsidRPr="00B1793B" w:rsidRDefault="00D41F56">
      <w:pPr>
        <w:pStyle w:val="FootnoteText"/>
      </w:pPr>
      <w:ins w:id="331" w:author="Tierney Edwards" w:date="2013-08-20T10:30:00Z">
        <w:r w:rsidRPr="00B1793B">
          <w:rPr>
            <w:rStyle w:val="FootnoteReference"/>
          </w:rPr>
          <w:footnoteRef/>
        </w:r>
        <w:r w:rsidRPr="00B1793B">
          <w:t xml:space="preserve"> </w:t>
        </w:r>
        <w:r w:rsidRPr="00655F00">
          <w:rPr>
            <w:rFonts w:cs="Myriad Pro"/>
            <w:color w:val="000000"/>
            <w:rPrChange w:id="332"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333" w:author="Tierney Edwards" w:date="2013-08-20T12:51:00Z">
        <w:r>
          <w:rPr>
            <w:rFonts w:cs="Myriad Pro"/>
            <w:color w:val="000000"/>
          </w:rPr>
          <w:t xml:space="preserve"> </w:t>
        </w:r>
      </w:ins>
      <w:ins w:id="334" w:author="Tierney Edwards" w:date="2013-08-20T10:30:00Z">
        <w:r w:rsidRPr="00655F00">
          <w:rPr>
            <w:rFonts w:cs="Myriad Pro"/>
            <w:color w:val="000000"/>
            <w:rPrChange w:id="335" w:author="Tierney Edwards" w:date="2013-08-20T11:37:00Z">
              <w:rPr>
                <w:rFonts w:cs="Myriad Pro"/>
                <w:color w:val="000000"/>
                <w:sz w:val="18"/>
                <w:szCs w:val="18"/>
              </w:rPr>
            </w:rPrChange>
          </w:rPr>
          <w:t>(45 C.F.R. § 164.404(d)</w:t>
        </w:r>
      </w:ins>
      <w:ins w:id="336" w:author="Tierney Edwards" w:date="2013-08-20T12:51:00Z">
        <w:r>
          <w:t>).</w:t>
        </w:r>
      </w:ins>
    </w:p>
  </w:footnote>
  <w:footnote w:id="37">
    <w:p w:rsidR="00D41F56" w:rsidRDefault="00D41F56">
      <w:pPr>
        <w:pStyle w:val="FootnoteText"/>
      </w:pPr>
      <w:ins w:id="341" w:author="Tierney Edwards" w:date="2013-08-20T12:50:00Z">
        <w:r>
          <w:rPr>
            <w:rStyle w:val="FootnoteReference"/>
          </w:rPr>
          <w:footnoteRef/>
        </w:r>
        <w:r>
          <w:t xml:space="preserve"> HITECH Act § 13402(e</w:t>
        </w:r>
        <w:proofErr w:type="gramStart"/>
        <w:r>
          <w:t>)(</w:t>
        </w:r>
        <w:proofErr w:type="gramEnd"/>
        <w:r>
          <w:t>4)</w:t>
        </w:r>
      </w:ins>
      <w:ins w:id="342" w:author="Tierney Edwards" w:date="2013-11-01T16:28:00Z">
        <w:r w:rsidR="005A6817">
          <w:t xml:space="preserve">; </w:t>
        </w:r>
      </w:ins>
      <w:ins w:id="343" w:author="Tierney Edwards" w:date="2013-10-10T14:58:00Z">
        <w:r>
          <w:t xml:space="preserve">codified at 42 </w:t>
        </w:r>
      </w:ins>
      <w:ins w:id="344" w:author="Tierney Edwards" w:date="2013-10-10T14:59:00Z">
        <w:r>
          <w:t xml:space="preserve">C.F.R. </w:t>
        </w:r>
      </w:ins>
      <w:ins w:id="345" w:author="Tierney Edwards" w:date="2013-10-10T14:58:00Z">
        <w:r>
          <w:t>§</w:t>
        </w:r>
      </w:ins>
      <w:ins w:id="346" w:author="Tierney Edwards" w:date="2013-10-10T14:59:00Z">
        <w:r>
          <w:t xml:space="preserve"> 17932(e)(3)</w:t>
        </w:r>
      </w:ins>
      <w:ins w:id="347" w:author="Tierney Edwards" w:date="2013-10-10T15:00:00Z">
        <w:r>
          <w:t>-(4).</w:t>
        </w:r>
      </w:ins>
    </w:p>
  </w:footnote>
  <w:footnote w:id="38">
    <w:p w:rsidR="00D41F56" w:rsidRPr="00453FFD" w:rsidRDefault="00D41F56">
      <w:pPr>
        <w:pStyle w:val="FootnoteText"/>
        <w:rPr>
          <w:highlight w:val="yellow"/>
          <w:rPrChange w:id="357" w:author="Tierney Edwards" w:date="2013-10-10T14:56:00Z">
            <w:rPr/>
          </w:rPrChange>
        </w:rPr>
      </w:pPr>
      <w:ins w:id="358" w:author="Tierney Edwards" w:date="2013-08-20T12:57:00Z">
        <w:r w:rsidRPr="008357A4">
          <w:rPr>
            <w:rStyle w:val="FootnoteReference"/>
          </w:rPr>
          <w:footnoteRef/>
        </w:r>
        <w:r w:rsidRPr="008357A4">
          <w:t xml:space="preserve"> 74 FR 42752 (Aug. 24, 2009)</w:t>
        </w:r>
      </w:ins>
      <w:ins w:id="359" w:author="Tierney Edwards" w:date="2013-10-10T15:13:00Z">
        <w:r w:rsidRPr="00655F00">
          <w:rPr>
            <w:rPrChange w:id="360" w:author="Tierney Edwards" w:date="2013-10-10T15:13:00Z">
              <w:rPr>
                <w:highlight w:val="yellow"/>
              </w:rPr>
            </w:rPrChange>
          </w:rPr>
          <w:t>; 42 C.F.R. § 17932 (e</w:t>
        </w:r>
        <w:proofErr w:type="gramStart"/>
        <w:r w:rsidRPr="00655F00">
          <w:rPr>
            <w:rPrChange w:id="361" w:author="Tierney Edwards" w:date="2013-10-10T15:13:00Z">
              <w:rPr>
                <w:highlight w:val="yellow"/>
              </w:rPr>
            </w:rPrChange>
          </w:rPr>
          <w:t>)(</w:t>
        </w:r>
        <w:proofErr w:type="gramEnd"/>
        <w:r w:rsidRPr="00655F00">
          <w:rPr>
            <w:rPrChange w:id="362" w:author="Tierney Edwards" w:date="2013-10-10T15:13:00Z">
              <w:rPr>
                <w:highlight w:val="yellow"/>
              </w:rPr>
            </w:rPrChange>
          </w:rPr>
          <w:t>2).</w:t>
        </w:r>
      </w:ins>
    </w:p>
  </w:footnote>
  <w:footnote w:id="39">
    <w:p w:rsidR="00D41F56" w:rsidRDefault="00D41F56">
      <w:pPr>
        <w:pStyle w:val="FootnoteText"/>
      </w:pPr>
      <w:ins w:id="365" w:author="Tierney Edwards" w:date="2013-08-20T12:58:00Z">
        <w:r w:rsidRPr="008357A4">
          <w:rPr>
            <w:rStyle w:val="FootnoteReference"/>
          </w:rPr>
          <w:footnoteRef/>
        </w:r>
        <w:r w:rsidRPr="008357A4">
          <w:t xml:space="preserve"> 74 FR 42750-45752.</w:t>
        </w:r>
      </w:ins>
      <w:r>
        <w:t xml:space="preserve"> </w:t>
      </w:r>
      <w:ins w:id="366" w:author="Tierney Edwards" w:date="2013-10-10T15:15:00Z">
        <w:r w:rsidRPr="00655F00">
          <w:rPr>
            <w:highlight w:val="yellow"/>
            <w:rPrChange w:id="367" w:author="Tierney Edwards" w:date="2013-10-10T15:16:00Z">
              <w:rPr/>
            </w:rPrChange>
          </w:rPr>
          <w:t>COULD NOT FIND ANOTHER SOURCE</w:t>
        </w:r>
      </w:ins>
    </w:p>
  </w:footnote>
  <w:footnote w:id="40">
    <w:p w:rsidR="00D41F56" w:rsidRDefault="00D41F56">
      <w:pPr>
        <w:pStyle w:val="FootnoteText"/>
      </w:pPr>
      <w:r>
        <w:rPr>
          <w:rStyle w:val="FootnoteReference"/>
        </w:rPr>
        <w:footnoteRef/>
      </w:r>
      <w:r>
        <w:t xml:space="preserve"> </w:t>
      </w:r>
      <w:proofErr w:type="gramStart"/>
      <w:r>
        <w:t>45 C.F.R. § 164.528; RCW 70.02.020(2).</w:t>
      </w:r>
      <w:proofErr w:type="gramEnd"/>
    </w:p>
  </w:footnote>
  <w:footnote w:id="41">
    <w:p w:rsidR="00D41F56" w:rsidRDefault="00D41F56">
      <w:pPr>
        <w:pStyle w:val="FootnoteText"/>
      </w:pPr>
      <w:r>
        <w:rPr>
          <w:rStyle w:val="FootnoteReference"/>
        </w:rPr>
        <w:footnoteRef/>
      </w:r>
      <w:r>
        <w:t xml:space="preserve"> 45 C.F.R. § 164.528(c</w:t>
      </w:r>
      <w:proofErr w:type="gramStart"/>
      <w:r>
        <w:t>)(</w:t>
      </w:r>
      <w:proofErr w:type="gramEnd"/>
      <w:r>
        <w:t>1).</w:t>
      </w:r>
    </w:p>
  </w:footnote>
  <w:footnote w:id="42">
    <w:p w:rsidR="00D41F56" w:rsidRDefault="00D41F56">
      <w:pPr>
        <w:pStyle w:val="FootnoteText"/>
      </w:pPr>
      <w:r>
        <w:rPr>
          <w:rStyle w:val="FootnoteReference"/>
        </w:rPr>
        <w:footnoteRef/>
      </w:r>
      <w:r>
        <w:t xml:space="preserve"> 45 C.F.R. § 164.528(c</w:t>
      </w:r>
      <w:proofErr w:type="gramStart"/>
      <w:r>
        <w:t>)(</w:t>
      </w:r>
      <w:proofErr w:type="gramEnd"/>
      <w:r>
        <w:t>1)(ii)(B).</w:t>
      </w:r>
    </w:p>
  </w:footnote>
  <w:footnote w:id="43">
    <w:p w:rsidR="00D41F56" w:rsidRDefault="00D41F56">
      <w:pPr>
        <w:pStyle w:val="FootnoteText"/>
      </w:pPr>
      <w:r>
        <w:rPr>
          <w:rStyle w:val="FootnoteReference"/>
        </w:rPr>
        <w:footnoteRef/>
      </w:r>
      <w:r>
        <w:t xml:space="preserve"> 45 C.F.R. § 164.528(b</w:t>
      </w:r>
      <w:proofErr w:type="gramStart"/>
      <w:r>
        <w:t>)(</w:t>
      </w:r>
      <w:proofErr w:type="gramEnd"/>
      <w:r>
        <w:t>2).</w:t>
      </w:r>
    </w:p>
  </w:footnote>
  <w:footnote w:id="44">
    <w:p w:rsidR="00D41F56" w:rsidRDefault="00D41F56">
      <w:pPr>
        <w:pStyle w:val="FootnoteText"/>
      </w:pPr>
      <w:r>
        <w:rPr>
          <w:rStyle w:val="FootnoteReference"/>
        </w:rPr>
        <w:footnoteRef/>
      </w:r>
      <w:r>
        <w:t xml:space="preserve"> 45 C.F.R. § 164.528(c</w:t>
      </w:r>
      <w:proofErr w:type="gramStart"/>
      <w:r>
        <w:t>)(</w:t>
      </w:r>
      <w:proofErr w:type="gramEnd"/>
      <w:r>
        <w:t>2).</w:t>
      </w:r>
    </w:p>
  </w:footnote>
  <w:footnote w:id="45">
    <w:p w:rsidR="00D41F56" w:rsidRPr="00727913" w:rsidRDefault="00D41F56">
      <w:pPr>
        <w:pStyle w:val="FootnoteText"/>
      </w:pPr>
      <w:r>
        <w:rPr>
          <w:rStyle w:val="FootnoteReference"/>
        </w:rPr>
        <w:footnoteRef/>
      </w:r>
      <w:r>
        <w:t xml:space="preserve"> </w:t>
      </w:r>
      <w:r>
        <w:rPr>
          <w:i/>
        </w:rPr>
        <w:t>Id</w:t>
      </w:r>
      <w:r>
        <w:t>.</w:t>
      </w:r>
    </w:p>
  </w:footnote>
  <w:footnote w:id="46">
    <w:p w:rsidR="00D41F56" w:rsidRDefault="00D41F56">
      <w:pPr>
        <w:pStyle w:val="FootnoteText"/>
      </w:pPr>
      <w:r>
        <w:rPr>
          <w:rStyle w:val="FootnoteReference"/>
        </w:rPr>
        <w:footnoteRef/>
      </w:r>
      <w:r>
        <w:t xml:space="preserve"> </w:t>
      </w:r>
      <w:proofErr w:type="gramStart"/>
      <w:r>
        <w:t>RCW 71.05.390; RCW 71.05.420; RCW 71.05.630; RCW 71.34.340</w:t>
      </w:r>
      <w:ins w:id="373" w:author="Tierney Edwards" w:date="2013-11-01T16:14:00Z">
        <w:r w:rsidR="00D368FE">
          <w:t xml:space="preserve"> (minors)</w:t>
        </w:r>
      </w:ins>
      <w:del w:id="374" w:author="Tierney Edwards" w:date="2013-11-01T16:13:00Z">
        <w:r w:rsidDel="00D368FE">
          <w:delText xml:space="preserve"> (minors)</w:delText>
        </w:r>
      </w:del>
      <w:r>
        <w:t>.</w:t>
      </w:r>
      <w:proofErr w:type="gramEnd"/>
    </w:p>
  </w:footnote>
  <w:footnote w:id="47">
    <w:p w:rsidR="00D41F56" w:rsidRDefault="00D41F56">
      <w:pPr>
        <w:pStyle w:val="FootnoteText"/>
      </w:pPr>
      <w:r>
        <w:rPr>
          <w:rStyle w:val="FootnoteReference"/>
        </w:rPr>
        <w:footnoteRef/>
      </w:r>
      <w:r>
        <w:t xml:space="preserve"> </w:t>
      </w:r>
      <w:proofErr w:type="gramStart"/>
      <w:r>
        <w:t>RCW 70.96A.150; RCW 70.96A.230.</w:t>
      </w:r>
      <w:proofErr w:type="gramEnd"/>
    </w:p>
  </w:footnote>
  <w:footnote w:id="48">
    <w:p w:rsidR="00D41F56" w:rsidRDefault="00D41F56">
      <w:pPr>
        <w:pStyle w:val="FootnoteText"/>
      </w:pPr>
      <w:r>
        <w:rPr>
          <w:rStyle w:val="FootnoteReference"/>
        </w:rPr>
        <w:footnoteRef/>
      </w:r>
      <w:r>
        <w:t xml:space="preserve"> </w:t>
      </w:r>
      <w:proofErr w:type="gramStart"/>
      <w:r>
        <w:t>RCW 70.24.105.</w:t>
      </w:r>
      <w:proofErr w:type="gramEnd"/>
    </w:p>
  </w:footnote>
  <w:footnote w:id="49">
    <w:p w:rsidR="00D41F56" w:rsidRDefault="00D41F56">
      <w:pPr>
        <w:pStyle w:val="FootnoteText"/>
      </w:pPr>
      <w:r>
        <w:rPr>
          <w:rStyle w:val="FootnoteReference"/>
        </w:rPr>
        <w:footnoteRef/>
      </w:r>
      <w:r>
        <w:t xml:space="preserve"> 45 C.F.R. § 164.508(a</w:t>
      </w:r>
      <w:proofErr w:type="gramStart"/>
      <w:r>
        <w:t>)(</w:t>
      </w:r>
      <w:proofErr w:type="gramEnd"/>
      <w:r>
        <w:t>2).</w:t>
      </w:r>
    </w:p>
  </w:footnote>
  <w:footnote w:id="50">
    <w:p w:rsidR="00D41F56" w:rsidRDefault="00D41F56">
      <w:pPr>
        <w:pStyle w:val="FootnoteText"/>
      </w:pPr>
      <w:r>
        <w:rPr>
          <w:rStyle w:val="FootnoteReference"/>
        </w:rPr>
        <w:footnoteRef/>
      </w:r>
      <w:r>
        <w:t xml:space="preserve"> 45 C.F.R. § 164.502(g</w:t>
      </w:r>
      <w:proofErr w:type="gramStart"/>
      <w:r>
        <w:t>)(</w:t>
      </w:r>
      <w:proofErr w:type="gramEnd"/>
      <w:r>
        <w:t>3); RCW 70.02.130(1)</w:t>
      </w:r>
      <w:ins w:id="375" w:author="Tierney Edwards" w:date="2013-10-10T15:16:00Z">
        <w:r>
          <w:t>.</w:t>
        </w:r>
      </w:ins>
      <w:del w:id="376" w:author="Tierney Edwards" w:date="2013-10-10T15:16:00Z">
        <w:r w:rsidDel="008357A4">
          <w:delText xml:space="preserve">; </w:delText>
        </w:r>
      </w:del>
    </w:p>
  </w:footnote>
  <w:footnote w:id="51">
    <w:p w:rsidR="00D41F56" w:rsidRPr="00FA15A8" w:rsidRDefault="00D41F56">
      <w:pPr>
        <w:pStyle w:val="FootnoteText"/>
      </w:pPr>
      <w:r>
        <w:rPr>
          <w:rStyle w:val="FootnoteReference"/>
        </w:rPr>
        <w:footnoteRef/>
      </w:r>
      <w:r>
        <w:t xml:space="preserve"> </w:t>
      </w:r>
      <w:r>
        <w:rPr>
          <w:i/>
        </w:rPr>
        <w:t>Id</w:t>
      </w:r>
      <w:r>
        <w:t>.</w:t>
      </w:r>
    </w:p>
  </w:footnote>
  <w:footnote w:id="52">
    <w:p w:rsidR="00D41F56" w:rsidRPr="00FA15A8" w:rsidRDefault="00D41F56">
      <w:pPr>
        <w:pStyle w:val="FootnoteText"/>
      </w:pPr>
      <w:r>
        <w:rPr>
          <w:rStyle w:val="FootnoteReference"/>
        </w:rPr>
        <w:footnoteRef/>
      </w:r>
      <w:r>
        <w:t xml:space="preserve"> </w:t>
      </w:r>
      <w:r>
        <w:rPr>
          <w:i/>
        </w:rPr>
        <w:t>Id</w:t>
      </w:r>
      <w:r>
        <w:t>.</w:t>
      </w:r>
    </w:p>
  </w:footnote>
  <w:footnote w:id="53">
    <w:p w:rsidR="00D41F56" w:rsidRPr="00826776" w:rsidRDefault="00D41F56">
      <w:pPr>
        <w:pStyle w:val="FootnoteText"/>
      </w:pPr>
      <w:r>
        <w:rPr>
          <w:rStyle w:val="FootnoteReference"/>
        </w:rPr>
        <w:footnoteRef/>
      </w:r>
      <w:r>
        <w:t xml:space="preserve"> </w:t>
      </w:r>
      <w:r>
        <w:rPr>
          <w:i/>
        </w:rPr>
        <w:t>Id</w:t>
      </w:r>
      <w:r>
        <w:t>.</w:t>
      </w:r>
    </w:p>
  </w:footnote>
  <w:footnote w:id="54">
    <w:p w:rsidR="00D41F56" w:rsidRDefault="00D41F56">
      <w:pPr>
        <w:pStyle w:val="FootnoteText"/>
      </w:pPr>
      <w:r>
        <w:rPr>
          <w:rStyle w:val="FootnoteReference"/>
        </w:rPr>
        <w:footnoteRef/>
      </w:r>
      <w:r>
        <w:t xml:space="preserve"> </w:t>
      </w:r>
      <w:proofErr w:type="gramStart"/>
      <w:r>
        <w:t>RCW 26.09.225.</w:t>
      </w:r>
      <w:proofErr w:type="gramEnd"/>
    </w:p>
  </w:footnote>
  <w:footnote w:id="55">
    <w:p w:rsidR="00D41F56" w:rsidRDefault="00D41F56">
      <w:pPr>
        <w:pStyle w:val="FootnoteText"/>
      </w:pPr>
      <w:r>
        <w:rPr>
          <w:rStyle w:val="FootnoteReference"/>
        </w:rPr>
        <w:footnoteRef/>
      </w:r>
      <w:r>
        <w:t xml:space="preserve"> 45 C.F.R. § 164.502(g</w:t>
      </w:r>
      <w:proofErr w:type="gramStart"/>
      <w:r>
        <w:t>)(</w:t>
      </w:r>
      <w:proofErr w:type="gramEnd"/>
      <w:r>
        <w:t>4).</w:t>
      </w:r>
    </w:p>
  </w:footnote>
  <w:footnote w:id="56">
    <w:p w:rsidR="00D41F56" w:rsidRDefault="00D41F56">
      <w:pPr>
        <w:pStyle w:val="FootnoteText"/>
      </w:pPr>
      <w:ins w:id="383" w:author="Tierney Edwards" w:date="2013-08-20T12:06:00Z">
        <w:r>
          <w:rPr>
            <w:rStyle w:val="FootnoteReference"/>
          </w:rPr>
          <w:footnoteRef/>
        </w:r>
        <w:r>
          <w:t xml:space="preserve"> </w:t>
        </w:r>
      </w:ins>
      <w:ins w:id="384" w:author="Tierney Edwards" w:date="2013-08-20T12:07:00Z">
        <w:r>
          <w:t xml:space="preserve">78 </w:t>
        </w:r>
      </w:ins>
      <w:ins w:id="385" w:author="Tierney Edwards" w:date="2013-08-20T12:06:00Z">
        <w:r>
          <w:t>FR 5613-5614 (</w:t>
        </w:r>
      </w:ins>
      <w:ins w:id="386" w:author="Tierney Edwards" w:date="2013-08-20T12:07:00Z">
        <w:r>
          <w:t>Jan. 25, 2013).</w:t>
        </w:r>
      </w:ins>
    </w:p>
  </w:footnote>
  <w:footnote w:id="57">
    <w:p w:rsidR="00D41F56" w:rsidRDefault="00D41F56">
      <w:pPr>
        <w:pStyle w:val="FootnoteText"/>
      </w:pPr>
      <w:ins w:id="396" w:author="Tierney Edwards" w:date="2013-08-20T12:07:00Z">
        <w:r>
          <w:rPr>
            <w:rStyle w:val="FootnoteReference"/>
          </w:rPr>
          <w:footnoteRef/>
        </w:r>
        <w:r>
          <w:t xml:space="preserve"> </w:t>
        </w:r>
      </w:ins>
      <w:ins w:id="397" w:author="Tierney Edwards" w:date="2013-08-20T12:08:00Z">
        <w:r>
          <w:t>78 FR 5614-5616 (Jan. 25, 2013).</w:t>
        </w:r>
      </w:ins>
    </w:p>
  </w:footnote>
  <w:footnote w:id="58">
    <w:p w:rsidR="00D41F56" w:rsidRDefault="00D41F56">
      <w:pPr>
        <w:pStyle w:val="FootnoteText"/>
      </w:pPr>
      <w:r>
        <w:rPr>
          <w:rStyle w:val="FootnoteReference"/>
        </w:rPr>
        <w:footnoteRef/>
      </w:r>
      <w:r>
        <w:t xml:space="preserve"> </w:t>
      </w:r>
      <w:proofErr w:type="gramStart"/>
      <w:r>
        <w:t>45 C.F.R. § 164.506(c); RCW 70.02.050(1).</w:t>
      </w:r>
      <w:proofErr w:type="gramEnd"/>
    </w:p>
  </w:footnote>
  <w:footnote w:id="59">
    <w:p w:rsidR="00D41F56" w:rsidRDefault="00D41F56">
      <w:pPr>
        <w:pStyle w:val="FootnoteText"/>
      </w:pPr>
      <w:r>
        <w:rPr>
          <w:rStyle w:val="FootnoteReference"/>
        </w:rPr>
        <w:footnoteRef/>
      </w:r>
      <w:r>
        <w:t xml:space="preserve"> 45 C.F.R. § 164.510(b)(2); </w:t>
      </w:r>
    </w:p>
  </w:footnote>
  <w:footnote w:id="60">
    <w:p w:rsidR="00D41F56" w:rsidRDefault="00D41F56">
      <w:pPr>
        <w:pStyle w:val="FootnoteText"/>
      </w:pPr>
      <w:r>
        <w:rPr>
          <w:rStyle w:val="FootnoteReference"/>
        </w:rPr>
        <w:footnoteRef/>
      </w:r>
      <w:r>
        <w:t xml:space="preserve"> 45 C.F.R. § 164.510(b</w:t>
      </w:r>
      <w:proofErr w:type="gramStart"/>
      <w:r>
        <w:t>)(</w:t>
      </w:r>
      <w:proofErr w:type="gramEnd"/>
      <w:r>
        <w:t>3); RCW 70.02.050(1)(c).</w:t>
      </w:r>
    </w:p>
  </w:footnote>
  <w:footnote w:id="61">
    <w:p w:rsidR="00D41F56" w:rsidRDefault="00D41F56">
      <w:pPr>
        <w:pStyle w:val="FootnoteText"/>
      </w:pPr>
      <w:r>
        <w:rPr>
          <w:rStyle w:val="FootnoteReference"/>
        </w:rPr>
        <w:footnoteRef/>
      </w:r>
      <w:r>
        <w:t xml:space="preserve"> 45 C.F.R. § 164.512; RCW 70.02.050</w:t>
      </w:r>
    </w:p>
  </w:footnote>
  <w:footnote w:id="62">
    <w:p w:rsidR="00D41F56" w:rsidRDefault="00D41F56">
      <w:pPr>
        <w:pStyle w:val="FootnoteText"/>
      </w:pPr>
      <w:r>
        <w:rPr>
          <w:rStyle w:val="FootnoteReference"/>
        </w:rPr>
        <w:footnoteRef/>
      </w:r>
      <w:r>
        <w:t xml:space="preserve"> RCW 70.02.050(1</w:t>
      </w:r>
      <w:proofErr w:type="gramStart"/>
      <w:r>
        <w:t>)(</w:t>
      </w:r>
      <w:proofErr w:type="gramEnd"/>
      <w:r>
        <w:t>b).</w:t>
      </w:r>
    </w:p>
  </w:footnote>
  <w:footnote w:id="63">
    <w:p w:rsidR="00D41F56" w:rsidRPr="00DC6B2C" w:rsidRDefault="00D41F56">
      <w:pPr>
        <w:pStyle w:val="FootnoteText"/>
      </w:pPr>
      <w:r>
        <w:rPr>
          <w:rStyle w:val="FootnoteReference"/>
        </w:rPr>
        <w:footnoteRef/>
      </w:r>
      <w:r>
        <w:t xml:space="preserve"> </w:t>
      </w:r>
      <w:r>
        <w:rPr>
          <w:i/>
        </w:rPr>
        <w:t>Id</w:t>
      </w:r>
      <w:r>
        <w:t>.</w:t>
      </w:r>
    </w:p>
  </w:footnote>
  <w:footnote w:id="64">
    <w:p w:rsidR="00D41F56" w:rsidRDefault="00D41F56">
      <w:pPr>
        <w:pStyle w:val="FootnoteText"/>
      </w:pPr>
      <w:r>
        <w:rPr>
          <w:rStyle w:val="FootnoteReference"/>
        </w:rPr>
        <w:footnoteRef/>
      </w:r>
      <w:r>
        <w:t xml:space="preserve"> RCW 70.02.050(1</w:t>
      </w:r>
      <w:proofErr w:type="gramStart"/>
      <w:r>
        <w:t>)(</w:t>
      </w:r>
      <w:proofErr w:type="gramEnd"/>
      <w:r>
        <w:t>d).</w:t>
      </w:r>
    </w:p>
  </w:footnote>
  <w:footnote w:id="65">
    <w:p w:rsidR="00D41F56" w:rsidRDefault="00D41F56">
      <w:pPr>
        <w:pStyle w:val="FootnoteText"/>
      </w:pPr>
      <w:r>
        <w:rPr>
          <w:rStyle w:val="FootnoteReference"/>
        </w:rPr>
        <w:footnoteRef/>
      </w:r>
      <w:r>
        <w:t xml:space="preserve"> RCW 70.02.050(1</w:t>
      </w:r>
      <w:proofErr w:type="gramStart"/>
      <w:r>
        <w:t>)(</w:t>
      </w:r>
      <w:proofErr w:type="gramEnd"/>
      <w:r>
        <w:t>g).</w:t>
      </w:r>
    </w:p>
  </w:footnote>
  <w:footnote w:id="66">
    <w:p w:rsidR="00D41F56" w:rsidRDefault="00D41F56">
      <w:pPr>
        <w:pStyle w:val="FootnoteText"/>
      </w:pPr>
      <w:r>
        <w:rPr>
          <w:rStyle w:val="FootnoteReference"/>
        </w:rPr>
        <w:footnoteRef/>
      </w:r>
      <w:r>
        <w:t xml:space="preserve"> RCW 70.02.050(1</w:t>
      </w:r>
      <w:proofErr w:type="gramStart"/>
      <w:r>
        <w:t>)(</w:t>
      </w:r>
      <w:proofErr w:type="gramEnd"/>
      <w:r>
        <w:t>h).</w:t>
      </w:r>
    </w:p>
  </w:footnote>
  <w:footnote w:id="67">
    <w:p w:rsidR="00D41F56" w:rsidRDefault="00D41F56">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D41F56" w:rsidRDefault="00D41F56">
      <w:pPr>
        <w:pStyle w:val="FootnoteText"/>
      </w:pPr>
      <w:r>
        <w:rPr>
          <w:rStyle w:val="FootnoteReference"/>
        </w:rPr>
        <w:footnoteRef/>
      </w:r>
      <w:r>
        <w:t xml:space="preserve"> RCW 70.02.050(1)(l)</w:t>
      </w:r>
    </w:p>
  </w:footnote>
  <w:footnote w:id="69">
    <w:p w:rsidR="00D41F56" w:rsidRDefault="00D41F56">
      <w:pPr>
        <w:pStyle w:val="FootnoteText"/>
      </w:pPr>
      <w:r>
        <w:rPr>
          <w:rStyle w:val="FootnoteReference"/>
        </w:rPr>
        <w:footnoteRef/>
      </w:r>
      <w:r>
        <w:t xml:space="preserve"> RCW 70.02.050(m); RCW 70.02.010(8</w:t>
      </w:r>
      <w:proofErr w:type="gramStart"/>
      <w:r>
        <w:t>)(</w:t>
      </w:r>
      <w:proofErr w:type="gramEnd"/>
      <w:r>
        <w:t>a)</w:t>
      </w:r>
      <w:ins w:id="399" w:author="Tierney Edwards" w:date="2013-11-01T15:26:00Z">
        <w:r w:rsidR="00EA0221">
          <w:t>-</w:t>
        </w:r>
      </w:ins>
      <w:del w:id="400" w:author="Tierney Edwards" w:date="2013-11-01T15:26:00Z">
        <w:r w:rsidDel="00EA0221">
          <w:delText xml:space="preserve">, </w:delText>
        </w:r>
      </w:del>
      <w:r>
        <w:t>(b)</w:t>
      </w:r>
      <w:ins w:id="401" w:author="Tierney Edwards" w:date="2013-11-01T15:26:00Z">
        <w:r w:rsidR="00EA0221">
          <w:t>.</w:t>
        </w:r>
      </w:ins>
    </w:p>
  </w:footnote>
  <w:footnote w:id="70">
    <w:p w:rsidR="00D41F56" w:rsidRDefault="00D41F56">
      <w:pPr>
        <w:pStyle w:val="FootnoteText"/>
      </w:pPr>
      <w:r>
        <w:rPr>
          <w:rStyle w:val="FootnoteReference"/>
        </w:rPr>
        <w:footnoteRef/>
      </w:r>
      <w:r>
        <w:t xml:space="preserve"> RCW 70.02.050(1</w:t>
      </w:r>
      <w:proofErr w:type="gramStart"/>
      <w:r>
        <w:t>)(</w:t>
      </w:r>
      <w:proofErr w:type="gramEnd"/>
      <w:r>
        <w:t>n).</w:t>
      </w:r>
    </w:p>
  </w:footnote>
  <w:footnote w:id="71">
    <w:p w:rsidR="00D41F56" w:rsidRDefault="00D41F56">
      <w:pPr>
        <w:pStyle w:val="FootnoteText"/>
      </w:pPr>
      <w:r>
        <w:rPr>
          <w:rStyle w:val="FootnoteReference"/>
        </w:rPr>
        <w:footnoteRef/>
      </w:r>
      <w:r>
        <w:t xml:space="preserve"> RCW 70.02.050(1</w:t>
      </w:r>
      <w:proofErr w:type="gramStart"/>
      <w:r>
        <w:t>)(</w:t>
      </w:r>
      <w:proofErr w:type="gramEnd"/>
      <w:r>
        <w:t>k).</w:t>
      </w:r>
    </w:p>
  </w:footnote>
  <w:footnote w:id="72">
    <w:p w:rsidR="00D41F56" w:rsidRDefault="00D41F56">
      <w:pPr>
        <w:pStyle w:val="FootnoteText"/>
      </w:pPr>
      <w:r>
        <w:rPr>
          <w:rStyle w:val="FootnoteReference"/>
        </w:rPr>
        <w:footnoteRef/>
      </w:r>
      <w:r>
        <w:t xml:space="preserve"> </w:t>
      </w:r>
      <w:proofErr w:type="gramStart"/>
      <w:r>
        <w:t>45 C.F.R. § 164.512.</w:t>
      </w:r>
      <w:proofErr w:type="gramEnd"/>
    </w:p>
  </w:footnote>
  <w:footnote w:id="73">
    <w:p w:rsidR="00D41F56" w:rsidRDefault="00D41F56">
      <w:pPr>
        <w:pStyle w:val="FootnoteText"/>
      </w:pPr>
      <w:r>
        <w:rPr>
          <w:rStyle w:val="FootnoteReference"/>
        </w:rPr>
        <w:footnoteRef/>
      </w:r>
      <w:r>
        <w:t xml:space="preserve"> 45 C.F.R. § 164.512(a); RCW 70.02.050(2</w:t>
      </w:r>
      <w:proofErr w:type="gramStart"/>
      <w:r>
        <w:t>)(</w:t>
      </w:r>
      <w:proofErr w:type="gramEnd"/>
      <w:r>
        <w:t>a).</w:t>
      </w:r>
    </w:p>
  </w:footnote>
  <w:footnote w:id="74">
    <w:p w:rsidR="00D41F56" w:rsidRDefault="00D41F56">
      <w:pPr>
        <w:pStyle w:val="FootnoteText"/>
      </w:pPr>
      <w:r>
        <w:rPr>
          <w:rStyle w:val="FootnoteReference"/>
        </w:rPr>
        <w:footnoteRef/>
      </w:r>
      <w:r>
        <w:t xml:space="preserve"> 45 C.F.R. § 164.512(a); RCW 70.02.050(2</w:t>
      </w:r>
      <w:proofErr w:type="gramStart"/>
      <w:r>
        <w:t>)(</w:t>
      </w:r>
      <w:proofErr w:type="gramEnd"/>
      <w:r>
        <w:t>b).</w:t>
      </w:r>
    </w:p>
  </w:footnote>
  <w:footnote w:id="75">
    <w:p w:rsidR="00D41F56" w:rsidRDefault="00D41F56">
      <w:pPr>
        <w:pStyle w:val="FootnoteText"/>
      </w:pPr>
      <w:r>
        <w:rPr>
          <w:rStyle w:val="FootnoteReference"/>
        </w:rPr>
        <w:footnoteRef/>
      </w:r>
      <w:r>
        <w:t xml:space="preserve"> RCW 70.02.050(2</w:t>
      </w:r>
      <w:proofErr w:type="gramStart"/>
      <w:r>
        <w:t>)(</w:t>
      </w:r>
      <w:proofErr w:type="gramEnd"/>
      <w:r>
        <w:t>c).</w:t>
      </w:r>
    </w:p>
  </w:footnote>
  <w:footnote w:id="76">
    <w:p w:rsidR="00D41F56" w:rsidRPr="00C06429" w:rsidRDefault="00D41F56">
      <w:pPr>
        <w:pStyle w:val="FootnoteText"/>
      </w:pPr>
      <w:r>
        <w:rPr>
          <w:rStyle w:val="FootnoteReference"/>
        </w:rPr>
        <w:footnoteRef/>
      </w:r>
      <w:r>
        <w:t xml:space="preserve"> </w:t>
      </w:r>
      <w:r>
        <w:rPr>
          <w:i/>
        </w:rPr>
        <w:t>Id</w:t>
      </w:r>
      <w:r>
        <w:t>.</w:t>
      </w:r>
    </w:p>
  </w:footnote>
  <w:footnote w:id="77">
    <w:p w:rsidR="00D41F56" w:rsidRPr="00C06429" w:rsidRDefault="00D41F56">
      <w:pPr>
        <w:pStyle w:val="FootnoteText"/>
      </w:pPr>
      <w:r>
        <w:rPr>
          <w:rStyle w:val="FootnoteReference"/>
        </w:rPr>
        <w:footnoteRef/>
      </w:r>
      <w:r>
        <w:t xml:space="preserve"> </w:t>
      </w:r>
      <w:r>
        <w:rPr>
          <w:i/>
        </w:rPr>
        <w:t>Id</w:t>
      </w:r>
      <w:r>
        <w:t>.</w:t>
      </w:r>
    </w:p>
  </w:footnote>
  <w:footnote w:id="78">
    <w:p w:rsidR="00D41F56" w:rsidRDefault="00D41F56">
      <w:pPr>
        <w:pStyle w:val="FootnoteText"/>
      </w:pPr>
      <w:r>
        <w:rPr>
          <w:rStyle w:val="FootnoteReference"/>
        </w:rPr>
        <w:footnoteRef/>
      </w:r>
      <w:r>
        <w:t xml:space="preserve"> 45 C.F.R. § 164.512(g); RCW 70.02.050(2</w:t>
      </w:r>
      <w:proofErr w:type="gramStart"/>
      <w:r>
        <w:t>)(</w:t>
      </w:r>
      <w:proofErr w:type="gramEnd"/>
      <w:r>
        <w:t>d).</w:t>
      </w:r>
    </w:p>
  </w:footnote>
  <w:footnote w:id="79">
    <w:p w:rsidR="00D41F56" w:rsidRDefault="00D41F56">
      <w:pPr>
        <w:pStyle w:val="FootnoteText"/>
      </w:pPr>
      <w:r>
        <w:rPr>
          <w:rStyle w:val="FootnoteReference"/>
        </w:rPr>
        <w:footnoteRef/>
      </w:r>
      <w:r>
        <w:t xml:space="preserve"> 45 C.F.R. § 164.512(e</w:t>
      </w:r>
      <w:proofErr w:type="gramStart"/>
      <w:r>
        <w:t>)(</w:t>
      </w:r>
      <w:proofErr w:type="gramEnd"/>
      <w:r>
        <w:t>ii); RCW 70.02.050(2)(e).</w:t>
      </w:r>
    </w:p>
  </w:footnote>
  <w:footnote w:id="80">
    <w:p w:rsidR="00D41F56" w:rsidRDefault="00D41F56">
      <w:pPr>
        <w:pStyle w:val="FootnoteText"/>
      </w:pPr>
      <w:r>
        <w:rPr>
          <w:rStyle w:val="FootnoteReference"/>
        </w:rPr>
        <w:footnoteRef/>
      </w:r>
      <w:r>
        <w:t xml:space="preserve"> </w:t>
      </w:r>
      <w:proofErr w:type="gramStart"/>
      <w:r>
        <w:t>RCW 70.02.080(1).</w:t>
      </w:r>
      <w:proofErr w:type="gramEnd"/>
    </w:p>
  </w:footnote>
  <w:footnote w:id="81">
    <w:p w:rsidR="00D41F56" w:rsidRDefault="00D41F56">
      <w:pPr>
        <w:pStyle w:val="FootnoteText"/>
      </w:pPr>
      <w:r>
        <w:rPr>
          <w:rStyle w:val="FootnoteReference"/>
        </w:rPr>
        <w:footnoteRef/>
      </w:r>
      <w:r>
        <w:t xml:space="preserve"> 45 C.F.R. § 164.524(b</w:t>
      </w:r>
      <w:proofErr w:type="gramStart"/>
      <w:r>
        <w:t>)(</w:t>
      </w:r>
      <w:proofErr w:type="gramEnd"/>
      <w:r>
        <w:t>2).</w:t>
      </w:r>
    </w:p>
  </w:footnote>
  <w:footnote w:id="82">
    <w:p w:rsidR="00D41F56" w:rsidRDefault="00D41F56">
      <w:pPr>
        <w:pStyle w:val="FootnoteText"/>
      </w:pPr>
      <w:r>
        <w:rPr>
          <w:rStyle w:val="FootnoteReference"/>
        </w:rPr>
        <w:footnoteRef/>
      </w:r>
      <w:r>
        <w:t xml:space="preserve"> 45 C.F.R. § 164.524(c</w:t>
      </w:r>
      <w:proofErr w:type="gramStart"/>
      <w:r>
        <w:t>)(</w:t>
      </w:r>
      <w:proofErr w:type="gramEnd"/>
      <w:r>
        <w:t>4); RCW 70.02.030(2).</w:t>
      </w:r>
    </w:p>
  </w:footnote>
  <w:footnote w:id="83">
    <w:p w:rsidR="00D41F56" w:rsidRDefault="00D41F56">
      <w:pPr>
        <w:pStyle w:val="FootnoteText"/>
      </w:pPr>
      <w:r>
        <w:rPr>
          <w:rStyle w:val="FootnoteReference"/>
        </w:rPr>
        <w:footnoteRef/>
      </w:r>
      <w:r>
        <w:t xml:space="preserve"> </w:t>
      </w:r>
      <w:proofErr w:type="gramStart"/>
      <w:r>
        <w:t>RCW 70.02.080(1); 45 C.F.R. § 164.524(d).</w:t>
      </w:r>
      <w:proofErr w:type="gramEnd"/>
      <w:del w:id="402" w:author="Tierney Edwards" w:date="2013-10-10T15:17:00Z">
        <w:r w:rsidDel="008357A4">
          <w:delText>.</w:delText>
        </w:r>
      </w:del>
    </w:p>
  </w:footnote>
  <w:footnote w:id="84">
    <w:p w:rsidR="00D41F56" w:rsidRDefault="00D41F56">
      <w:pPr>
        <w:pStyle w:val="FootnoteText"/>
      </w:pPr>
      <w:r>
        <w:rPr>
          <w:rStyle w:val="FootnoteReference"/>
        </w:rPr>
        <w:footnoteRef/>
      </w:r>
      <w:r>
        <w:t xml:space="preserve"> </w:t>
      </w:r>
      <w:proofErr w:type="gramStart"/>
      <w:r>
        <w:t>RCW 70.02.080(2).</w:t>
      </w:r>
      <w:proofErr w:type="gramEnd"/>
    </w:p>
  </w:footnote>
  <w:footnote w:id="85">
    <w:p w:rsidR="00D41F56" w:rsidRPr="009A71E7" w:rsidRDefault="00D41F56">
      <w:pPr>
        <w:pStyle w:val="FootnoteText"/>
      </w:pPr>
      <w:r>
        <w:rPr>
          <w:rStyle w:val="FootnoteReference"/>
        </w:rPr>
        <w:footnoteRef/>
      </w:r>
      <w:r>
        <w:t xml:space="preserve"> </w:t>
      </w:r>
      <w:r>
        <w:rPr>
          <w:i/>
        </w:rPr>
        <w:t>Id</w:t>
      </w:r>
      <w:r>
        <w:t>.</w:t>
      </w:r>
    </w:p>
  </w:footnote>
  <w:footnote w:id="86">
    <w:p w:rsidR="00D41F56" w:rsidRDefault="00D41F56">
      <w:pPr>
        <w:pStyle w:val="FootnoteText"/>
      </w:pPr>
      <w:r>
        <w:rPr>
          <w:rStyle w:val="FootnoteReference"/>
        </w:rPr>
        <w:footnoteRef/>
      </w:r>
      <w:r>
        <w:t xml:space="preserve"> </w:t>
      </w:r>
      <w:proofErr w:type="gramStart"/>
      <w:r>
        <w:t>RCW 70.02.090(1).</w:t>
      </w:r>
      <w:proofErr w:type="gramEnd"/>
    </w:p>
  </w:footnote>
  <w:footnote w:id="87">
    <w:p w:rsidR="00D41F56" w:rsidRDefault="00D41F56">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D41F56" w:rsidRDefault="00D41F56">
      <w:pPr>
        <w:pStyle w:val="FootnoteText"/>
      </w:pPr>
      <w:r>
        <w:rPr>
          <w:rStyle w:val="FootnoteReference"/>
        </w:rPr>
        <w:footnoteRef/>
      </w:r>
      <w:r>
        <w:t xml:space="preserve"> </w:t>
      </w:r>
      <w:proofErr w:type="gramStart"/>
      <w:r>
        <w:t>RCW 71.05.630.</w:t>
      </w:r>
      <w:proofErr w:type="gramEnd"/>
    </w:p>
  </w:footnote>
  <w:footnote w:id="89">
    <w:p w:rsidR="00D41F56" w:rsidRDefault="00D41F56">
      <w:pPr>
        <w:pStyle w:val="FootnoteText"/>
      </w:pPr>
      <w:r>
        <w:rPr>
          <w:rStyle w:val="FootnoteReference"/>
        </w:rPr>
        <w:footnoteRef/>
      </w:r>
      <w:r>
        <w:t xml:space="preserve"> </w:t>
      </w:r>
      <w:proofErr w:type="gramStart"/>
      <w:r>
        <w:t>45 C.F.R. § 164.524(d); RCW 70.02.090(2).</w:t>
      </w:r>
      <w:proofErr w:type="gramEnd"/>
    </w:p>
  </w:footnote>
  <w:footnote w:id="90">
    <w:p w:rsidR="00D41F56" w:rsidRDefault="00D41F56">
      <w:pPr>
        <w:pStyle w:val="FootnoteText"/>
      </w:pPr>
      <w:r>
        <w:rPr>
          <w:rStyle w:val="FootnoteReference"/>
        </w:rPr>
        <w:footnoteRef/>
      </w:r>
      <w:r>
        <w:t xml:space="preserve"> 45 C.F.R. § 164.524(d</w:t>
      </w:r>
      <w:proofErr w:type="gramStart"/>
      <w:r>
        <w:t>)(</w:t>
      </w:r>
      <w:proofErr w:type="gramEnd"/>
      <w:r>
        <w:t>4); RCW 70.02.090(3).</w:t>
      </w:r>
    </w:p>
  </w:footnote>
  <w:footnote w:id="91">
    <w:p w:rsidR="00D41F56" w:rsidRDefault="00D41F56">
      <w:pPr>
        <w:pStyle w:val="FootnoteText"/>
      </w:pPr>
      <w:r>
        <w:rPr>
          <w:rStyle w:val="FootnoteReference"/>
        </w:rPr>
        <w:footnoteRef/>
      </w:r>
      <w:r>
        <w:t xml:space="preserve"> 45 C.F.R. § 164.524(d</w:t>
      </w:r>
      <w:proofErr w:type="gramStart"/>
      <w:r>
        <w:t>)(</w:t>
      </w:r>
      <w:proofErr w:type="gramEnd"/>
      <w:r>
        <w:t>2).</w:t>
      </w:r>
    </w:p>
  </w:footnote>
  <w:footnote w:id="92">
    <w:p w:rsidR="00D41F56" w:rsidRDefault="00D41F56">
      <w:pPr>
        <w:pStyle w:val="FootnoteText"/>
      </w:pPr>
      <w:r>
        <w:rPr>
          <w:rStyle w:val="FootnoteReference"/>
        </w:rPr>
        <w:footnoteRef/>
      </w:r>
      <w:r>
        <w:t xml:space="preserve"> 45 C.F.R. § 164.524(c</w:t>
      </w:r>
      <w:proofErr w:type="gramStart"/>
      <w:r>
        <w:t>)(</w:t>
      </w:r>
      <w:proofErr w:type="gramEnd"/>
      <w:r>
        <w:t>4); RCW 70.02.030(2).</w:t>
      </w:r>
    </w:p>
  </w:footnote>
  <w:footnote w:id="93">
    <w:p w:rsidR="00D41F56" w:rsidRDefault="00D41F56">
      <w:pPr>
        <w:pStyle w:val="FootnoteText"/>
      </w:pPr>
      <w:r>
        <w:rPr>
          <w:rStyle w:val="FootnoteReference"/>
        </w:rPr>
        <w:footnoteRef/>
      </w:r>
      <w:r>
        <w:t xml:space="preserve"> </w:t>
      </w:r>
      <w:proofErr w:type="gramStart"/>
      <w:r>
        <w:t>WAC 246-08-400.</w:t>
      </w:r>
      <w:proofErr w:type="gramEnd"/>
    </w:p>
  </w:footnote>
  <w:footnote w:id="94">
    <w:p w:rsidR="00D41F56" w:rsidRDefault="00D41F56">
      <w:pPr>
        <w:pStyle w:val="FootnoteText"/>
      </w:pPr>
      <w:r>
        <w:rPr>
          <w:rStyle w:val="FootnoteReference"/>
        </w:rPr>
        <w:footnoteRef/>
      </w:r>
      <w:r>
        <w:t xml:space="preserve"> 45 C.F.R. § 164.524(c</w:t>
      </w:r>
      <w:proofErr w:type="gramStart"/>
      <w:r>
        <w:t>)(</w:t>
      </w:r>
      <w:proofErr w:type="gramEnd"/>
      <w:r>
        <w:t>4)(iii).</w:t>
      </w:r>
    </w:p>
  </w:footnote>
  <w:footnote w:id="95">
    <w:p w:rsidR="00D41F56" w:rsidRDefault="00D41F56">
      <w:pPr>
        <w:pStyle w:val="FootnoteText"/>
      </w:pPr>
      <w:r>
        <w:rPr>
          <w:rStyle w:val="FootnoteReference"/>
        </w:rPr>
        <w:footnoteRef/>
      </w:r>
      <w:r>
        <w:t xml:space="preserve"> WAC 246-08-400(2</w:t>
      </w:r>
      <w:proofErr w:type="gramStart"/>
      <w:r>
        <w:t>)(</w:t>
      </w:r>
      <w:proofErr w:type="gramEnd"/>
      <w:r>
        <w:t>b).</w:t>
      </w:r>
    </w:p>
  </w:footnote>
  <w:footnote w:id="96">
    <w:p w:rsidR="00D41F56" w:rsidRDefault="00D41F56">
      <w:pPr>
        <w:pStyle w:val="FootnoteText"/>
      </w:pPr>
      <w:r>
        <w:rPr>
          <w:rStyle w:val="FootnoteReference"/>
        </w:rPr>
        <w:footnoteRef/>
      </w:r>
      <w:r>
        <w:t xml:space="preserve"> </w:t>
      </w:r>
      <w:proofErr w:type="gramStart"/>
      <w:r>
        <w:t>45 C.F.R. § 164.526(a); RCW 70.02.100(1).</w:t>
      </w:r>
      <w:proofErr w:type="gramEnd"/>
    </w:p>
  </w:footnote>
  <w:footnote w:id="97">
    <w:p w:rsidR="00D41F56" w:rsidRDefault="00D41F56">
      <w:pPr>
        <w:pStyle w:val="FootnoteText"/>
      </w:pPr>
      <w:r>
        <w:rPr>
          <w:rStyle w:val="FootnoteReference"/>
        </w:rPr>
        <w:footnoteRef/>
      </w:r>
      <w:r>
        <w:t xml:space="preserve"> </w:t>
      </w:r>
      <w:proofErr w:type="gramStart"/>
      <w:r>
        <w:t>RCW 70.02.100(2).</w:t>
      </w:r>
      <w:proofErr w:type="gramEnd"/>
    </w:p>
  </w:footnote>
  <w:footnote w:id="98">
    <w:p w:rsidR="00D41F56" w:rsidRDefault="00D41F56">
      <w:pPr>
        <w:pStyle w:val="FootnoteText"/>
      </w:pPr>
      <w:r>
        <w:rPr>
          <w:rStyle w:val="FootnoteReference"/>
        </w:rPr>
        <w:footnoteRef/>
      </w:r>
      <w:r>
        <w:t xml:space="preserve"> 45 C.F.R. § 164.526(b</w:t>
      </w:r>
      <w:proofErr w:type="gramStart"/>
      <w:r>
        <w:t>)(</w:t>
      </w:r>
      <w:proofErr w:type="gramEnd"/>
      <w:r>
        <w:t>2).</w:t>
      </w:r>
    </w:p>
  </w:footnote>
  <w:footnote w:id="99">
    <w:p w:rsidR="00D41F56" w:rsidRDefault="00D41F56">
      <w:pPr>
        <w:pStyle w:val="FootnoteText"/>
      </w:pPr>
      <w:r>
        <w:rPr>
          <w:rStyle w:val="FootnoteReference"/>
        </w:rPr>
        <w:footnoteRef/>
      </w:r>
      <w:r>
        <w:t xml:space="preserve"> 45 C.F.R. § 164.526(b</w:t>
      </w:r>
      <w:proofErr w:type="gramStart"/>
      <w:r>
        <w:t>)(</w:t>
      </w:r>
      <w:proofErr w:type="gramEnd"/>
      <w:r>
        <w:t>1).</w:t>
      </w:r>
    </w:p>
  </w:footnote>
  <w:footnote w:id="100">
    <w:p w:rsidR="00D41F56" w:rsidRDefault="00D41F56">
      <w:pPr>
        <w:pStyle w:val="FootnoteText"/>
      </w:pPr>
      <w:r>
        <w:rPr>
          <w:rStyle w:val="FootnoteReference"/>
        </w:rPr>
        <w:footnoteRef/>
      </w:r>
      <w:r>
        <w:t xml:space="preserve"> </w:t>
      </w:r>
      <w:proofErr w:type="gramStart"/>
      <w:r>
        <w:t>45 C.F.R. § 164.526(c); RCW 70.02.110(1).</w:t>
      </w:r>
      <w:proofErr w:type="gramEnd"/>
    </w:p>
  </w:footnote>
  <w:footnote w:id="101">
    <w:p w:rsidR="00D41F56" w:rsidRDefault="00D41F56">
      <w:pPr>
        <w:pStyle w:val="FootnoteText"/>
      </w:pPr>
      <w:r>
        <w:rPr>
          <w:rStyle w:val="FootnoteReference"/>
        </w:rPr>
        <w:footnoteRef/>
      </w:r>
      <w:r>
        <w:t xml:space="preserve"> </w:t>
      </w:r>
      <w:proofErr w:type="gramStart"/>
      <w:r>
        <w:t>45 C.F.R. § 164.526(d); RCW 70.02.110(2).</w:t>
      </w:r>
      <w:proofErr w:type="gramEnd"/>
    </w:p>
  </w:footnote>
  <w:footnote w:id="102">
    <w:p w:rsidR="00D41F56" w:rsidRDefault="00D41F56">
      <w:pPr>
        <w:pStyle w:val="FootnoteText"/>
      </w:pPr>
      <w:r>
        <w:rPr>
          <w:rStyle w:val="FootnoteReference"/>
        </w:rPr>
        <w:footnoteRef/>
      </w:r>
      <w:r>
        <w:t xml:space="preserve"> </w:t>
      </w:r>
      <w:proofErr w:type="gramStart"/>
      <w:r>
        <w:t>RCW 70.02.110(3).</w:t>
      </w:r>
      <w:proofErr w:type="gramEnd"/>
    </w:p>
  </w:footnote>
  <w:footnote w:id="103">
    <w:p w:rsidR="00D41F56" w:rsidRDefault="00D41F56">
      <w:pPr>
        <w:pStyle w:val="FootnoteText"/>
      </w:pPr>
      <w:r>
        <w:rPr>
          <w:rStyle w:val="FootnoteReference"/>
        </w:rPr>
        <w:footnoteRef/>
      </w:r>
      <w:r>
        <w:t xml:space="preserve"> 45 C.F.R. § 164.526(c</w:t>
      </w:r>
      <w:proofErr w:type="gramStart"/>
      <w:r>
        <w:t>)(</w:t>
      </w:r>
      <w:proofErr w:type="gramEnd"/>
      <w:r>
        <w:t>3).</w:t>
      </w:r>
    </w:p>
  </w:footnote>
  <w:footnote w:id="104">
    <w:p w:rsidR="00D41F56" w:rsidRDefault="00D41F56">
      <w:pPr>
        <w:pStyle w:val="FootnoteText"/>
      </w:pPr>
      <w:r>
        <w:rPr>
          <w:rStyle w:val="FootnoteReference"/>
        </w:rPr>
        <w:footnoteRef/>
      </w:r>
      <w:r>
        <w:t xml:space="preserve"> </w:t>
      </w:r>
      <w:proofErr w:type="gramStart"/>
      <w:r>
        <w:t>RCW 70.02.060(1).</w:t>
      </w:r>
      <w:proofErr w:type="gramEnd"/>
    </w:p>
  </w:footnote>
  <w:footnote w:id="105">
    <w:p w:rsidR="00D41F56" w:rsidRPr="008F66D1" w:rsidRDefault="00D41F56">
      <w:pPr>
        <w:pStyle w:val="FootnoteText"/>
      </w:pPr>
      <w:r>
        <w:rPr>
          <w:rStyle w:val="FootnoteReference"/>
        </w:rPr>
        <w:footnoteRef/>
      </w:r>
      <w:r>
        <w:t xml:space="preserve"> </w:t>
      </w:r>
      <w:r>
        <w:rPr>
          <w:i/>
        </w:rPr>
        <w:t>Id</w:t>
      </w:r>
      <w:r>
        <w:t>.</w:t>
      </w:r>
    </w:p>
  </w:footnote>
  <w:footnote w:id="106">
    <w:p w:rsidR="00D41F56" w:rsidRDefault="00D41F56">
      <w:pPr>
        <w:pStyle w:val="FootnoteText"/>
      </w:pPr>
      <w:r>
        <w:rPr>
          <w:rStyle w:val="FootnoteReference"/>
        </w:rPr>
        <w:footnoteRef/>
      </w:r>
      <w:r>
        <w:t xml:space="preserve"> </w:t>
      </w:r>
      <w:proofErr w:type="gramStart"/>
      <w:r>
        <w:t>RCW 70.02.060(2).</w:t>
      </w:r>
      <w:proofErr w:type="gramEnd"/>
    </w:p>
  </w:footnote>
  <w:footnote w:id="107">
    <w:p w:rsidR="00D41F56" w:rsidRPr="008F66D1" w:rsidRDefault="00D41F56">
      <w:pPr>
        <w:pStyle w:val="FootnoteText"/>
      </w:pPr>
      <w:r>
        <w:rPr>
          <w:rStyle w:val="FootnoteReference"/>
        </w:rPr>
        <w:footnoteRef/>
      </w:r>
      <w:r>
        <w:t xml:space="preserve"> </w:t>
      </w:r>
      <w:r>
        <w:rPr>
          <w:i/>
        </w:rPr>
        <w:t>Id</w:t>
      </w:r>
      <w:r>
        <w:t>.</w:t>
      </w:r>
    </w:p>
  </w:footnote>
  <w:footnote w:id="108">
    <w:p w:rsidR="00D41F56" w:rsidRPr="008F66D1" w:rsidRDefault="00D41F56">
      <w:pPr>
        <w:pStyle w:val="FootnoteText"/>
      </w:pPr>
      <w:r>
        <w:rPr>
          <w:rStyle w:val="FootnoteReference"/>
        </w:rPr>
        <w:footnoteRef/>
      </w:r>
      <w:r>
        <w:t xml:space="preserve"> </w:t>
      </w:r>
      <w:r>
        <w:rPr>
          <w:i/>
        </w:rPr>
        <w:t>Id</w:t>
      </w:r>
      <w:r>
        <w:t>.</w:t>
      </w:r>
    </w:p>
  </w:footnote>
  <w:footnote w:id="109">
    <w:p w:rsidR="00D41F56" w:rsidRDefault="00D41F56">
      <w:pPr>
        <w:pStyle w:val="FootnoteText"/>
      </w:pPr>
      <w:r>
        <w:rPr>
          <w:rStyle w:val="FootnoteReference"/>
        </w:rPr>
        <w:footnoteRef/>
      </w:r>
      <w:r>
        <w:t xml:space="preserve"> </w:t>
      </w:r>
      <w:proofErr w:type="gramStart"/>
      <w:r>
        <w:t>45 C.F.R. § 164.512(e).</w:t>
      </w:r>
      <w:proofErr w:type="gramEnd"/>
    </w:p>
  </w:footnote>
  <w:footnote w:id="110">
    <w:p w:rsidR="00D41F56" w:rsidRDefault="00D41F56">
      <w:pPr>
        <w:pStyle w:val="FootnoteText"/>
      </w:pPr>
      <w:r>
        <w:rPr>
          <w:rStyle w:val="FootnoteReference"/>
        </w:rPr>
        <w:footnoteRef/>
      </w:r>
      <w:r>
        <w:t xml:space="preserve"> RCW 70.02.070; RCW 36.18.016</w:t>
      </w:r>
    </w:p>
  </w:footnote>
  <w:footnote w:id="111">
    <w:p w:rsidR="00D41F56" w:rsidRDefault="00D41F56">
      <w:pPr>
        <w:pStyle w:val="FootnoteText"/>
      </w:pPr>
      <w:r>
        <w:rPr>
          <w:rStyle w:val="FootnoteReference"/>
        </w:rPr>
        <w:footnoteRef/>
      </w:r>
      <w:r>
        <w:t xml:space="preserve"> </w:t>
      </w:r>
      <w:proofErr w:type="gramStart"/>
      <w:r>
        <w:t>RCW 70.02.070.</w:t>
      </w:r>
      <w:proofErr w:type="gramEnd"/>
    </w:p>
  </w:footnote>
  <w:footnote w:id="112">
    <w:p w:rsidR="00D41F56" w:rsidRDefault="00D41F56">
      <w:pPr>
        <w:pStyle w:val="FootnoteText"/>
      </w:pPr>
      <w:r>
        <w:rPr>
          <w:rStyle w:val="FootnoteReference"/>
        </w:rPr>
        <w:footnoteRef/>
      </w:r>
      <w:r>
        <w:t xml:space="preserve"> </w:t>
      </w:r>
      <w:proofErr w:type="gramStart"/>
      <w:r>
        <w:t>RCW 70.02.060(2).</w:t>
      </w:r>
      <w:proofErr w:type="gramEnd"/>
    </w:p>
  </w:footnote>
  <w:footnote w:id="113">
    <w:p w:rsidR="00D41F56" w:rsidRDefault="00D41F56">
      <w:pPr>
        <w:pStyle w:val="FootnoteText"/>
      </w:pPr>
      <w:r>
        <w:rPr>
          <w:rStyle w:val="FootnoteReference"/>
        </w:rPr>
        <w:footnoteRef/>
      </w:r>
      <w:r>
        <w:t xml:space="preserve"> </w:t>
      </w:r>
      <w:proofErr w:type="gramStart"/>
      <w:r>
        <w:t>RCW 51.36.060.</w:t>
      </w:r>
      <w:proofErr w:type="gramEnd"/>
    </w:p>
  </w:footnote>
  <w:footnote w:id="114">
    <w:p w:rsidR="00D41F56" w:rsidRDefault="00D41F56">
      <w:pPr>
        <w:pStyle w:val="FootnoteText"/>
      </w:pPr>
      <w:r>
        <w:rPr>
          <w:rStyle w:val="FootnoteReference"/>
        </w:rPr>
        <w:footnoteRef/>
      </w:r>
      <w:r>
        <w:t xml:space="preserve"> 45 C.F.R. § 164.502(e</w:t>
      </w:r>
      <w:proofErr w:type="gramStart"/>
      <w:r>
        <w:t>)(</w:t>
      </w:r>
      <w:proofErr w:type="gramEnd"/>
      <w:r>
        <w:t>1).</w:t>
      </w:r>
    </w:p>
  </w:footnote>
  <w:footnote w:id="115">
    <w:p w:rsidR="00D41F56" w:rsidRDefault="00D41F56">
      <w:pPr>
        <w:pStyle w:val="FootnoteText"/>
      </w:pPr>
      <w:r>
        <w:rPr>
          <w:rStyle w:val="FootnoteReference"/>
        </w:rPr>
        <w:footnoteRef/>
      </w:r>
      <w:r>
        <w:t xml:space="preserve"> </w:t>
      </w:r>
      <w:proofErr w:type="gramStart"/>
      <w:r>
        <w:t>45 C.F.R. § 164.504(e).</w:t>
      </w:r>
      <w:proofErr w:type="gramEnd"/>
    </w:p>
  </w:footnote>
  <w:footnote w:id="116">
    <w:p w:rsidR="00D41F56" w:rsidRDefault="00D41F56">
      <w:pPr>
        <w:pStyle w:val="FootnoteText"/>
      </w:pPr>
      <w:r>
        <w:rPr>
          <w:rStyle w:val="FootnoteReference"/>
        </w:rPr>
        <w:footnoteRef/>
      </w:r>
      <w:r>
        <w:t xml:space="preserve"> 45 C.F.R. § 164.502(e</w:t>
      </w:r>
      <w:proofErr w:type="gramStart"/>
      <w:r>
        <w:t>)(</w:t>
      </w:r>
      <w:proofErr w:type="gramEnd"/>
      <w:r>
        <w:t>2).</w:t>
      </w:r>
    </w:p>
  </w:footnote>
  <w:footnote w:id="117">
    <w:p w:rsidR="00D41F56" w:rsidRDefault="00D41F56">
      <w:pPr>
        <w:pStyle w:val="FootnoteText"/>
      </w:pPr>
      <w:r>
        <w:rPr>
          <w:rStyle w:val="FootnoteReference"/>
        </w:rPr>
        <w:footnoteRef/>
      </w:r>
      <w:r>
        <w:t xml:space="preserve"> 45 C.F.R. § 164.502(e</w:t>
      </w:r>
      <w:proofErr w:type="gramStart"/>
      <w:r>
        <w:t>)(</w:t>
      </w:r>
      <w:proofErr w:type="gramEnd"/>
      <w:r>
        <w:t>2).</w:t>
      </w:r>
    </w:p>
  </w:footnote>
  <w:footnote w:id="118">
    <w:p w:rsidR="00D41F56" w:rsidRDefault="00D41F56" w:rsidP="00B85B97">
      <w:pPr>
        <w:pStyle w:val="FootnoteText"/>
        <w:rPr>
          <w:ins w:id="417" w:author="Tierney Edwards" w:date="2013-08-20T12:22:00Z"/>
        </w:rPr>
      </w:pPr>
      <w:ins w:id="418" w:author="Tierney Edwards" w:date="2013-08-20T12:22:00Z">
        <w:r>
          <w:rPr>
            <w:rStyle w:val="FootnoteReference"/>
          </w:rPr>
          <w:footnoteRef/>
        </w:r>
        <w:r>
          <w:t xml:space="preserve"> </w:t>
        </w:r>
        <w:proofErr w:type="gramStart"/>
        <w:r>
          <w:t>45 C.F.R. § 164.104(b).</w:t>
        </w:r>
        <w:proofErr w:type="gramEnd"/>
      </w:ins>
    </w:p>
  </w:footnote>
  <w:footnote w:id="119">
    <w:p w:rsidR="00D41F56" w:rsidRPr="00B85B97" w:rsidRDefault="00D41F56" w:rsidP="00663DD5">
      <w:pPr>
        <w:autoSpaceDE w:val="0"/>
        <w:autoSpaceDN w:val="0"/>
        <w:adjustRightInd w:val="0"/>
        <w:jc w:val="left"/>
        <w:rPr>
          <w:ins w:id="422" w:author="Tierney Edwards" w:date="2013-08-20T12:10:00Z"/>
          <w:rFonts w:ascii="TTE1DC6E18t00" w:eastAsiaTheme="minorHAnsi" w:hAnsi="TTE1DC6E18t00" w:cs="TTE1DC6E18t00"/>
          <w:sz w:val="20"/>
          <w:rPrChange w:id="423" w:author="Tierney Edwards" w:date="2013-08-20T12:20:00Z">
            <w:rPr>
              <w:ins w:id="424" w:author="Tierney Edwards" w:date="2013-08-20T12:10:00Z"/>
              <w:rFonts w:ascii="TTE1DC6E18t00" w:eastAsiaTheme="minorHAnsi" w:hAnsi="TTE1DC6E18t00" w:cs="TTE1DC6E18t00"/>
              <w:sz w:val="22"/>
              <w:szCs w:val="22"/>
            </w:rPr>
          </w:rPrChange>
        </w:rPr>
      </w:pPr>
      <w:ins w:id="425" w:author="Tierney Edwards" w:date="2013-08-20T12:10:00Z">
        <w:r w:rsidRPr="00655F00">
          <w:rPr>
            <w:rStyle w:val="FootnoteReference"/>
            <w:sz w:val="20"/>
            <w:rPrChange w:id="426" w:author="Tierney Edwards" w:date="2013-10-10T15:18:00Z">
              <w:rPr>
                <w:rStyle w:val="FootnoteReference"/>
              </w:rPr>
            </w:rPrChange>
          </w:rPr>
          <w:footnoteRef/>
        </w:r>
        <w:r w:rsidRPr="00655F00">
          <w:rPr>
            <w:sz w:val="20"/>
            <w:rPrChange w:id="427" w:author="Tierney Edwards" w:date="2013-10-10T15:18:00Z">
              <w:rPr>
                <w:vertAlign w:val="superscript"/>
              </w:rPr>
            </w:rPrChange>
          </w:rPr>
          <w:t xml:space="preserve"> </w:t>
        </w:r>
        <w:proofErr w:type="gramStart"/>
        <w:r w:rsidRPr="00655F00">
          <w:rPr>
            <w:rFonts w:eastAsiaTheme="minorHAnsi"/>
            <w:sz w:val="20"/>
            <w:rPrChange w:id="428" w:author="Tierney Edwards" w:date="2013-10-10T15:18:00Z">
              <w:rPr>
                <w:rFonts w:eastAsiaTheme="minorHAnsi"/>
                <w:sz w:val="22"/>
                <w:szCs w:val="22"/>
                <w:vertAlign w:val="superscript"/>
              </w:rPr>
            </w:rPrChange>
          </w:rPr>
          <w:t>45</w:t>
        </w:r>
        <w:r w:rsidRPr="00655F00">
          <w:rPr>
            <w:rFonts w:eastAsiaTheme="minorHAnsi"/>
            <w:sz w:val="20"/>
            <w:rPrChange w:id="429" w:author="Tierney Edwards" w:date="2013-08-20T12:20:00Z">
              <w:rPr>
                <w:rFonts w:eastAsiaTheme="minorHAnsi"/>
                <w:sz w:val="22"/>
                <w:szCs w:val="22"/>
                <w:vertAlign w:val="superscript"/>
              </w:rPr>
            </w:rPrChange>
          </w:rPr>
          <w:t xml:space="preserve"> C.F.R. §160.103</w:t>
        </w:r>
      </w:ins>
      <w:ins w:id="430" w:author="Tierney Edwards" w:date="2013-08-20T12:13:00Z">
        <w:r w:rsidRPr="00655F00">
          <w:rPr>
            <w:rFonts w:eastAsiaTheme="minorHAnsi"/>
            <w:sz w:val="20"/>
            <w:rPrChange w:id="431" w:author="Tierney Edwards" w:date="2013-08-20T12:20:00Z">
              <w:rPr>
                <w:rFonts w:eastAsiaTheme="minorHAnsi"/>
                <w:sz w:val="22"/>
                <w:szCs w:val="22"/>
                <w:vertAlign w:val="superscript"/>
              </w:rPr>
            </w:rPrChange>
          </w:rPr>
          <w:t>.</w:t>
        </w:r>
      </w:ins>
      <w:proofErr w:type="gramEnd"/>
    </w:p>
  </w:footnote>
  <w:footnote w:id="120">
    <w:p w:rsidR="00D41F56" w:rsidRPr="00B85B97" w:rsidRDefault="00D41F56">
      <w:pPr>
        <w:pStyle w:val="FootnoteText"/>
        <w:rPr>
          <w:i/>
          <w:rPrChange w:id="438" w:author="Tierney Edwards" w:date="2013-08-20T12:20:00Z">
            <w:rPr/>
          </w:rPrChange>
        </w:rPr>
      </w:pPr>
      <w:ins w:id="439" w:author="Tierney Edwards" w:date="2013-08-20T12:19:00Z">
        <w:r w:rsidRPr="00B85B97">
          <w:rPr>
            <w:rStyle w:val="FootnoteReference"/>
          </w:rPr>
          <w:footnoteRef/>
        </w:r>
        <w:r w:rsidRPr="00B85B97">
          <w:t xml:space="preserve"> </w:t>
        </w:r>
      </w:ins>
      <w:ins w:id="440" w:author="Tierney Edwards" w:date="2013-08-20T12:20:00Z">
        <w:r w:rsidRPr="00B85B97">
          <w:rPr>
            <w:i/>
          </w:rPr>
          <w:t>Id.</w:t>
        </w:r>
      </w:ins>
    </w:p>
  </w:footnote>
  <w:footnote w:id="121">
    <w:p w:rsidR="00D41F56" w:rsidRPr="00B85B97" w:rsidRDefault="00D41F56">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D41F56" w:rsidRDefault="00D41F56">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D41F56" w:rsidRDefault="00D41F56">
      <w:pPr>
        <w:pStyle w:val="FootnoteText"/>
      </w:pPr>
      <w:r>
        <w:rPr>
          <w:rStyle w:val="FootnoteReference"/>
        </w:rPr>
        <w:footnoteRef/>
      </w:r>
      <w:r>
        <w:t xml:space="preserve"> 45 C.F.R. § 164.520(c</w:t>
      </w:r>
      <w:proofErr w:type="gramStart"/>
      <w:r>
        <w:t>)(</w:t>
      </w:r>
      <w:proofErr w:type="gramEnd"/>
      <w:r>
        <w:t>2).</w:t>
      </w:r>
    </w:p>
  </w:footnote>
  <w:footnote w:id="124">
    <w:p w:rsidR="00D41F56" w:rsidRDefault="00D41F56">
      <w:pPr>
        <w:pStyle w:val="FootnoteText"/>
      </w:pPr>
      <w:r>
        <w:rPr>
          <w:rStyle w:val="FootnoteReference"/>
        </w:rPr>
        <w:footnoteRef/>
      </w:r>
      <w:r>
        <w:t xml:space="preserve"> 45 C.F.R. § 164.520(c</w:t>
      </w:r>
      <w:proofErr w:type="gramStart"/>
      <w:r>
        <w:t>)(</w:t>
      </w:r>
      <w:proofErr w:type="gramEnd"/>
      <w:r>
        <w:t>2)(iii).</w:t>
      </w:r>
    </w:p>
  </w:footnote>
  <w:footnote w:id="125">
    <w:p w:rsidR="00D41F56" w:rsidRDefault="00D41F56">
      <w:pPr>
        <w:pStyle w:val="FootnoteText"/>
      </w:pPr>
      <w:r>
        <w:rPr>
          <w:rStyle w:val="FootnoteReference"/>
        </w:rPr>
        <w:footnoteRef/>
      </w:r>
      <w:r>
        <w:t xml:space="preserve"> 45 C.F.R. § 164.520(c</w:t>
      </w:r>
      <w:proofErr w:type="gramStart"/>
      <w:r>
        <w:t>)(</w:t>
      </w:r>
      <w:proofErr w:type="gramEnd"/>
      <w:r>
        <w:t>2)(iv).</w:t>
      </w:r>
    </w:p>
  </w:footnote>
  <w:footnote w:id="126">
    <w:p w:rsidR="00D41F56" w:rsidRPr="00561311" w:rsidRDefault="00D41F56"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D41F56" w:rsidRDefault="00D41F56" w:rsidP="0072468F">
      <w:pPr>
        <w:pStyle w:val="FootnoteText"/>
        <w:rPr>
          <w:ins w:id="466" w:author="Tierney Edwards" w:date="2013-08-13T12:47:00Z"/>
        </w:rPr>
      </w:pPr>
      <w:ins w:id="467"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468" w:author="Tierney Edwards" w:date="2013-08-13T12:58:00Z">
        <w:r>
          <w:rPr>
            <w:snapToGrid/>
            <w:szCs w:val="24"/>
          </w:rPr>
          <w:t>6</w:t>
        </w:r>
      </w:ins>
      <w:ins w:id="469" w:author="Tierney Edwards" w:date="2013-08-13T12:47:00Z">
        <w:r w:rsidRPr="00A756EC">
          <w:rPr>
            <w:snapToGrid/>
            <w:szCs w:val="24"/>
          </w:rPr>
          <w:t xml:space="preserve"> (Jan. 25, 2013)</w:t>
        </w:r>
      </w:ins>
      <w:ins w:id="470" w:author="Tierney Edwards" w:date="2013-08-13T12:48:00Z">
        <w:r>
          <w:rPr>
            <w:snapToGrid/>
            <w:szCs w:val="24"/>
          </w:rPr>
          <w:t>.</w:t>
        </w:r>
      </w:ins>
    </w:p>
  </w:footnote>
  <w:footnote w:id="128">
    <w:p w:rsidR="00D41F56" w:rsidRDefault="00D41F56">
      <w:pPr>
        <w:pStyle w:val="FootnoteText"/>
      </w:pPr>
      <w:ins w:id="491" w:author="Tierney Edwards" w:date="2013-08-13T12:47:00Z">
        <w:r>
          <w:rPr>
            <w:rStyle w:val="FootnoteReference"/>
          </w:rPr>
          <w:footnoteRef/>
        </w:r>
        <w:r>
          <w:t xml:space="preserve"> </w:t>
        </w:r>
        <w:proofErr w:type="gramStart"/>
        <w:r w:rsidRPr="000C1FBB">
          <w:rPr>
            <w:snapToGrid/>
          </w:rPr>
          <w:t>45 C.F.R. § 164.520</w:t>
        </w:r>
      </w:ins>
      <w:ins w:id="492" w:author="Tierney Edwards" w:date="2013-08-13T12:48:00Z">
        <w:r>
          <w:rPr>
            <w:snapToGrid/>
          </w:rPr>
          <w:t>.</w:t>
        </w:r>
      </w:ins>
      <w:proofErr w:type="gramEnd"/>
    </w:p>
  </w:footnote>
  <w:footnote w:id="129">
    <w:p w:rsidR="00D41F56" w:rsidRPr="008357A4" w:rsidRDefault="00D41F56">
      <w:pPr>
        <w:pStyle w:val="FootnoteText"/>
        <w:rPr>
          <w:i/>
          <w:rPrChange w:id="508" w:author="Tierney Edwards" w:date="2013-10-10T15:19:00Z">
            <w:rPr/>
          </w:rPrChange>
        </w:rPr>
      </w:pPr>
      <w:ins w:id="509" w:author="Tierney Edwards" w:date="2013-08-20T11:21:00Z">
        <w:r>
          <w:rPr>
            <w:rStyle w:val="FootnoteReference"/>
          </w:rPr>
          <w:footnoteRef/>
        </w:r>
        <w:r>
          <w:t xml:space="preserve"> </w:t>
        </w:r>
      </w:ins>
      <w:ins w:id="510" w:author="Tierney Edwards" w:date="2013-10-10T15:19:00Z">
        <w:r>
          <w:rPr>
            <w:i/>
            <w:snapToGrid/>
          </w:rPr>
          <w:t>Id.</w:t>
        </w:r>
      </w:ins>
    </w:p>
  </w:footnote>
  <w:footnote w:id="130">
    <w:p w:rsidR="00D41F56" w:rsidRPr="00EA498E" w:rsidRDefault="00D41F56">
      <w:pPr>
        <w:pStyle w:val="FootnoteText"/>
      </w:pPr>
      <w:r>
        <w:rPr>
          <w:rStyle w:val="FootnoteReference"/>
        </w:rPr>
        <w:footnoteRef/>
      </w:r>
      <w:r>
        <w:t xml:space="preserve"> </w:t>
      </w:r>
      <w:ins w:id="517" w:author="Tierney Edwards" w:date="2013-10-10T15:19:00Z">
        <w:r>
          <w:rPr>
            <w:i/>
          </w:rPr>
          <w:t>Id.</w:t>
        </w:r>
      </w:ins>
    </w:p>
  </w:footnote>
  <w:footnote w:id="131">
    <w:p w:rsidR="00D41F56" w:rsidRDefault="00D41F56">
      <w:pPr>
        <w:pStyle w:val="FootnoteText"/>
      </w:pPr>
      <w:ins w:id="525" w:author="Tierney Edwards" w:date="2013-08-20T10:48:00Z">
        <w:r w:rsidRPr="00EA498E">
          <w:rPr>
            <w:rStyle w:val="FootnoteReference"/>
          </w:rPr>
          <w:footnoteRef/>
        </w:r>
        <w:r w:rsidRPr="00EA498E">
          <w:t xml:space="preserve"> </w:t>
        </w:r>
      </w:ins>
      <w:proofErr w:type="gramStart"/>
      <w:ins w:id="526" w:author="Tierney Edwards" w:date="2013-08-20T10:49:00Z">
        <w:r w:rsidRPr="00655F00">
          <w:rPr>
            <w:rPrChange w:id="527" w:author="Tierney Edwards" w:date="2013-08-20T10:49:00Z">
              <w:rPr>
                <w:sz w:val="16"/>
                <w:szCs w:val="16"/>
              </w:rPr>
            </w:rPrChange>
          </w:rPr>
          <w:t>42 U.S.C. § 1320d-6 (2000)</w:t>
        </w:r>
      </w:ins>
      <w:ins w:id="528" w:author="Tierney Edwards" w:date="2013-08-20T11:02:00Z">
        <w:r>
          <w:t>.</w:t>
        </w:r>
      </w:ins>
      <w:proofErr w:type="gramEnd"/>
    </w:p>
  </w:footnote>
  <w:footnote w:id="132">
    <w:p w:rsidR="00D41F56" w:rsidRDefault="00D41F56">
      <w:pPr>
        <w:pStyle w:val="FootnoteText"/>
      </w:pPr>
      <w:ins w:id="544" w:author="Tierney Edwards" w:date="2013-08-20T12:31:00Z">
        <w:r>
          <w:rPr>
            <w:rStyle w:val="FootnoteReference"/>
          </w:rPr>
          <w:footnoteRef/>
        </w:r>
        <w:r>
          <w:t xml:space="preserve"> </w:t>
        </w:r>
      </w:ins>
      <w:proofErr w:type="gramStart"/>
      <w:ins w:id="545" w:author="Tierney Edwards" w:date="2013-08-20T12:32:00Z">
        <w:r w:rsidR="005A6817">
          <w:t>45 C.F.</w:t>
        </w:r>
        <w:r>
          <w:t>R.</w:t>
        </w:r>
      </w:ins>
      <w:ins w:id="546" w:author="Tierney Edwards" w:date="2013-11-01T15:15:00Z">
        <w:r w:rsidR="00797B4D">
          <w:t xml:space="preserve"> </w:t>
        </w:r>
      </w:ins>
      <w:ins w:id="547" w:author="Tierney Edwards" w:date="2013-08-20T12:32:00Z">
        <w:r>
          <w:t xml:space="preserve">§ 164.501 </w:t>
        </w:r>
      </w:ins>
      <w:ins w:id="548" w:author="Tierney Edwards" w:date="2013-08-20T12:31:00Z">
        <w:r>
          <w:t>(2)</w:t>
        </w:r>
      </w:ins>
      <w:ins w:id="549" w:author="Tierney Edwards" w:date="2013-08-20T12:32:00Z">
        <w:r>
          <w:t>.</w:t>
        </w:r>
      </w:ins>
      <w:proofErr w:type="gramEnd"/>
    </w:p>
  </w:footnote>
  <w:footnote w:id="133">
    <w:p w:rsidR="00D41F56" w:rsidRDefault="00D41F56">
      <w:pPr>
        <w:pStyle w:val="FootnoteText"/>
      </w:pPr>
      <w:r>
        <w:rPr>
          <w:rStyle w:val="FootnoteReference"/>
        </w:rPr>
        <w:footnoteRef/>
      </w:r>
      <w:r>
        <w:t xml:space="preserve"> </w:t>
      </w:r>
      <w:proofErr w:type="gramStart"/>
      <w:r>
        <w:t>RCW 70.02.170(1).</w:t>
      </w:r>
      <w:proofErr w:type="gramEnd"/>
    </w:p>
  </w:footnote>
  <w:footnote w:id="134">
    <w:p w:rsidR="00D41F56" w:rsidRDefault="00D41F56">
      <w:pPr>
        <w:pStyle w:val="FootnoteText"/>
      </w:pPr>
      <w:r>
        <w:rPr>
          <w:rStyle w:val="FootnoteReference"/>
        </w:rPr>
        <w:footnoteRef/>
      </w:r>
      <w:r>
        <w:t xml:space="preserve"> </w:t>
      </w:r>
      <w:proofErr w:type="gramStart"/>
      <w:r>
        <w:t>RCW 70.02.170(2).</w:t>
      </w:r>
      <w:proofErr w:type="gramEnd"/>
    </w:p>
  </w:footnote>
  <w:footnote w:id="135">
    <w:p w:rsidR="00D41F56" w:rsidRPr="009C1BD2" w:rsidRDefault="00D41F56">
      <w:pPr>
        <w:pStyle w:val="FootnoteText"/>
      </w:pPr>
      <w:r>
        <w:rPr>
          <w:rStyle w:val="FootnoteReference"/>
        </w:rPr>
        <w:footnoteRef/>
      </w:r>
      <w:r>
        <w:t xml:space="preserve"> </w:t>
      </w:r>
      <w:r>
        <w:rPr>
          <w:i/>
        </w:rPr>
        <w:t>Id</w:t>
      </w:r>
      <w:r>
        <w:t>.</w:t>
      </w:r>
    </w:p>
  </w:footnote>
  <w:footnote w:id="136">
    <w:p w:rsidR="00D41F56" w:rsidRPr="009C1BD2" w:rsidRDefault="00D41F56">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D41F56" w:rsidRPr="009C1BD2" w:rsidRDefault="00D41F56">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D41F56" w:rsidRPr="00665DFD" w:rsidRDefault="00D41F56">
      <w:pPr>
        <w:pStyle w:val="FootnoteText"/>
        <w:rPr>
          <w:color w:val="000000" w:themeColor="text1"/>
          <w:rPrChange w:id="600" w:author="Tierney Edwards" w:date="2013-11-01T15:11:00Z">
            <w:rPr/>
          </w:rPrChange>
        </w:rPr>
      </w:pPr>
      <w:r w:rsidRPr="009C1BD2">
        <w:rPr>
          <w:rStyle w:val="FootnoteReference"/>
        </w:rPr>
        <w:footnoteRef/>
      </w:r>
      <w:r w:rsidRPr="009C1BD2">
        <w:t xml:space="preserve"> </w:t>
      </w:r>
      <w:proofErr w:type="gramStart"/>
      <w:r w:rsidRPr="009C1BD2">
        <w:t>45 C</w:t>
      </w:r>
      <w:r w:rsidRPr="00665DFD">
        <w:rPr>
          <w:color w:val="000000" w:themeColor="text1"/>
          <w:rPrChange w:id="601" w:author="Tierney Edwards" w:date="2013-11-01T15:11:00Z">
            <w:rPr/>
          </w:rPrChange>
        </w:rPr>
        <w:t>.F.R. § 160.404.</w:t>
      </w:r>
      <w:proofErr w:type="gramEnd"/>
    </w:p>
  </w:footnote>
  <w:footnote w:id="139">
    <w:p w:rsidR="00D41F56" w:rsidRPr="00665DFD" w:rsidRDefault="00D41F56">
      <w:pPr>
        <w:pStyle w:val="FootnoteText"/>
        <w:rPr>
          <w:color w:val="000000" w:themeColor="text1"/>
          <w:rPrChange w:id="615" w:author="Tierney Edwards" w:date="2013-11-01T15:11:00Z">
            <w:rPr/>
          </w:rPrChange>
        </w:rPr>
      </w:pPr>
      <w:ins w:id="616" w:author="Tierney Edwards" w:date="2013-08-20T11:01:00Z">
        <w:r w:rsidRPr="00665DFD">
          <w:rPr>
            <w:rStyle w:val="FootnoteReference"/>
            <w:color w:val="000000" w:themeColor="text1"/>
            <w:rPrChange w:id="617" w:author="Tierney Edwards" w:date="2013-11-01T15:11:00Z">
              <w:rPr>
                <w:rStyle w:val="FootnoteReference"/>
              </w:rPr>
            </w:rPrChange>
          </w:rPr>
          <w:footnoteRef/>
        </w:r>
        <w:r w:rsidRPr="00665DFD">
          <w:rPr>
            <w:color w:val="000000" w:themeColor="text1"/>
            <w:rPrChange w:id="618" w:author="Tierney Edwards" w:date="2013-11-01T15:11:00Z">
              <w:rPr/>
            </w:rPrChange>
          </w:rPr>
          <w:t xml:space="preserve"> 78 FR 5567 (Jan. 25, 2013</w:t>
        </w:r>
      </w:ins>
      <w:ins w:id="619" w:author="Tierney Edwards" w:date="2013-08-20T11:02:00Z">
        <w:r w:rsidRPr="00665DFD">
          <w:rPr>
            <w:color w:val="000000" w:themeColor="text1"/>
            <w:rPrChange w:id="620" w:author="Tierney Edwards" w:date="2013-11-01T15:11:00Z">
              <w:rPr/>
            </w:rPrChange>
          </w:rPr>
          <w:t>).</w:t>
        </w:r>
      </w:ins>
    </w:p>
  </w:footnote>
  <w:footnote w:id="140">
    <w:p w:rsidR="00D41F56" w:rsidRPr="00665DFD" w:rsidRDefault="00D41F56" w:rsidP="009C1BD2">
      <w:pPr>
        <w:pStyle w:val="FootnoteText"/>
        <w:rPr>
          <w:ins w:id="623" w:author="Tierney Edwards" w:date="2013-08-20T11:11:00Z"/>
          <w:color w:val="000000" w:themeColor="text1"/>
          <w:rPrChange w:id="624" w:author="Tierney Edwards" w:date="2013-11-01T15:11:00Z">
            <w:rPr>
              <w:ins w:id="625" w:author="Tierney Edwards" w:date="2013-08-20T11:11:00Z"/>
            </w:rPr>
          </w:rPrChange>
        </w:rPr>
      </w:pPr>
      <w:ins w:id="626" w:author="Tierney Edwards" w:date="2013-08-20T11:11:00Z">
        <w:r w:rsidRPr="00665DFD">
          <w:rPr>
            <w:rStyle w:val="FootnoteReference"/>
            <w:color w:val="000000" w:themeColor="text1"/>
            <w:rPrChange w:id="627" w:author="Tierney Edwards" w:date="2013-11-01T15:11:00Z">
              <w:rPr>
                <w:rStyle w:val="FootnoteReference"/>
              </w:rPr>
            </w:rPrChange>
          </w:rPr>
          <w:footnoteRef/>
        </w:r>
        <w:r w:rsidRPr="00665DFD">
          <w:rPr>
            <w:color w:val="000000" w:themeColor="text1"/>
            <w:rPrChange w:id="628" w:author="Tierney Edwards" w:date="2013-11-01T15:11:00Z">
              <w:rPr/>
            </w:rPrChange>
          </w:rPr>
          <w:t xml:space="preserve"> </w:t>
        </w:r>
      </w:ins>
      <w:ins w:id="629" w:author="Tierney Edwards" w:date="2013-08-20T11:16:00Z">
        <w:r w:rsidRPr="00665DFD">
          <w:rPr>
            <w:rStyle w:val="st1"/>
            <w:color w:val="000000" w:themeColor="text1"/>
            <w:rPrChange w:id="630" w:author="Tierney Edwards" w:date="2013-11-01T15:11:00Z">
              <w:rPr>
                <w:rStyle w:val="st1"/>
                <w:rFonts w:ascii="Arial" w:hAnsi="Arial" w:cs="Arial"/>
                <w:color w:val="444444"/>
              </w:rPr>
            </w:rPrChange>
          </w:rPr>
          <w:t xml:space="preserve">HITECH Act </w:t>
        </w:r>
      </w:ins>
      <w:ins w:id="631" w:author="Tierney Edwards" w:date="2013-08-20T11:11:00Z">
        <w:r w:rsidRPr="00665DFD">
          <w:rPr>
            <w:color w:val="000000" w:themeColor="text1"/>
            <w:rPrChange w:id="632" w:author="Tierney Edwards" w:date="2013-11-01T15:11:00Z">
              <w:rPr>
                <w:rFonts w:ascii="Garamond" w:hAnsi="Garamond" w:cs="Garamond"/>
                <w:sz w:val="22"/>
              </w:rPr>
            </w:rPrChange>
          </w:rPr>
          <w:t>§§ 13410(d</w:t>
        </w:r>
        <w:proofErr w:type="gramStart"/>
        <w:r w:rsidRPr="00665DFD">
          <w:rPr>
            <w:color w:val="000000" w:themeColor="text1"/>
            <w:rPrChange w:id="633" w:author="Tierney Edwards" w:date="2013-11-01T15:11:00Z">
              <w:rPr>
                <w:rFonts w:ascii="Garamond" w:hAnsi="Garamond" w:cs="Garamond"/>
                <w:sz w:val="22"/>
              </w:rPr>
            </w:rPrChange>
          </w:rPr>
          <w:t>)(</w:t>
        </w:r>
        <w:proofErr w:type="gramEnd"/>
        <w:r w:rsidRPr="00665DFD">
          <w:rPr>
            <w:color w:val="000000" w:themeColor="text1"/>
            <w:rPrChange w:id="634" w:author="Tierney Edwards" w:date="2013-11-01T15:11:00Z">
              <w:rPr>
                <w:rFonts w:ascii="Garamond" w:hAnsi="Garamond" w:cs="Garamond"/>
                <w:sz w:val="22"/>
              </w:rPr>
            </w:rPrChange>
          </w:rPr>
          <w:t>1)(C)(ii)</w:t>
        </w:r>
      </w:ins>
      <w:ins w:id="635" w:author="Tierney Edwards" w:date="2013-08-20T11:18:00Z">
        <w:r w:rsidRPr="00665DFD">
          <w:rPr>
            <w:color w:val="000000" w:themeColor="text1"/>
            <w:rPrChange w:id="636" w:author="Tierney Edwards" w:date="2013-11-01T15:11:00Z">
              <w:rPr/>
            </w:rPrChange>
          </w:rPr>
          <w:t>.</w:t>
        </w:r>
      </w:ins>
    </w:p>
  </w:footnote>
  <w:footnote w:id="141">
    <w:p w:rsidR="00D41F56" w:rsidRDefault="00D41F56">
      <w:pPr>
        <w:pStyle w:val="FootnoteText"/>
      </w:pPr>
      <w:ins w:id="645" w:author="Tierney Edwards" w:date="2013-08-20T11:11:00Z">
        <w:r w:rsidRPr="00665DFD">
          <w:rPr>
            <w:rStyle w:val="FootnoteReference"/>
            <w:color w:val="000000" w:themeColor="text1"/>
            <w:rPrChange w:id="646" w:author="Tierney Edwards" w:date="2013-11-01T15:11:00Z">
              <w:rPr>
                <w:rStyle w:val="FootnoteReference"/>
              </w:rPr>
            </w:rPrChange>
          </w:rPr>
          <w:footnoteRef/>
        </w:r>
      </w:ins>
      <w:ins w:id="647" w:author="Tierney Edwards" w:date="2013-08-20T11:16:00Z">
        <w:r w:rsidRPr="00665DFD">
          <w:rPr>
            <w:rStyle w:val="st1"/>
            <w:color w:val="000000" w:themeColor="text1"/>
            <w:rPrChange w:id="648" w:author="Tierney Edwards" w:date="2013-11-01T15:11:00Z">
              <w:rPr>
                <w:rStyle w:val="st1"/>
                <w:rFonts w:ascii="Arial" w:hAnsi="Arial" w:cs="Arial"/>
                <w:color w:val="444444"/>
              </w:rPr>
            </w:rPrChange>
          </w:rPr>
          <w:t xml:space="preserve"> HITECH Act </w:t>
        </w:r>
      </w:ins>
      <w:ins w:id="649" w:author="Tierney Edwards" w:date="2013-08-20T11:11:00Z">
        <w:r w:rsidRPr="00665DFD">
          <w:rPr>
            <w:color w:val="000000" w:themeColor="text1"/>
            <w:rPrChange w:id="650" w:author="Tierney Edwards" w:date="2013-11-01T15:11:00Z">
              <w:rPr>
                <w:rFonts w:ascii="Garamond" w:hAnsi="Garamond" w:cs="Garamond"/>
                <w:sz w:val="22"/>
              </w:rPr>
            </w:rPrChange>
          </w:rPr>
          <w:t>§§ 17939(d</w:t>
        </w:r>
        <w:proofErr w:type="gramStart"/>
        <w:r w:rsidRPr="00665DFD">
          <w:rPr>
            <w:color w:val="000000" w:themeColor="text1"/>
            <w:rPrChange w:id="651" w:author="Tierney Edwards" w:date="2013-11-01T15:11:00Z">
              <w:rPr>
                <w:rFonts w:ascii="Garamond" w:hAnsi="Garamond" w:cs="Garamond"/>
                <w:sz w:val="22"/>
              </w:rPr>
            </w:rPrChange>
          </w:rPr>
          <w:t>)(</w:t>
        </w:r>
        <w:proofErr w:type="gramEnd"/>
        <w:r w:rsidRPr="00665DFD">
          <w:rPr>
            <w:color w:val="000000" w:themeColor="text1"/>
            <w:rPrChange w:id="652" w:author="Tierney Edwards" w:date="2013-11-01T15:11:00Z">
              <w:rPr>
                <w:rFonts w:ascii="Garamond" w:hAnsi="Garamond" w:cs="Garamond"/>
                <w:sz w:val="22"/>
              </w:rPr>
            </w:rPrChange>
          </w:rPr>
          <w:t xml:space="preserve">1)(C)(ii); </w:t>
        </w:r>
      </w:ins>
      <w:ins w:id="653" w:author="Tierney Edwards" w:date="2013-10-10T15:20:00Z">
        <w:r w:rsidRPr="00665DFD">
          <w:rPr>
            <w:color w:val="000000" w:themeColor="text1"/>
            <w:rPrChange w:id="654" w:author="Tierney Edwards" w:date="2013-11-01T15:11:00Z">
              <w:rPr/>
            </w:rPrChange>
          </w:rPr>
          <w:t>HITECH Act §§</w:t>
        </w:r>
        <w:r w:rsidRPr="008357A4">
          <w:t xml:space="preserve"> 17939</w:t>
        </w:r>
      </w:ins>
      <w:ins w:id="655" w:author="Tierney Edwards" w:date="2013-08-20T11:11:00Z">
        <w:r w:rsidRPr="00655F00">
          <w:rPr>
            <w:rPrChange w:id="656" w:author="Tierney Edwards" w:date="2013-08-20T11:18:00Z">
              <w:rPr>
                <w:rFonts w:ascii="Garamond" w:hAnsi="Garamond" w:cs="Garamond"/>
                <w:sz w:val="22"/>
              </w:rPr>
            </w:rPrChange>
          </w:rPr>
          <w:t>(d)(3)(D)</w:t>
        </w:r>
      </w:ins>
      <w:ins w:id="657" w:author="Tierney Edwards" w:date="2013-10-10T15:20:00Z">
        <w:r>
          <w:t>;</w:t>
        </w:r>
      </w:ins>
      <w:ins w:id="658" w:author="Tierney Edwards" w:date="2013-08-20T11:11:00Z">
        <w:r w:rsidRPr="00655F00">
          <w:rPr>
            <w:rPrChange w:id="659" w:author="Tierney Edwards" w:date="2013-08-20T11:18:00Z">
              <w:rPr>
                <w:rFonts w:ascii="Melior" w:hAnsi="Melior" w:cs="Melior"/>
                <w:sz w:val="18"/>
                <w:szCs w:val="18"/>
              </w:rPr>
            </w:rPrChange>
          </w:rPr>
          <w:t>78 FR 5577 (Jan. 25, 2013)</w:t>
        </w:r>
      </w:ins>
      <w:ins w:id="660" w:author="Tierney Edwards" w:date="2013-08-20T11:15:00Z">
        <w:r w:rsidRPr="00655F00">
          <w:rPr>
            <w:rPrChange w:id="661" w:author="Tierney Edwards" w:date="2013-08-20T11:18:00Z">
              <w:rPr>
                <w:rFonts w:ascii="Melior" w:hAnsi="Melior" w:cs="Melior"/>
                <w:sz w:val="18"/>
                <w:szCs w:val="18"/>
              </w:rPr>
            </w:rPrChange>
          </w:rPr>
          <w:t>.</w:t>
        </w:r>
      </w:ins>
    </w:p>
  </w:footnote>
  <w:footnote w:id="142">
    <w:p w:rsidR="00D41F56" w:rsidRPr="009C1BD2" w:rsidRDefault="00D41F56">
      <w:pPr>
        <w:pStyle w:val="FootnoteText"/>
      </w:pPr>
      <w:ins w:id="665" w:author="Tierney Edwards" w:date="2013-08-20T11:17:00Z">
        <w:r w:rsidRPr="009C1BD2">
          <w:rPr>
            <w:rStyle w:val="FootnoteReference"/>
          </w:rPr>
          <w:footnoteRef/>
        </w:r>
        <w:r w:rsidRPr="009C1BD2">
          <w:t xml:space="preserve"> </w:t>
        </w:r>
        <w:r w:rsidRPr="00655F00">
          <w:rPr>
            <w:rPrChange w:id="666" w:author="Tierney Edwards" w:date="2013-08-20T11:20:00Z">
              <w:rPr>
                <w:sz w:val="24"/>
                <w:szCs w:val="24"/>
              </w:rPr>
            </w:rPrChange>
          </w:rPr>
          <w:t>HITECH Act §</w:t>
        </w:r>
      </w:ins>
      <w:ins w:id="667" w:author="Tierney Edwards" w:date="2013-11-01T15:18:00Z">
        <w:r w:rsidR="00797B4D" w:rsidRPr="00797B4D">
          <w:t>§</w:t>
        </w:r>
      </w:ins>
      <w:ins w:id="668" w:author="Tierney Edwards" w:date="2013-08-20T11:17:00Z">
        <w:r w:rsidRPr="00655F00">
          <w:rPr>
            <w:rPrChange w:id="669" w:author="Tierney Edwards" w:date="2013-08-20T11:20:00Z">
              <w:rPr>
                <w:sz w:val="24"/>
                <w:szCs w:val="24"/>
              </w:rPr>
            </w:rPrChange>
          </w:rPr>
          <w:t xml:space="preserve"> 13410(d</w:t>
        </w:r>
        <w:proofErr w:type="gramStart"/>
        <w:r w:rsidRPr="00655F00">
          <w:rPr>
            <w:rPrChange w:id="670" w:author="Tierney Edwards" w:date="2013-08-20T11:20:00Z">
              <w:rPr>
                <w:sz w:val="24"/>
                <w:szCs w:val="24"/>
              </w:rPr>
            </w:rPrChange>
          </w:rPr>
          <w:t>)(</w:t>
        </w:r>
        <w:proofErr w:type="gramEnd"/>
        <w:r w:rsidRPr="00655F00">
          <w:rPr>
            <w:rPrChange w:id="671" w:author="Tierney Edwards" w:date="2013-08-20T11:20:00Z">
              <w:rPr>
                <w:sz w:val="24"/>
                <w:szCs w:val="24"/>
              </w:rPr>
            </w:rPrChange>
          </w:rPr>
          <w:t>4).</w:t>
        </w:r>
      </w:ins>
    </w:p>
  </w:footnote>
  <w:footnote w:id="143">
    <w:p w:rsidR="00D41F56" w:rsidRPr="009C1BD2" w:rsidRDefault="00D41F56">
      <w:pPr>
        <w:pStyle w:val="FootnoteText"/>
      </w:pPr>
      <w:ins w:id="677" w:author="Tierney Edwards" w:date="2013-08-20T11:19:00Z">
        <w:r w:rsidRPr="009C1BD2">
          <w:rPr>
            <w:rStyle w:val="FootnoteReference"/>
          </w:rPr>
          <w:footnoteRef/>
        </w:r>
        <w:r w:rsidRPr="009C1BD2">
          <w:t xml:space="preserve"> </w:t>
        </w:r>
        <w:r w:rsidRPr="00655F00">
          <w:rPr>
            <w:rPrChange w:id="678" w:author="Tierney Edwards" w:date="2013-08-20T11:20:00Z">
              <w:rPr>
                <w:sz w:val="24"/>
                <w:szCs w:val="24"/>
              </w:rPr>
            </w:rPrChange>
          </w:rPr>
          <w:t>45 C.F.R. § 160.410(b</w:t>
        </w:r>
        <w:proofErr w:type="gramStart"/>
        <w:r w:rsidRPr="00655F00">
          <w:rPr>
            <w:rPrChange w:id="679" w:author="Tierney Edwards" w:date="2013-08-20T11:20:00Z">
              <w:rPr>
                <w:sz w:val="24"/>
                <w:szCs w:val="24"/>
              </w:rPr>
            </w:rPrChange>
          </w:rPr>
          <w:t>)(</w:t>
        </w:r>
        <w:proofErr w:type="gramEnd"/>
        <w:r w:rsidRPr="00655F00">
          <w:rPr>
            <w:rPrChange w:id="680" w:author="Tierney Edwards" w:date="2013-08-20T11:20:00Z">
              <w:rPr>
                <w:sz w:val="24"/>
                <w:szCs w:val="24"/>
              </w:rPr>
            </w:rPrChange>
          </w:rPr>
          <w:t>2).</w:t>
        </w:r>
      </w:ins>
    </w:p>
  </w:footnote>
  <w:footnote w:id="144">
    <w:p w:rsidR="00D41F56" w:rsidRPr="009C1BD2" w:rsidRDefault="00D41F56">
      <w:pPr>
        <w:pStyle w:val="FootnoteText"/>
      </w:pPr>
      <w:ins w:id="693" w:author="Tierney Edwards" w:date="2013-08-20T11:20:00Z">
        <w:r w:rsidRPr="009C1BD2">
          <w:rPr>
            <w:rStyle w:val="FootnoteReference"/>
          </w:rPr>
          <w:footnoteRef/>
        </w:r>
        <w:r w:rsidRPr="009C1BD2">
          <w:t xml:space="preserve"> </w:t>
        </w:r>
        <w:proofErr w:type="gramStart"/>
        <w:r w:rsidRPr="00655F00">
          <w:rPr>
            <w:rPrChange w:id="694" w:author="Tierney Edwards" w:date="2013-08-20T11:20:00Z">
              <w:rPr>
                <w:sz w:val="24"/>
                <w:szCs w:val="24"/>
              </w:rPr>
            </w:rPrChange>
          </w:rPr>
          <w:t>HITECH Act §</w:t>
        </w:r>
      </w:ins>
      <w:ins w:id="695" w:author="Tierney Edwards" w:date="2013-11-01T15:18:00Z">
        <w:r w:rsidR="00797B4D" w:rsidRPr="00797B4D">
          <w:t>§</w:t>
        </w:r>
      </w:ins>
      <w:ins w:id="696" w:author="Tierney Edwards" w:date="2013-08-20T11:20:00Z">
        <w:r w:rsidRPr="00655F00">
          <w:rPr>
            <w:rPrChange w:id="697" w:author="Tierney Edwards" w:date="2013-08-20T11:20:00Z">
              <w:rPr>
                <w:sz w:val="24"/>
                <w:szCs w:val="24"/>
              </w:rPr>
            </w:rPrChange>
          </w:rPr>
          <w:t xml:space="preserve"> </w:t>
        </w:r>
        <w:r w:rsidR="00797B4D">
          <w:rPr>
            <w:rPrChange w:id="698" w:author="Tierney Edwards" w:date="2013-08-20T11:20:00Z">
              <w:rPr/>
            </w:rPrChange>
          </w:rPr>
          <w:t>13410(e)</w:t>
        </w:r>
      </w:ins>
      <w:ins w:id="699" w:author="Tierney Edwards" w:date="2013-11-01T15:18:00Z">
        <w:r w:rsidR="00797B4D">
          <w:t>;</w:t>
        </w:r>
      </w:ins>
      <w:ins w:id="700" w:author="Tierney Edwards" w:date="2013-08-20T11:20:00Z">
        <w:r w:rsidR="00797B4D">
          <w:rPr>
            <w:rPrChange w:id="701" w:author="Tierney Edwards" w:date="2013-08-20T11:20:00Z">
              <w:rPr/>
            </w:rPrChange>
          </w:rPr>
          <w:t xml:space="preserve"> 42 U.S.C. § 17939(e)</w:t>
        </w:r>
        <w:r w:rsidRPr="00655F00">
          <w:rPr>
            <w:rPrChange w:id="702" w:author="Tierney Edwards" w:date="2013-08-20T11:20:00Z">
              <w:rPr>
                <w:sz w:val="24"/>
                <w:szCs w:val="24"/>
              </w:rPr>
            </w:rPrChange>
          </w:rPr>
          <w:t>.</w:t>
        </w:r>
      </w:ins>
      <w:proofErr w:type="gramEnd"/>
    </w:p>
  </w:footnote>
  <w:footnote w:id="145">
    <w:p w:rsidR="00D41F56" w:rsidRPr="009C1BD2" w:rsidRDefault="00D41F56">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D41F56" w:rsidRDefault="00D41F56">
      <w:pPr>
        <w:pStyle w:val="FootnoteText"/>
      </w:pPr>
      <w:r w:rsidRPr="009C1BD2">
        <w:rPr>
          <w:rStyle w:val="FootnoteReference"/>
        </w:rPr>
        <w:footnoteRef/>
      </w:r>
      <w:r w:rsidRPr="009C1BD2">
        <w:t xml:space="preserve"> 42 U.S.C. § 1320d</w:t>
      </w:r>
      <w:r>
        <w:t>-6(b</w:t>
      </w:r>
      <w:proofErr w:type="gramStart"/>
      <w:r>
        <w:t>)(</w:t>
      </w:r>
      <w:proofErr w:type="gramEnd"/>
      <w:r>
        <w:t>2)</w:t>
      </w:r>
      <w:ins w:id="707" w:author="Tierney Edwards" w:date="2013-10-10T15:21:00Z">
        <w:r>
          <w:t>-</w:t>
        </w:r>
      </w:ins>
      <w:del w:id="708" w:author="Tierney Edwards" w:date="2013-10-10T15:21:00Z">
        <w:r w:rsidDel="008357A4">
          <w:delText>,</w:delText>
        </w:r>
      </w:del>
      <w:r>
        <w:t xml:space="preserve"> (3).</w:t>
      </w:r>
    </w:p>
  </w:footnote>
  <w:footnote w:id="147">
    <w:p w:rsidR="00D41F56" w:rsidRDefault="00D41F56">
      <w:pPr>
        <w:pStyle w:val="FootnoteText"/>
      </w:pPr>
      <w:r>
        <w:rPr>
          <w:rStyle w:val="FootnoteReference"/>
        </w:rPr>
        <w:footnoteRef/>
      </w:r>
      <w:r>
        <w:t xml:space="preserve"> </w:t>
      </w:r>
      <w:proofErr w:type="gramStart"/>
      <w:r>
        <w:t>RCW 70.02.900.</w:t>
      </w:r>
      <w:proofErr w:type="gramEnd"/>
    </w:p>
  </w:footnote>
  <w:footnote w:id="148">
    <w:p w:rsidR="00D41F56" w:rsidRDefault="00D41F56">
      <w:pPr>
        <w:pStyle w:val="FootnoteText"/>
      </w:pPr>
      <w:r>
        <w:rPr>
          <w:rStyle w:val="FootnoteReference"/>
        </w:rPr>
        <w:footnoteRef/>
      </w:r>
      <w:r>
        <w:t xml:space="preserve"> </w:t>
      </w:r>
      <w:proofErr w:type="gramStart"/>
      <w:r>
        <w:t>RCW 70.02.160.</w:t>
      </w:r>
      <w:proofErr w:type="gramEnd"/>
    </w:p>
  </w:footnote>
  <w:footnote w:id="149">
    <w:p w:rsidR="00D41F56" w:rsidRDefault="00D41F56">
      <w:pPr>
        <w:pStyle w:val="FootnoteText"/>
      </w:pPr>
      <w:r>
        <w:rPr>
          <w:rStyle w:val="FootnoteReference"/>
        </w:rPr>
        <w:footnoteRef/>
      </w:r>
      <w:r>
        <w:t xml:space="preserve"> </w:t>
      </w:r>
      <w:proofErr w:type="gramStart"/>
      <w:r>
        <w:t>45 C.F.R. § 164.528(a).</w:t>
      </w:r>
      <w:proofErr w:type="gramEnd"/>
    </w:p>
  </w:footnote>
  <w:footnote w:id="150">
    <w:p w:rsidR="00D41F56" w:rsidRDefault="00D41F56">
      <w:pPr>
        <w:pStyle w:val="FootnoteText"/>
      </w:pPr>
      <w:r>
        <w:rPr>
          <w:rStyle w:val="FootnoteReference"/>
        </w:rPr>
        <w:footnoteRef/>
      </w:r>
      <w:r>
        <w:t xml:space="preserve"> </w:t>
      </w:r>
      <w:proofErr w:type="gramStart"/>
      <w:r>
        <w:t>RCW 70.02.150.</w:t>
      </w:r>
      <w:proofErr w:type="gramEnd"/>
    </w:p>
  </w:footnote>
  <w:footnote w:id="151">
    <w:p w:rsidR="00D41F56" w:rsidRDefault="00D41F56">
      <w:pPr>
        <w:pStyle w:val="FootnoteText"/>
      </w:pPr>
      <w:r>
        <w:rPr>
          <w:rStyle w:val="FootnoteReference"/>
        </w:rPr>
        <w:footnoteRef/>
      </w:r>
      <w:r>
        <w:t xml:space="preserve"> </w:t>
      </w:r>
      <w:proofErr w:type="gramStart"/>
      <w:r>
        <w:t>45 C.F.R. Part 160, Part 164, Subparts A and C.</w:t>
      </w:r>
      <w:proofErr w:type="gramEnd"/>
    </w:p>
  </w:footnote>
  <w:footnote w:id="152">
    <w:p w:rsidR="00D41F56" w:rsidRDefault="00D41F56">
      <w:pPr>
        <w:pStyle w:val="FootnoteText"/>
      </w:pPr>
      <w:r>
        <w:rPr>
          <w:rStyle w:val="FootnoteReference"/>
        </w:rPr>
        <w:footnoteRef/>
      </w:r>
      <w:r>
        <w:t xml:space="preserve"> </w:t>
      </w:r>
      <w:proofErr w:type="gramStart"/>
      <w:r>
        <w:t>RCW 70.02.150.</w:t>
      </w:r>
      <w:proofErr w:type="gramEnd"/>
    </w:p>
  </w:footnote>
  <w:footnote w:id="153">
    <w:p w:rsidR="00D41F56" w:rsidRPr="002003B8" w:rsidRDefault="00D41F56">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67525D"/>
    <w:rsid w:val="00065304"/>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3B50"/>
    <w:rsid w:val="00395099"/>
    <w:rsid w:val="00397365"/>
    <w:rsid w:val="003A142B"/>
    <w:rsid w:val="003A2E98"/>
    <w:rsid w:val="003E7A6D"/>
    <w:rsid w:val="00412C12"/>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A601D"/>
    <w:rsid w:val="005A6817"/>
    <w:rsid w:val="005C4CBB"/>
    <w:rsid w:val="005F045C"/>
    <w:rsid w:val="0060394F"/>
    <w:rsid w:val="00607C3D"/>
    <w:rsid w:val="0064063B"/>
    <w:rsid w:val="00655F00"/>
    <w:rsid w:val="00663DD5"/>
    <w:rsid w:val="00665DFD"/>
    <w:rsid w:val="0067525D"/>
    <w:rsid w:val="00684503"/>
    <w:rsid w:val="006A4F51"/>
    <w:rsid w:val="006D0145"/>
    <w:rsid w:val="006D672A"/>
    <w:rsid w:val="006F1EE5"/>
    <w:rsid w:val="0072468F"/>
    <w:rsid w:val="00726EC4"/>
    <w:rsid w:val="00727913"/>
    <w:rsid w:val="00751593"/>
    <w:rsid w:val="00763680"/>
    <w:rsid w:val="00797B4D"/>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C4DE1"/>
    <w:rsid w:val="00CE4DDE"/>
    <w:rsid w:val="00CF5CD3"/>
    <w:rsid w:val="00D05720"/>
    <w:rsid w:val="00D368FE"/>
    <w:rsid w:val="00D41F56"/>
    <w:rsid w:val="00D515E5"/>
    <w:rsid w:val="00D967F7"/>
    <w:rsid w:val="00DA7AB1"/>
    <w:rsid w:val="00DC6B2C"/>
    <w:rsid w:val="00DF32CD"/>
    <w:rsid w:val="00E0346F"/>
    <w:rsid w:val="00E05F0F"/>
    <w:rsid w:val="00E76B7E"/>
    <w:rsid w:val="00EA0221"/>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FE0BC3-FE45-457E-BC32-3AC2A09D1DEB}">
  <ds:schemaRefs>
    <ds:schemaRef ds:uri="http://schemas.openxmlformats.org/officeDocument/2006/bibliography"/>
  </ds:schemaRefs>
</ds:datastoreItem>
</file>

<file path=customXml/itemProps2.xml><?xml version="1.0" encoding="utf-8"?>
<ds:datastoreItem xmlns:ds="http://schemas.openxmlformats.org/officeDocument/2006/customXml" ds:itemID="{97527231-8E40-4AEA-A913-F85CB66C7930}"/>
</file>

<file path=customXml/itemProps3.xml><?xml version="1.0" encoding="utf-8"?>
<ds:datastoreItem xmlns:ds="http://schemas.openxmlformats.org/officeDocument/2006/customXml" ds:itemID="{9DFBBE20-43F0-4510-BC94-7D3549DB781C}"/>
</file>

<file path=customXml/itemProps4.xml><?xml version="1.0" encoding="utf-8"?>
<ds:datastoreItem xmlns:ds="http://schemas.openxmlformats.org/officeDocument/2006/customXml" ds:itemID="{CB5084CD-0027-4085-ACB6-8D23D61D3D8A}"/>
</file>

<file path=docProps/app.xml><?xml version="1.0" encoding="utf-8"?>
<Properties xmlns="http://schemas.openxmlformats.org/officeDocument/2006/extended-properties" xmlns:vt="http://schemas.openxmlformats.org/officeDocument/2006/docPropsVTypes">
  <Template>Normal</Template>
  <TotalTime>1</TotalTime>
  <Pages>26</Pages>
  <Words>7939</Words>
  <Characters>45256</Characters>
  <Application>Microsoft Office Word</Application>
  <DocSecurity>4</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2013-11-01T23:39:00Z</dcterms:created>
  <dcterms:modified xsi:type="dcterms:W3CDTF">2013-11-01T23:39:00Z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