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00000" w:rsidRDefault="00DF32CD">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000000" w:rsidRDefault="00DF32CD">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000000" w:rsidRDefault="002046BE">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000000" w:rsidRDefault="002046BE">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000000" w:rsidRDefault="00DF32CD">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000000" w:rsidRDefault="00C374B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000000" w:rsidRDefault="00C374B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000000" w:rsidRDefault="00DF32CD">
      <w:pPr>
        <w:rPr>
          <w:ins w:id="81" w:author="Tierney Edwards" w:date="2013-08-20T09:49:00Z"/>
        </w:rPr>
        <w:pPrChange w:id="82" w:author="Tierney Edwards" w:date="2013-08-20T09:50:00Z">
          <w:pPr>
            <w:pStyle w:val="ListBullet"/>
          </w:pPr>
        </w:pPrChange>
      </w:pPr>
    </w:p>
    <w:p w:rsidR="00000000" w:rsidRDefault="00C374B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000000" w:rsidRDefault="007D23D0">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000000" w:rsidRDefault="007D23D0">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000000" w:rsidRDefault="007D23D0">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000000" w:rsidRDefault="007D23D0">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000000" w:rsidRDefault="007D23D0">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000000" w:rsidRDefault="007D23D0">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000000" w:rsidRDefault="007D23D0">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000000" w:rsidRDefault="00DF32CD">
      <w:pPr>
        <w:spacing w:line="480" w:lineRule="auto"/>
        <w:rPr>
          <w:ins w:id="145" w:author="Tierney Edwards" w:date="2013-08-20T10:10:00Z"/>
        </w:rPr>
        <w:pPrChange w:id="146" w:author="Tierney Edwards" w:date="2013-08-20T10:09:00Z">
          <w:pPr/>
        </w:pPrChange>
      </w:pPr>
    </w:p>
    <w:p w:rsidR="00000000" w:rsidRDefault="006A4F51">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000000" w:rsidRDefault="007D23D0">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60394F"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60394F">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60394F">
          <w:rPr>
            <w:rPrChange w:id="163" w:author="Tierney Edwards" w:date="2013-08-20T10:18:00Z">
              <w:rPr>
                <w:sz w:val="20"/>
                <w:szCs w:val="20"/>
              </w:rPr>
            </w:rPrChange>
          </w:rPr>
          <w:t>;</w:t>
        </w:r>
      </w:ins>
      <w:ins w:id="164" w:author="Tierney Edwards" w:date="2013-08-20T10:11:00Z">
        <w:r w:rsidRPr="0060394F">
          <w:rPr>
            <w:rStyle w:val="FootnoteReference"/>
            <w:rPrChange w:id="165" w:author="Tierney Edwards" w:date="2013-08-20T10:18:00Z">
              <w:rPr>
                <w:rStyle w:val="FootnoteReference"/>
                <w:sz w:val="20"/>
                <w:szCs w:val="20"/>
              </w:rPr>
            </w:rPrChange>
          </w:rPr>
          <w:footnoteReference w:id="33"/>
        </w:r>
      </w:ins>
    </w:p>
    <w:p w:rsidR="007D23D0" w:rsidRPr="00AB3836" w:rsidRDefault="0060394F"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60394F">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60394F">
          <w:rPr>
            <w:rPrChange w:id="173" w:author="Tierney Edwards" w:date="2013-08-20T10:18:00Z">
              <w:rPr>
                <w:sz w:val="20"/>
                <w:szCs w:val="20"/>
                <w:vertAlign w:val="superscript"/>
              </w:rPr>
            </w:rPrChange>
          </w:rPr>
          <w:t>;</w:t>
        </w:r>
        <w:r w:rsidRPr="0060394F">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60394F">
          <w:rPr>
            <w:rPrChange w:id="177" w:author="Tierney Edwards" w:date="2013-08-20T10:18:00Z">
              <w:rPr>
                <w:sz w:val="20"/>
                <w:szCs w:val="20"/>
                <w:vertAlign w:val="superscript"/>
              </w:rPr>
            </w:rPrChange>
          </w:rPr>
          <w:t xml:space="preserve"> </w:t>
        </w:r>
      </w:ins>
      <w:ins w:id="178" w:author="Tierney Edwards" w:date="2013-08-20T10:12:00Z">
        <w:r w:rsidRPr="0060394F">
          <w:rPr>
            <w:rPrChange w:id="179" w:author="Tierney Edwards" w:date="2013-08-20T10:18:00Z">
              <w:rPr>
                <w:sz w:val="20"/>
                <w:szCs w:val="20"/>
                <w:vertAlign w:val="superscript"/>
              </w:rPr>
            </w:rPrChange>
          </w:rPr>
          <w:t>and</w:t>
        </w:r>
      </w:ins>
    </w:p>
    <w:p w:rsidR="007D23D0" w:rsidRPr="00AB3836" w:rsidRDefault="0060394F"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60394F">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60394F">
          <w:rPr>
            <w:rPrChange w:id="186" w:author="Tierney Edwards" w:date="2013-08-20T10:18:00Z">
              <w:rPr>
                <w:sz w:val="20"/>
                <w:szCs w:val="20"/>
                <w:vertAlign w:val="superscript"/>
              </w:rPr>
            </w:rPrChange>
          </w:rPr>
          <w:t>.</w:t>
        </w:r>
        <w:r w:rsidRPr="0060394F">
          <w:rPr>
            <w:rStyle w:val="FootnoteReference"/>
            <w:rPrChange w:id="187" w:author="Tierney Edwards" w:date="2013-08-20T10:18:00Z">
              <w:rPr>
                <w:rStyle w:val="FootnoteReference"/>
                <w:sz w:val="20"/>
                <w:szCs w:val="20"/>
              </w:rPr>
            </w:rPrChange>
          </w:rPr>
          <w:footnoteReference w:id="35"/>
        </w:r>
      </w:ins>
    </w:p>
    <w:p w:rsidR="00000000" w:rsidRDefault="007D23D0">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000000" w:rsidRDefault="00DF32CD">
      <w:pPr>
        <w:spacing w:line="480" w:lineRule="auto"/>
        <w:rPr>
          <w:ins w:id="195" w:author="Tierney Edwards" w:date="2013-08-20T10:02:00Z"/>
        </w:rPr>
        <w:pPrChange w:id="196" w:author="Tierney Edwards" w:date="2013-08-20T10:18:00Z">
          <w:pPr/>
        </w:pPrChange>
      </w:pPr>
    </w:p>
    <w:p w:rsidR="00000000" w:rsidRDefault="006A4F51">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000000" w:rsidRDefault="007D23D0">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000000" w:rsidRDefault="007D23D0">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3"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4" w:author="Tierney Edwards" w:date="2013-08-20T12:58:00Z">
        <w:r w:rsidR="00A17A70">
          <w:rPr>
            <w:rStyle w:val="FootnoteReference"/>
          </w:rPr>
          <w:footnoteReference w:id="39"/>
        </w:r>
      </w:ins>
      <w:ins w:id="238" w:author="Tierney Edwards" w:date="2013-08-20T10:02:00Z">
        <w:r>
          <w:t xml:space="preserve"> </w:t>
        </w:r>
      </w:ins>
    </w:p>
    <w:p w:rsidR="00000000" w:rsidRDefault="00DF32CD">
      <w:pPr>
        <w:spacing w:line="480" w:lineRule="auto"/>
        <w:rPr>
          <w:ins w:id="239" w:author="Tierney Edwards" w:date="2013-08-20T10:02:00Z"/>
        </w:rPr>
        <w:pPrChange w:id="240"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1"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2"/>
      <w:r>
        <w:t>authorization</w:t>
      </w:r>
      <w:commentRangeEnd w:id="242"/>
      <w:r w:rsidR="00550F16">
        <w:rPr>
          <w:rStyle w:val="CommentReference"/>
          <w:b w:val="0"/>
        </w:rPr>
        <w:commentReference w:id="242"/>
      </w:r>
      <w:r>
        <w:t xml:space="preserve"> </w:t>
      </w:r>
      <w:commentRangeStart w:id="243"/>
      <w:r>
        <w:t xml:space="preserve">required </w:t>
      </w:r>
      <w:commentRangeEnd w:id="243"/>
      <w:r w:rsidR="008A5DC5">
        <w:rPr>
          <w:rStyle w:val="CommentReference"/>
          <w:b w:val="0"/>
        </w:rPr>
        <w:commentReference w:id="243"/>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6"/>
      <w:r>
        <w:t>deceased patient</w:t>
      </w:r>
      <w:commentRangeEnd w:id="246"/>
      <w:r w:rsidR="00550F16">
        <w:rPr>
          <w:rStyle w:val="CommentReference"/>
          <w:b w:val="0"/>
        </w:rPr>
        <w:commentReference w:id="24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7" w:author="Tierney Edwards" w:date="2013-08-20T11:59:00Z">
        <w:r w:rsidR="00E76B7E">
          <w:t xml:space="preserve"> Recent amendments to the Privacy Rule now limit the period for which covered entities must protect health </w:t>
        </w:r>
      </w:ins>
      <w:ins w:id="248" w:author="Tierney Edwards" w:date="2013-08-20T12:00:00Z">
        <w:r w:rsidR="00E76B7E">
          <w:t>information</w:t>
        </w:r>
      </w:ins>
      <w:ins w:id="249" w:author="Tierney Edwards" w:date="2013-08-20T11:59:00Z">
        <w:r w:rsidR="00E76B7E">
          <w:t xml:space="preserve"> </w:t>
        </w:r>
      </w:ins>
      <w:ins w:id="250" w:author="Tierney Edwards" w:date="2013-08-20T12:00:00Z">
        <w:r w:rsidR="00E76B7E">
          <w:t>to 50 years after the patient’s death.</w:t>
        </w:r>
      </w:ins>
      <w:ins w:id="251" w:author="Tierney Edwards" w:date="2013-08-20T12:06:00Z">
        <w:r w:rsidR="00663DD5">
          <w:rPr>
            <w:rStyle w:val="FootnoteReference"/>
          </w:rPr>
          <w:footnoteReference w:id="56"/>
        </w:r>
      </w:ins>
      <w:ins w:id="256" w:author="Tierney Edwards" w:date="2013-08-20T12:00:00Z">
        <w:r w:rsidR="00E76B7E">
          <w:t xml:space="preserve"> Additionally, now individuals </w:t>
        </w:r>
      </w:ins>
      <w:ins w:id="257" w:author="Tierney Edwards" w:date="2013-08-20T12:01:00Z">
        <w:r w:rsidR="00E76B7E">
          <w:t>who</w:t>
        </w:r>
      </w:ins>
      <w:ins w:id="258" w:author="Tierney Edwards" w:date="2013-08-20T12:00:00Z">
        <w:r w:rsidR="00E76B7E">
          <w:t xml:space="preserve"> were involved in a patient’s care or payment for care</w:t>
        </w:r>
      </w:ins>
      <w:ins w:id="259" w:author="Tierney Edwards" w:date="2013-08-20T12:01:00Z">
        <w:r w:rsidR="00E76B7E">
          <w:t xml:space="preserve"> – but who were not the decedent’s personal representative -</w:t>
        </w:r>
      </w:ins>
      <w:ins w:id="260" w:author="Tierney Edwards" w:date="2013-08-20T12:00:00Z">
        <w:r w:rsidR="00E76B7E">
          <w:t xml:space="preserve"> may </w:t>
        </w:r>
      </w:ins>
      <w:ins w:id="261" w:author="Tierney Edwards" w:date="2013-08-20T12:07:00Z">
        <w:r w:rsidR="00663DD5">
          <w:t>request</w:t>
        </w:r>
      </w:ins>
      <w:ins w:id="262" w:author="Tierney Edwards" w:date="2013-08-20T12:00:00Z">
        <w:r w:rsidR="00E76B7E">
          <w:t xml:space="preserve"> the decedent</w:t>
        </w:r>
      </w:ins>
      <w:ins w:id="263" w:author="Tierney Edwards" w:date="2013-08-20T12:01:00Z">
        <w:r w:rsidR="00E76B7E">
          <w:t>’s records after death.</w:t>
        </w:r>
      </w:ins>
      <w:ins w:id="264" w:author="Tierney Edwards" w:date="2013-08-20T12:07:00Z">
        <w:r w:rsidR="00663DD5">
          <w:rPr>
            <w:rStyle w:val="FootnoteReference"/>
          </w:rPr>
          <w:footnoteReference w:id="57"/>
        </w:r>
      </w:ins>
      <w:ins w:id="267"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del w:id="269" w:author="Tierney Edwards" w:date="2013-10-28T13:26:00Z">
        <w:r w:rsidR="00AE6F01" w:rsidDel="00DF32CD">
          <w:delText>2013</w:delText>
        </w:r>
      </w:del>
      <w:ins w:id="270" w:author="Tierney Edwards" w:date="2013-10-28T13:26:00Z">
        <w:r w:rsidR="00DF32CD">
          <w:t>201</w:t>
        </w:r>
        <w:r w:rsidR="00DF32CD">
          <w:t>5</w:t>
        </w:r>
      </w:ins>
      <w:r>
        <w:t>, such “reasonable fee” may include a clerical fee not to exceed $</w:t>
      </w:r>
      <w:del w:id="271" w:author="Tierney Edwards" w:date="2013-10-28T13:24:00Z">
        <w:r w:rsidR="00AE6F01" w:rsidDel="00DF32CD">
          <w:delText>23</w:delText>
        </w:r>
      </w:del>
      <w:ins w:id="272" w:author="Tierney Edwards" w:date="2013-10-28T13:24:00Z">
        <w:r w:rsidR="00DF32CD">
          <w:t>2</w:t>
        </w:r>
        <w:r w:rsidR="00DF32CD">
          <w:t>4</w:t>
        </w:r>
      </w:ins>
      <w:r>
        <w:t>.00 for searching and handling the records, labor, and copying charges not to exceed $</w:t>
      </w:r>
      <w:r w:rsidR="00AE6F01">
        <w:t>1.</w:t>
      </w:r>
      <w:del w:id="273" w:author="Tierney Edwards" w:date="2013-10-28T13:25:00Z">
        <w:r w:rsidR="00AE6F01" w:rsidDel="00DF32CD">
          <w:delText>04</w:delText>
        </w:r>
        <w:r w:rsidDel="00DF32CD">
          <w:delText xml:space="preserve"> </w:delText>
        </w:r>
      </w:del>
      <w:proofErr w:type="gramStart"/>
      <w:ins w:id="274" w:author="Tierney Edwards" w:date="2013-10-28T13:25:00Z">
        <w:r w:rsidR="00DF32CD">
          <w:t>0</w:t>
        </w:r>
        <w:r w:rsidR="00DF32CD">
          <w:t>9</w:t>
        </w:r>
        <w:r w:rsidR="00DF32CD">
          <w:t xml:space="preserve"> </w:t>
        </w:r>
      </w:ins>
      <w:r>
        <w:t>per page for the first 30 pages, and $0.</w:t>
      </w:r>
      <w:proofErr w:type="gramEnd"/>
      <w:del w:id="275" w:author="Tierney Edwards" w:date="2013-10-28T13:25:00Z">
        <w:r w:rsidR="00AE6F01" w:rsidDel="00DF32CD">
          <w:delText>7</w:delText>
        </w:r>
        <w:r w:rsidDel="00DF32CD">
          <w:delText xml:space="preserve">9 </w:delText>
        </w:r>
      </w:del>
      <w:proofErr w:type="gramStart"/>
      <w:ins w:id="276" w:author="Tierney Edwards" w:date="2013-10-28T13:25:00Z">
        <w:r w:rsidR="00DF32CD">
          <w:t>82</w:t>
        </w:r>
        <w:r w:rsidR="00DF32CD">
          <w:t xml:space="preserve"> </w:t>
        </w:r>
      </w:ins>
      <w:r>
        <w:t>per page for additional pages.</w:t>
      </w:r>
      <w:proofErr w:type="gramEnd"/>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w:t>
      </w:r>
      <w:r>
        <w:lastRenderedPageBreak/>
        <w:t>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lastRenderedPageBreak/>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7"/>
      <w:commentRangeStart w:id="278"/>
      <w:r>
        <w:rPr>
          <w:b/>
        </w:rPr>
        <w:t>When does a physician need to obtain a business associate agreement?</w:t>
      </w:r>
      <w:commentRangeEnd w:id="277"/>
      <w:r w:rsidR="006D672A">
        <w:rPr>
          <w:rStyle w:val="CommentReference"/>
        </w:rPr>
        <w:commentReference w:id="277"/>
      </w:r>
      <w:commentRangeEnd w:id="278"/>
      <w:r w:rsidR="006D672A">
        <w:rPr>
          <w:rStyle w:val="CommentReference"/>
        </w:rPr>
        <w:commentReference w:id="278"/>
      </w:r>
    </w:p>
    <w:p w:rsidR="0067525D" w:rsidRDefault="0067525D" w:rsidP="0067525D">
      <w:pPr>
        <w:tabs>
          <w:tab w:val="left" w:pos="-720"/>
        </w:tabs>
        <w:suppressAutoHyphens/>
      </w:pPr>
    </w:p>
    <w:p w:rsidR="00663DD5" w:rsidRPr="00F17D11" w:rsidRDefault="0067525D" w:rsidP="00663DD5">
      <w:pPr>
        <w:spacing w:line="480" w:lineRule="auto"/>
        <w:ind w:firstLine="720"/>
        <w:rPr>
          <w:ins w:id="279"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80"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81"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84"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85" w:author="Tierney Edwards" w:date="2013-08-20T12:18:00Z">
        <w:r w:rsidR="00B85B97">
          <w:t>covered entity</w:t>
        </w:r>
      </w:ins>
      <w:ins w:id="286"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w:t>
        </w:r>
        <w:r w:rsidR="00663DD5">
          <w:lastRenderedPageBreak/>
          <w:t>infrequently view the PHI they maintain are still responsible for its security. This will include subcontractors</w:t>
        </w:r>
      </w:ins>
      <w:ins w:id="297" w:author="Tierney Edwards" w:date="2013-08-20T12:18:00Z">
        <w:r w:rsidR="00B85B97">
          <w:t xml:space="preserve"> who </w:t>
        </w:r>
        <w:proofErr w:type="spellStart"/>
        <w:r w:rsidR="00B85B97">
          <w:t>creat</w:t>
        </w:r>
        <w:proofErr w:type="spellEnd"/>
        <w:r w:rsidR="00B85B97">
          <w:t xml:space="preserve">, receive, </w:t>
        </w:r>
      </w:ins>
      <w:ins w:id="298" w:author="Tierney Edwards" w:date="2013-08-20T12:19:00Z">
        <w:r w:rsidR="00B85B97">
          <w:t>maintain</w:t>
        </w:r>
      </w:ins>
      <w:ins w:id="299" w:author="Tierney Edwards" w:date="2013-08-20T12:18:00Z">
        <w:r w:rsidR="00B85B97">
          <w:t xml:space="preserve"> </w:t>
        </w:r>
      </w:ins>
      <w:ins w:id="300" w:author="Tierney Edwards" w:date="2013-08-20T12:19:00Z">
        <w:r w:rsidR="00B85B97">
          <w:t>or transmit PHI on behalf of a business associate</w:t>
        </w:r>
      </w:ins>
      <w:ins w:id="301" w:author="Tierney Edwards" w:date="2013-08-20T12:10:00Z">
        <w:r w:rsidR="00663DD5">
          <w:t>.</w:t>
        </w:r>
      </w:ins>
      <w:ins w:id="302" w:author="Tierney Edwards" w:date="2013-08-20T12:19:00Z">
        <w:r w:rsidR="00B85B97">
          <w:rPr>
            <w:rStyle w:val="FootnoteReference"/>
          </w:rPr>
          <w:footnoteReference w:id="120"/>
        </w:r>
      </w:ins>
      <w:ins w:id="306" w:author="Tierney Edwards" w:date="2013-08-20T12:10:00Z">
        <w:r w:rsidR="00663DD5">
          <w:t xml:space="preserve"> Covered entities</w:t>
        </w:r>
      </w:ins>
      <w:ins w:id="307" w:author="Tierney Edwards" w:date="2013-08-20T12:14:00Z">
        <w:r w:rsidR="00663DD5">
          <w:t xml:space="preserve"> </w:t>
        </w:r>
      </w:ins>
      <w:ins w:id="308"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9" w:author="Tierney Edwards" w:date="2013-08-20T12:13:00Z">
        <w:r w:rsidR="00663DD5">
          <w:t>o.</w:t>
        </w:r>
      </w:ins>
      <w:ins w:id="310"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11"/>
      <w:r>
        <w:rPr>
          <w:b/>
        </w:rPr>
        <w:t>Under HIPAA, what type of notice regarding disclosure of health care information must be given to patients?</w:t>
      </w:r>
      <w:commentRangeEnd w:id="311"/>
      <w:r w:rsidR="00CB222E">
        <w:rPr>
          <w:rStyle w:val="CommentReference"/>
        </w:rPr>
        <w:commentReference w:id="311"/>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000000" w:rsidRDefault="0067525D">
      <w:pPr>
        <w:spacing w:before="100" w:beforeAutospacing="1" w:after="100" w:afterAutospacing="1"/>
        <w:rPr>
          <w:snapToGrid/>
          <w:szCs w:val="24"/>
          <w:rPrChange w:id="312" w:author="Tierney Edwards" w:date="2013-08-20T11:03:00Z">
            <w:rPr/>
          </w:rPrChange>
        </w:rPr>
        <w:pPrChange w:id="313"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14" w:author="Tierney Edwards" w:date="2013-08-13T12:50:00Z">
        <w:r w:rsidR="0072468F">
          <w:t>Beginning on</w:t>
        </w:r>
      </w:ins>
      <w:ins w:id="315" w:author="Tierney Edwards" w:date="2013-08-13T12:05:00Z">
        <w:r w:rsidR="00561311">
          <w:t xml:space="preserve"> </w:t>
        </w:r>
      </w:ins>
      <w:ins w:id="316" w:author="Tierney Edwards" w:date="2013-08-13T12:50:00Z">
        <w:r w:rsidR="0072468F">
          <w:t>September 23, 2013</w:t>
        </w:r>
      </w:ins>
      <w:ins w:id="317" w:author="Tierney Edwards" w:date="2013-08-13T12:05:00Z">
        <w:r w:rsidR="00DA7AB1">
          <w:t xml:space="preserve">, </w:t>
        </w:r>
      </w:ins>
      <w:ins w:id="318" w:author="Tierney Edwards" w:date="2013-08-13T12:39:00Z">
        <w:r w:rsidR="0072468F">
          <w:t>provider</w:t>
        </w:r>
      </w:ins>
      <w:ins w:id="319" w:author="Tierney Edwards" w:date="2013-08-13T12:52:00Z">
        <w:r w:rsidR="0072468F">
          <w:t>s</w:t>
        </w:r>
      </w:ins>
      <w:ins w:id="320" w:author="Tierney Edwards" w:date="2013-08-13T12:39:00Z">
        <w:r w:rsidR="0072468F">
          <w:t xml:space="preserve"> </w:t>
        </w:r>
      </w:ins>
      <w:ins w:id="321" w:author="Tierney Edwards" w:date="2013-08-13T12:52:00Z">
        <w:r w:rsidR="0072468F">
          <w:t>will be required to expand</w:t>
        </w:r>
      </w:ins>
      <w:ins w:id="322" w:author="Tierney Edwards" w:date="2013-08-13T12:53:00Z">
        <w:r w:rsidR="00AE446B">
          <w:t xml:space="preserve"> </w:t>
        </w:r>
        <w:r w:rsidR="00AE446B">
          <w:lastRenderedPageBreak/>
          <w:t xml:space="preserve">what is included in the </w:t>
        </w:r>
      </w:ins>
      <w:ins w:id="323" w:author="Tierney Edwards" w:date="2013-08-13T12:05:00Z">
        <w:r w:rsidR="00DA7AB1">
          <w:t xml:space="preserve">Notice of Privacy Practices </w:t>
        </w:r>
      </w:ins>
      <w:ins w:id="324" w:author="Tierney Edwards" w:date="2013-08-13T12:53:00Z">
        <w:r w:rsidR="00AE446B">
          <w:t>provided to their</w:t>
        </w:r>
      </w:ins>
      <w:ins w:id="325" w:author="Tierney Edwards" w:date="2013-08-13T12:39:00Z">
        <w:r w:rsidR="0072468F">
          <w:t xml:space="preserve"> patient</w:t>
        </w:r>
      </w:ins>
      <w:ins w:id="326" w:author="Tierney Edwards" w:date="2013-08-13T12:53:00Z">
        <w:r w:rsidR="00AE446B">
          <w:t>s</w:t>
        </w:r>
      </w:ins>
      <w:ins w:id="327" w:author="Tierney Edwards" w:date="2013-08-13T12:39:00Z">
        <w:r w:rsidR="0072468F">
          <w:t>.</w:t>
        </w:r>
      </w:ins>
      <w:ins w:id="328" w:author="Tierney Edwards" w:date="2013-08-13T12:47:00Z">
        <w:r w:rsidR="0072468F">
          <w:rPr>
            <w:rStyle w:val="FootnoteReference"/>
          </w:rPr>
          <w:footnoteReference w:id="127"/>
        </w:r>
      </w:ins>
      <w:ins w:id="334" w:author="Tierney Edwards" w:date="2013-08-13T12:41:00Z">
        <w:r w:rsidR="0072468F">
          <w:rPr>
            <w:snapToGrid/>
            <w:szCs w:val="24"/>
          </w:rPr>
          <w:t xml:space="preserve"> </w:t>
        </w:r>
      </w:ins>
      <w:ins w:id="335" w:author="Tierney Edwards" w:date="2013-08-13T12:53:00Z">
        <w:r w:rsidR="00AE446B">
          <w:rPr>
            <w:snapToGrid/>
            <w:szCs w:val="24"/>
          </w:rPr>
          <w:t>Notices must now clearly explain patients</w:t>
        </w:r>
      </w:ins>
      <w:ins w:id="336" w:author="Tierney Edwards" w:date="2013-08-13T12:54:00Z">
        <w:r w:rsidR="00AE446B">
          <w:rPr>
            <w:snapToGrid/>
            <w:szCs w:val="24"/>
          </w:rPr>
          <w:t>’</w:t>
        </w:r>
      </w:ins>
      <w:ins w:id="337" w:author="Tierney Edwards" w:date="2013-08-13T12:41:00Z">
        <w:r w:rsidR="0072468F">
          <w:rPr>
            <w:snapToGrid/>
            <w:szCs w:val="24"/>
          </w:rPr>
          <w:t xml:space="preserve"> right</w:t>
        </w:r>
      </w:ins>
      <w:ins w:id="338" w:author="Tierney Edwards" w:date="2013-08-13T12:47:00Z">
        <w:r w:rsidR="0072468F">
          <w:rPr>
            <w:snapToGrid/>
            <w:szCs w:val="24"/>
          </w:rPr>
          <w:t>s</w:t>
        </w:r>
      </w:ins>
      <w:ins w:id="339" w:author="Tierney Edwards" w:date="2013-08-13T12:41:00Z">
        <w:r w:rsidR="0072468F">
          <w:rPr>
            <w:snapToGrid/>
            <w:szCs w:val="24"/>
          </w:rPr>
          <w:t xml:space="preserve"> to </w:t>
        </w:r>
        <w:commentRangeStart w:id="340"/>
        <w:r w:rsidR="0072468F">
          <w:rPr>
            <w:snapToGrid/>
            <w:szCs w:val="24"/>
          </w:rPr>
          <w:t>restrict disclosures</w:t>
        </w:r>
      </w:ins>
      <w:commentRangeEnd w:id="340"/>
      <w:r w:rsidR="00550F16">
        <w:rPr>
          <w:rStyle w:val="CommentReference"/>
        </w:rPr>
        <w:commentReference w:id="340"/>
      </w:r>
      <w:ins w:id="341" w:author="Tierney Edwards" w:date="2013-08-13T12:41:00Z">
        <w:r w:rsidR="0072468F">
          <w:rPr>
            <w:snapToGrid/>
            <w:szCs w:val="24"/>
          </w:rPr>
          <w:t xml:space="preserve">, </w:t>
        </w:r>
      </w:ins>
      <w:ins w:id="342" w:author="Tierney Edwards" w:date="2013-08-13T12:42:00Z">
        <w:r w:rsidR="0072468F">
          <w:rPr>
            <w:snapToGrid/>
            <w:szCs w:val="24"/>
          </w:rPr>
          <w:t xml:space="preserve">the type of disclosures that would require a patient’s authorization, and </w:t>
        </w:r>
      </w:ins>
      <w:ins w:id="343" w:author="Tierney Edwards" w:date="2013-08-13T12:43:00Z">
        <w:r w:rsidR="0072468F">
          <w:rPr>
            <w:snapToGrid/>
            <w:szCs w:val="24"/>
          </w:rPr>
          <w:t>their right</w:t>
        </w:r>
      </w:ins>
      <w:ins w:id="344" w:author="Tierney Edwards" w:date="2013-08-13T12:54:00Z">
        <w:r w:rsidR="00AE446B">
          <w:rPr>
            <w:snapToGrid/>
            <w:szCs w:val="24"/>
          </w:rPr>
          <w:t>s</w:t>
        </w:r>
      </w:ins>
      <w:ins w:id="345" w:author="Tierney Edwards" w:date="2013-08-13T12:43:00Z">
        <w:r w:rsidR="0072468F">
          <w:rPr>
            <w:snapToGrid/>
            <w:szCs w:val="24"/>
          </w:rPr>
          <w:t xml:space="preserve"> as</w:t>
        </w:r>
      </w:ins>
      <w:ins w:id="346" w:author="Tierney Edwards" w:date="2013-08-13T12:54:00Z">
        <w:r w:rsidR="00AE446B">
          <w:rPr>
            <w:snapToGrid/>
            <w:szCs w:val="24"/>
          </w:rPr>
          <w:t xml:space="preserve"> individual</w:t>
        </w:r>
      </w:ins>
      <w:ins w:id="347" w:author="Tierney Edwards" w:date="2013-08-13T12:43:00Z">
        <w:r w:rsidR="0072468F">
          <w:rPr>
            <w:snapToGrid/>
            <w:szCs w:val="24"/>
          </w:rPr>
          <w:t xml:space="preserve"> patient</w:t>
        </w:r>
      </w:ins>
      <w:ins w:id="348" w:author="Tierney Edwards" w:date="2013-08-13T12:54:00Z">
        <w:r w:rsidR="00AE446B">
          <w:rPr>
            <w:snapToGrid/>
            <w:szCs w:val="24"/>
          </w:rPr>
          <w:t>s</w:t>
        </w:r>
      </w:ins>
      <w:ins w:id="349" w:author="Tierney Edwards" w:date="2013-08-13T12:43:00Z">
        <w:r w:rsidR="0072468F">
          <w:rPr>
            <w:snapToGrid/>
            <w:szCs w:val="24"/>
          </w:rPr>
          <w:t xml:space="preserve"> to </w:t>
        </w:r>
        <w:commentRangeStart w:id="350"/>
        <w:r w:rsidR="0072468F">
          <w:rPr>
            <w:snapToGrid/>
            <w:szCs w:val="24"/>
          </w:rPr>
          <w:t>opt out of certain disclosures</w:t>
        </w:r>
      </w:ins>
      <w:ins w:id="351" w:author="Tierney Edwards" w:date="2013-08-20T12:41:00Z">
        <w:r w:rsidR="008A5DC5">
          <w:rPr>
            <w:snapToGrid/>
            <w:szCs w:val="24"/>
          </w:rPr>
          <w:t xml:space="preserve"> (see information on fundraising immediately below)</w:t>
        </w:r>
      </w:ins>
      <w:ins w:id="352" w:author="Tierney Edwards" w:date="2013-08-13T12:43:00Z">
        <w:r w:rsidR="0072468F">
          <w:rPr>
            <w:snapToGrid/>
            <w:szCs w:val="24"/>
          </w:rPr>
          <w:t>.</w:t>
        </w:r>
      </w:ins>
      <w:commentRangeEnd w:id="350"/>
      <w:r w:rsidR="00550F16">
        <w:rPr>
          <w:rStyle w:val="CommentReference"/>
        </w:rPr>
        <w:commentReference w:id="350"/>
      </w:r>
      <w:ins w:id="353" w:author="Tierney Edwards" w:date="2013-08-13T12:47:00Z">
        <w:r w:rsidR="0072468F">
          <w:rPr>
            <w:rStyle w:val="FootnoteReference"/>
            <w:snapToGrid/>
            <w:szCs w:val="24"/>
          </w:rPr>
          <w:footnoteReference w:id="128"/>
        </w:r>
        <w:r w:rsidR="0072468F" w:rsidRPr="0072468F">
          <w:rPr>
            <w:rStyle w:val="FootnoteReference"/>
          </w:rPr>
          <w:t xml:space="preserve"> </w:t>
        </w:r>
      </w:ins>
      <w:ins w:id="356" w:author="Tierney Edwards" w:date="2013-08-13T12:43:00Z">
        <w:r w:rsidR="0072468F">
          <w:rPr>
            <w:snapToGrid/>
            <w:szCs w:val="24"/>
          </w:rPr>
          <w:t xml:space="preserve">Additionally, the </w:t>
        </w:r>
      </w:ins>
      <w:ins w:id="357" w:author="Tierney Edwards" w:date="2013-08-13T13:00:00Z">
        <w:r w:rsidR="00AE446B">
          <w:rPr>
            <w:snapToGrid/>
            <w:szCs w:val="24"/>
          </w:rPr>
          <w:t>covered entity</w:t>
        </w:r>
      </w:ins>
      <w:ins w:id="358" w:author="Tierney Edwards" w:date="2013-08-13T12:43:00Z">
        <w:r w:rsidR="0072468F">
          <w:rPr>
            <w:snapToGrid/>
            <w:szCs w:val="24"/>
          </w:rPr>
          <w:t xml:space="preserve"> must now inform patients about their right</w:t>
        </w:r>
      </w:ins>
      <w:ins w:id="359" w:author="Tierney Edwards" w:date="2013-08-13T12:48:00Z">
        <w:r w:rsidR="0072468F">
          <w:rPr>
            <w:snapToGrid/>
            <w:szCs w:val="24"/>
          </w:rPr>
          <w:t>s</w:t>
        </w:r>
      </w:ins>
      <w:ins w:id="360" w:author="Tierney Edwards" w:date="2013-08-13T12:43:00Z">
        <w:r w:rsidR="0072468F">
          <w:rPr>
            <w:snapToGrid/>
            <w:szCs w:val="24"/>
          </w:rPr>
          <w:t xml:space="preserve"> to n</w:t>
        </w:r>
        <w:r w:rsidR="00AE446B">
          <w:rPr>
            <w:snapToGrid/>
            <w:szCs w:val="24"/>
          </w:rPr>
          <w:t>otice if there is a</w:t>
        </w:r>
      </w:ins>
      <w:ins w:id="361" w:author="Tierney Edwards" w:date="2013-08-13T12:54:00Z">
        <w:r w:rsidR="00AE446B">
          <w:rPr>
            <w:snapToGrid/>
            <w:szCs w:val="24"/>
          </w:rPr>
          <w:t xml:space="preserve">n </w:t>
        </w:r>
      </w:ins>
      <w:ins w:id="362" w:author="Tierney Edwards" w:date="2013-08-13T12:55:00Z">
        <w:r w:rsidR="00AE446B">
          <w:rPr>
            <w:snapToGrid/>
            <w:szCs w:val="24"/>
          </w:rPr>
          <w:t>information</w:t>
        </w:r>
      </w:ins>
      <w:ins w:id="363" w:author="Tierney Edwards" w:date="2013-08-13T12:54:00Z">
        <w:r w:rsidR="00AE446B">
          <w:rPr>
            <w:snapToGrid/>
            <w:szCs w:val="24"/>
          </w:rPr>
          <w:t xml:space="preserve"> </w:t>
        </w:r>
      </w:ins>
      <w:ins w:id="364" w:author="Tierney Edwards" w:date="2013-08-13T12:48:00Z">
        <w:r w:rsidR="0072468F">
          <w:rPr>
            <w:snapToGrid/>
            <w:szCs w:val="24"/>
          </w:rPr>
          <w:t xml:space="preserve">breach, as well as </w:t>
        </w:r>
      </w:ins>
      <w:ins w:id="365" w:author="Tierney Edwards" w:date="2013-08-13T12:43:00Z">
        <w:r w:rsidR="0072468F">
          <w:rPr>
            <w:snapToGrid/>
            <w:szCs w:val="24"/>
          </w:rPr>
          <w:t xml:space="preserve">their rights regarding </w:t>
        </w:r>
      </w:ins>
      <w:ins w:id="366" w:author="Tierney Edwards" w:date="2013-08-13T13:02:00Z">
        <w:r w:rsidR="00AE446B">
          <w:rPr>
            <w:snapToGrid/>
            <w:szCs w:val="24"/>
          </w:rPr>
          <w:t xml:space="preserve">the </w:t>
        </w:r>
      </w:ins>
      <w:ins w:id="367" w:author="Tierney Edwards" w:date="2013-08-13T12:43:00Z">
        <w:r w:rsidR="0072468F">
          <w:rPr>
            <w:snapToGrid/>
            <w:szCs w:val="24"/>
          </w:rPr>
          <w:t xml:space="preserve">use </w:t>
        </w:r>
      </w:ins>
      <w:ins w:id="368" w:author="Tierney Edwards" w:date="2013-08-13T13:02:00Z">
        <w:r w:rsidR="00AE446B">
          <w:rPr>
            <w:snapToGrid/>
            <w:szCs w:val="24"/>
          </w:rPr>
          <w:t xml:space="preserve">of their genetic information for </w:t>
        </w:r>
      </w:ins>
      <w:ins w:id="369" w:author="Tierney Edwards" w:date="2013-08-13T12:43:00Z">
        <w:r w:rsidR="0072468F">
          <w:rPr>
            <w:snapToGrid/>
            <w:szCs w:val="24"/>
          </w:rPr>
          <w:t>health plan underwriting purposes.</w:t>
        </w:r>
      </w:ins>
      <w:ins w:id="370" w:author="Tierney Edwards" w:date="2013-08-20T11:21:00Z">
        <w:r w:rsidR="009C1BD2">
          <w:rPr>
            <w:rStyle w:val="FootnoteReference"/>
            <w:snapToGrid/>
            <w:szCs w:val="24"/>
          </w:rPr>
          <w:footnoteReference w:id="129"/>
        </w:r>
      </w:ins>
      <w:ins w:id="374" w:author="Tierney Edwards" w:date="2013-08-13T12:43:00Z">
        <w:r w:rsidR="0072468F">
          <w:rPr>
            <w:snapToGrid/>
            <w:szCs w:val="24"/>
          </w:rPr>
          <w:t xml:space="preserve">  </w:t>
        </w:r>
      </w:ins>
      <w:bookmarkStart w:id="375" w:name="_ftnref2"/>
      <w:bookmarkEnd w:id="375"/>
      <w:ins w:id="376" w:author="Tierney Edwards" w:date="2013-08-13T12:45:00Z">
        <w:r w:rsidR="0072468F">
          <w:rPr>
            <w:snapToGrid/>
            <w:szCs w:val="24"/>
          </w:rPr>
          <w:t xml:space="preserve">In addition to these new </w:t>
        </w:r>
      </w:ins>
      <w:ins w:id="377" w:author="Tierney Edwards" w:date="2013-08-13T12:46:00Z">
        <w:r w:rsidR="0072468F">
          <w:rPr>
            <w:snapToGrid/>
            <w:szCs w:val="24"/>
          </w:rPr>
          <w:t>requirements</w:t>
        </w:r>
      </w:ins>
      <w:ins w:id="378" w:author="Tierney Edwards" w:date="2013-08-13T12:45:00Z">
        <w:r w:rsidR="0072468F">
          <w:rPr>
            <w:snapToGrid/>
            <w:szCs w:val="24"/>
          </w:rPr>
          <w:t>,</w:t>
        </w:r>
      </w:ins>
      <w:ins w:id="379"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81" w:author="Tierney Edwards" w:date="2013-08-13T12:49:00Z">
        <w:r w:rsidR="0072468F">
          <w:t>September 23, 2013 is</w:t>
        </w:r>
        <w:r w:rsidR="00AE446B">
          <w:t xml:space="preserve"> the deadline by which</w:t>
        </w:r>
      </w:ins>
      <w:ins w:id="382" w:author="Tierney Edwards" w:date="2013-08-13T12:59:00Z">
        <w:r w:rsidR="00AE446B">
          <w:t xml:space="preserve"> covered entities</w:t>
        </w:r>
      </w:ins>
      <w:ins w:id="383" w:author="Tierney Edwards" w:date="2013-08-13T12:55:00Z">
        <w:r w:rsidR="00AE446B">
          <w:t xml:space="preserve"> must be in compliance with these new requirements, or else risk facing patient complaints, </w:t>
        </w:r>
      </w:ins>
      <w:ins w:id="384" w:author="Tierney Edwards" w:date="2013-08-13T12:56:00Z">
        <w:r w:rsidR="00AE446B">
          <w:t>governmental</w:t>
        </w:r>
      </w:ins>
      <w:ins w:id="385" w:author="Tierney Edwards" w:date="2013-08-13T12:55:00Z">
        <w:r w:rsidR="00AE446B">
          <w:t xml:space="preserve"> </w:t>
        </w:r>
      </w:ins>
      <w:ins w:id="386" w:author="Tierney Edwards" w:date="2013-08-13T12:56:00Z">
        <w:r w:rsidR="00AE446B">
          <w:t>investigations, and civil and criminal penalties.</w:t>
        </w:r>
      </w:ins>
      <w:ins w:id="387"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60394F" w:rsidRPr="004E22FF">
        <w:rPr>
          <w:szCs w:val="24"/>
        </w:rPr>
        <w:fldChar w:fldCharType="begin"/>
      </w:r>
      <w:r w:rsidR="0060394F" w:rsidRPr="0060394F">
        <w:rPr>
          <w:szCs w:val="24"/>
          <w:rPrChange w:id="392" w:author="Tierney Edwards" w:date="2013-08-20T11:03:00Z">
            <w:rPr>
              <w:vertAlign w:val="superscript"/>
            </w:rPr>
          </w:rPrChange>
        </w:rPr>
        <w:instrText>HYPERLINK "http://www.hhs.gov/ocr/privacy/hipaa/understanding/coveredentities/notice.html"</w:instrText>
      </w:r>
      <w:r w:rsidR="0060394F" w:rsidRPr="0060394F">
        <w:rPr>
          <w:szCs w:val="24"/>
          <w:rPrChange w:id="393"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60394F" w:rsidRPr="004E22FF">
        <w:rPr>
          <w:szCs w:val="24"/>
        </w:rPr>
        <w:fldChar w:fldCharType="end"/>
      </w:r>
      <w:r w:rsidRPr="004E22FF">
        <w:rPr>
          <w:szCs w:val="24"/>
        </w:rPr>
        <w:t>.</w:t>
      </w:r>
    </w:p>
    <w:p w:rsidR="0067525D" w:rsidRDefault="00883C66" w:rsidP="0067525D">
      <w:pPr>
        <w:tabs>
          <w:tab w:val="left" w:pos="-720"/>
        </w:tabs>
        <w:suppressAutoHyphens/>
        <w:rPr>
          <w:ins w:id="394" w:author="Tierney Edwards" w:date="2013-08-20T12:27:00Z"/>
          <w:szCs w:val="24"/>
        </w:rPr>
      </w:pPr>
      <w:ins w:id="395"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6" w:author="Tierney Edwards" w:date="2013-08-20T12:28:00Z"/>
          <w:szCs w:val="24"/>
        </w:rPr>
      </w:pPr>
      <w:ins w:id="397" w:author="Tierney Edwards" w:date="2013-08-20T12:28:00Z">
        <w:r>
          <w:rPr>
            <w:szCs w:val="24"/>
          </w:rPr>
          <w:t>There are six categories of health information that may be used and disclosed for the purpose of fundraising, even without a patient’s prior consent. This includes:</w:t>
        </w:r>
      </w:ins>
      <w:ins w:id="398" w:author="Tierney Edwards" w:date="2013-08-20T12:31:00Z">
        <w:r>
          <w:rPr>
            <w:rStyle w:val="FootnoteReference"/>
            <w:szCs w:val="24"/>
          </w:rPr>
          <w:footnoteReference w:id="132"/>
        </w:r>
      </w:ins>
    </w:p>
    <w:p w:rsidR="00000000" w:rsidRDefault="00883C66">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proofErr w:type="spellStart"/>
      <w:ins w:id="405" w:author="Tierney Edwards" w:date="2013-08-20T12:29:00Z">
        <w:r>
          <w:rPr>
            <w:szCs w:val="24"/>
          </w:rPr>
          <w:t>Paiteint</w:t>
        </w:r>
        <w:proofErr w:type="spellEnd"/>
        <w:r>
          <w:rPr>
            <w:szCs w:val="24"/>
          </w:rPr>
          <w:t xml:space="preserve"> demographic information</w:t>
        </w:r>
      </w:ins>
    </w:p>
    <w:p w:rsidR="00000000" w:rsidRDefault="00883C66">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Health insurance status</w:t>
        </w:r>
      </w:ins>
    </w:p>
    <w:p w:rsidR="00000000" w:rsidRDefault="00883C66">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Dates of patient health care services</w:t>
        </w:r>
      </w:ins>
    </w:p>
    <w:p w:rsidR="00000000" w:rsidRDefault="00883C66">
      <w:pPr>
        <w:pStyle w:val="ListParagraph"/>
        <w:numPr>
          <w:ilvl w:val="0"/>
          <w:numId w:val="4"/>
        </w:numPr>
        <w:tabs>
          <w:tab w:val="left" w:pos="-720"/>
        </w:tabs>
        <w:suppressAutoHyphens/>
        <w:rPr>
          <w:ins w:id="412" w:author="Tierney Edwards" w:date="2013-08-20T12:29:00Z"/>
          <w:szCs w:val="24"/>
        </w:rPr>
        <w:pPrChange w:id="413" w:author="Tierney Edwards" w:date="2013-08-20T12:29:00Z">
          <w:pPr>
            <w:tabs>
              <w:tab w:val="left" w:pos="-720"/>
            </w:tabs>
            <w:suppressAutoHyphens/>
          </w:pPr>
        </w:pPrChange>
      </w:pPr>
      <w:ins w:id="414" w:author="Tierney Edwards" w:date="2013-08-20T12:29:00Z">
        <w:r>
          <w:rPr>
            <w:szCs w:val="24"/>
          </w:rPr>
          <w:t>General department of service information</w:t>
        </w:r>
      </w:ins>
    </w:p>
    <w:p w:rsidR="00000000" w:rsidRDefault="00883C66">
      <w:pPr>
        <w:pStyle w:val="ListParagraph"/>
        <w:numPr>
          <w:ilvl w:val="0"/>
          <w:numId w:val="4"/>
        </w:numPr>
        <w:tabs>
          <w:tab w:val="left" w:pos="-720"/>
        </w:tabs>
        <w:suppressAutoHyphens/>
        <w:rPr>
          <w:ins w:id="415" w:author="Tierney Edwards" w:date="2013-08-20T12:29:00Z"/>
          <w:szCs w:val="24"/>
        </w:rPr>
        <w:pPrChange w:id="416" w:author="Tierney Edwards" w:date="2013-08-20T12:29:00Z">
          <w:pPr>
            <w:tabs>
              <w:tab w:val="left" w:pos="-720"/>
            </w:tabs>
            <w:suppressAutoHyphens/>
          </w:pPr>
        </w:pPrChange>
      </w:pPr>
      <w:ins w:id="417" w:author="Tierney Edwards" w:date="2013-08-20T12:29:00Z">
        <w:r>
          <w:rPr>
            <w:szCs w:val="24"/>
          </w:rPr>
          <w:t>Treating physician information</w:t>
        </w:r>
      </w:ins>
    </w:p>
    <w:p w:rsidR="00000000" w:rsidRDefault="00883C66">
      <w:pPr>
        <w:pStyle w:val="ListParagraph"/>
        <w:numPr>
          <w:ilvl w:val="0"/>
          <w:numId w:val="4"/>
        </w:numPr>
        <w:tabs>
          <w:tab w:val="left" w:pos="-720"/>
        </w:tabs>
        <w:suppressAutoHyphens/>
        <w:rPr>
          <w:ins w:id="418" w:author="Tierney Edwards" w:date="2013-08-20T12:33:00Z"/>
          <w:szCs w:val="24"/>
        </w:rPr>
        <w:pPrChange w:id="419" w:author="Tierney Edwards" w:date="2013-08-20T12:29:00Z">
          <w:pPr>
            <w:tabs>
              <w:tab w:val="left" w:pos="-720"/>
            </w:tabs>
            <w:suppressAutoHyphens/>
          </w:pPr>
        </w:pPrChange>
      </w:pPr>
      <w:ins w:id="420" w:author="Tierney Edwards" w:date="2013-08-20T12:29:00Z">
        <w:r>
          <w:rPr>
            <w:szCs w:val="24"/>
          </w:rPr>
          <w:t>Outcome information</w:t>
        </w:r>
      </w:ins>
    </w:p>
    <w:p w:rsidR="00883C66" w:rsidRDefault="00883C66" w:rsidP="00883C66">
      <w:pPr>
        <w:tabs>
          <w:tab w:val="left" w:pos="-720"/>
        </w:tabs>
        <w:suppressAutoHyphens/>
        <w:rPr>
          <w:ins w:id="421" w:author="Tierney Edwards" w:date="2013-08-20T12:33:00Z"/>
          <w:szCs w:val="24"/>
        </w:rPr>
      </w:pPr>
    </w:p>
    <w:p w:rsidR="00883C66" w:rsidRDefault="00883C66" w:rsidP="00883C66">
      <w:pPr>
        <w:tabs>
          <w:tab w:val="left" w:pos="-720"/>
        </w:tabs>
        <w:suppressAutoHyphens/>
        <w:rPr>
          <w:ins w:id="422" w:author="Tierney Edwards" w:date="2013-08-20T12:35:00Z"/>
          <w:szCs w:val="24"/>
        </w:rPr>
      </w:pPr>
      <w:ins w:id="423" w:author="Tierney Edwards" w:date="2013-08-20T12:33:00Z">
        <w:r>
          <w:rPr>
            <w:szCs w:val="24"/>
          </w:rPr>
          <w:t xml:space="preserve">Despite this, patients must still </w:t>
        </w:r>
      </w:ins>
      <w:ins w:id="424" w:author="Tierney Edwards" w:date="2013-08-20T12:34:00Z">
        <w:r>
          <w:rPr>
            <w:szCs w:val="24"/>
          </w:rPr>
          <w:t xml:space="preserve">be given the ability to “opt out” of fundraising. </w:t>
        </w:r>
      </w:ins>
      <w:ins w:id="425" w:author="Tierney Edwards" w:date="2013-08-20T12:35:00Z">
        <w:r>
          <w:rPr>
            <w:szCs w:val="24"/>
          </w:rPr>
          <w:t>Providers must either tell or provide in writing an explanation of the patient’s right to opt out that:</w:t>
        </w:r>
      </w:ins>
    </w:p>
    <w:p w:rsidR="00000000" w:rsidRDefault="00883C66">
      <w:pPr>
        <w:pStyle w:val="ListParagraph"/>
        <w:numPr>
          <w:ilvl w:val="0"/>
          <w:numId w:val="12"/>
        </w:numPr>
        <w:tabs>
          <w:tab w:val="left" w:pos="-720"/>
        </w:tabs>
        <w:suppressAutoHyphens/>
        <w:rPr>
          <w:ins w:id="426" w:author="Tierney Edwards" w:date="2013-08-20T12:36:00Z"/>
          <w:szCs w:val="24"/>
        </w:rPr>
        <w:pPrChange w:id="427" w:author="Tierney Edwards" w:date="2013-08-20T12:36:00Z">
          <w:pPr>
            <w:tabs>
              <w:tab w:val="left" w:pos="-720"/>
            </w:tabs>
            <w:suppressAutoHyphens/>
          </w:pPr>
        </w:pPrChange>
      </w:pPr>
      <w:ins w:id="428" w:author="Tierney Edwards" w:date="2013-08-20T12:36:00Z">
        <w:r>
          <w:rPr>
            <w:szCs w:val="24"/>
          </w:rPr>
          <w:t>Is clear, written in plain language, and a conspicuous part of the materials provided to the patient</w:t>
        </w:r>
      </w:ins>
    </w:p>
    <w:p w:rsidR="00000000" w:rsidRDefault="00883C66">
      <w:pPr>
        <w:pStyle w:val="ListParagraph"/>
        <w:numPr>
          <w:ilvl w:val="0"/>
          <w:numId w:val="12"/>
        </w:numPr>
        <w:tabs>
          <w:tab w:val="left" w:pos="-720"/>
        </w:tabs>
        <w:suppressAutoHyphens/>
        <w:rPr>
          <w:ins w:id="429" w:author="Tierney Edwards" w:date="2013-08-20T12:37:00Z"/>
          <w:szCs w:val="24"/>
        </w:rPr>
        <w:pPrChange w:id="430" w:author="Tierney Edwards" w:date="2013-08-20T12:36:00Z">
          <w:pPr>
            <w:tabs>
              <w:tab w:val="left" w:pos="-720"/>
            </w:tabs>
            <w:suppressAutoHyphens/>
          </w:pPr>
        </w:pPrChange>
      </w:pPr>
      <w:ins w:id="431" w:author="Tierney Edwards" w:date="2013-08-20T12:37:00Z">
        <w:r>
          <w:rPr>
            <w:szCs w:val="24"/>
          </w:rPr>
          <w:t xml:space="preserve">Describes a simple way for the patient to opt out from receiving any other fundraising materials from the provider. </w:t>
        </w:r>
      </w:ins>
    </w:p>
    <w:p w:rsidR="00000000" w:rsidRDefault="00DF32CD">
      <w:pPr>
        <w:pStyle w:val="ListParagraph"/>
        <w:tabs>
          <w:tab w:val="left" w:pos="-720"/>
        </w:tabs>
        <w:suppressAutoHyphens/>
        <w:rPr>
          <w:szCs w:val="24"/>
        </w:rPr>
        <w:pPrChange w:id="432"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t>
      </w:r>
      <w:r w:rsidRPr="004E22FF">
        <w:rPr>
          <w:szCs w:val="24"/>
        </w:rPr>
        <w:lastRenderedPageBreak/>
        <w:t>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33"/>
      <w:r w:rsidRPr="004E22FF">
        <w:rPr>
          <w:b/>
          <w:szCs w:val="24"/>
        </w:rPr>
        <w:t xml:space="preserve">fails to comply </w:t>
      </w:r>
      <w:commentRangeEnd w:id="433"/>
      <w:r w:rsidR="0060394F" w:rsidRPr="0060394F">
        <w:rPr>
          <w:rStyle w:val="CommentReference"/>
          <w:sz w:val="24"/>
          <w:szCs w:val="24"/>
          <w:rPrChange w:id="434" w:author="Tierney Edwards" w:date="2013-08-20T11:03:00Z">
            <w:rPr>
              <w:rStyle w:val="CommentReference"/>
            </w:rPr>
          </w:rPrChange>
        </w:rPr>
        <w:commentReference w:id="433"/>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35"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6"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000000" w:rsidRDefault="004E22FF">
      <w:pPr>
        <w:autoSpaceDE w:val="0"/>
        <w:autoSpaceDN w:val="0"/>
        <w:adjustRightInd w:val="0"/>
        <w:ind w:firstLine="720"/>
        <w:rPr>
          <w:ins w:id="437" w:author="Tierney Edwards" w:date="2013-08-20T10:57:00Z"/>
          <w:szCs w:val="24"/>
          <w:rPrChange w:id="438" w:author="Tierney Edwards" w:date="2013-08-20T11:19:00Z">
            <w:rPr>
              <w:ins w:id="439" w:author="Tierney Edwards" w:date="2013-08-20T10:57:00Z"/>
              <w:rFonts w:ascii="Garamond" w:hAnsi="Garamond" w:cs="Garamond"/>
              <w:sz w:val="22"/>
            </w:rPr>
          </w:rPrChange>
        </w:rPr>
        <w:pPrChange w:id="440" w:author="Tierney Edwards" w:date="2013-10-10T15:19:00Z">
          <w:pPr>
            <w:autoSpaceDE w:val="0"/>
            <w:autoSpaceDN w:val="0"/>
            <w:adjustRightInd w:val="0"/>
          </w:pPr>
        </w:pPrChange>
      </w:pPr>
      <w:ins w:id="441" w:author="Tierney Edwards" w:date="2013-08-20T11:01:00Z">
        <w:r w:rsidRPr="004E22FF">
          <w:rPr>
            <w:szCs w:val="24"/>
          </w:rPr>
          <w:t>A</w:t>
        </w:r>
      </w:ins>
      <w:ins w:id="442" w:author="Tierney Edwards" w:date="2013-08-20T10:57:00Z">
        <w:r w:rsidR="00C51BF3" w:rsidRPr="004E22FF">
          <w:rPr>
            <w:szCs w:val="24"/>
          </w:rPr>
          <w:t xml:space="preserve"> </w:t>
        </w:r>
      </w:ins>
      <w:ins w:id="443" w:author="Tierney Edwards" w:date="2013-08-20T11:21:00Z">
        <w:r w:rsidR="009021FB">
          <w:rPr>
            <w:szCs w:val="24"/>
          </w:rPr>
          <w:t xml:space="preserve">new, </w:t>
        </w:r>
      </w:ins>
      <w:ins w:id="444" w:author="Tierney Edwards" w:date="2013-08-20T10:57:00Z">
        <w:r w:rsidR="00C51BF3" w:rsidRPr="004E22FF">
          <w:rPr>
            <w:szCs w:val="24"/>
          </w:rPr>
          <w:t xml:space="preserve">four-level tiered civil money penalty structure </w:t>
        </w:r>
      </w:ins>
      <w:ins w:id="445" w:author="Tierney Edwards" w:date="2013-08-20T11:01:00Z">
        <w:r w:rsidRPr="004E22FF">
          <w:rPr>
            <w:szCs w:val="24"/>
          </w:rPr>
          <w:t xml:space="preserve">has been created </w:t>
        </w:r>
      </w:ins>
      <w:ins w:id="446" w:author="Tierney Edwards" w:date="2013-08-20T10:57:00Z">
        <w:r w:rsidRPr="004E22FF">
          <w:rPr>
            <w:szCs w:val="24"/>
          </w:rPr>
          <w:t>by the HITECH Act</w:t>
        </w:r>
        <w:r w:rsidR="00C51BF3" w:rsidRPr="004E22FF">
          <w:rPr>
            <w:szCs w:val="24"/>
          </w:rPr>
          <w:t>.</w:t>
        </w:r>
      </w:ins>
      <w:ins w:id="447" w:author="Tierney Edwards" w:date="2013-08-20T11:01:00Z">
        <w:r w:rsidRPr="004E22FF">
          <w:rPr>
            <w:rStyle w:val="FootnoteReference"/>
            <w:szCs w:val="24"/>
          </w:rPr>
          <w:footnoteReference w:id="139"/>
        </w:r>
      </w:ins>
      <w:ins w:id="450" w:author="Tierney Edwards" w:date="2013-08-20T10:57:00Z">
        <w:r w:rsidR="00C51BF3" w:rsidRPr="004E22FF">
          <w:rPr>
            <w:szCs w:val="24"/>
          </w:rPr>
          <w:t xml:space="preserve"> Penalties are now assessed depending on the covered entity’s culpability;</w:t>
        </w:r>
      </w:ins>
      <w:ins w:id="451" w:author="Tierney Edwards" w:date="2013-08-20T11:11:00Z">
        <w:r w:rsidR="009C1BD2" w:rsidRPr="004E22FF">
          <w:rPr>
            <w:rStyle w:val="FootnoteReference"/>
            <w:szCs w:val="24"/>
          </w:rPr>
          <w:footnoteReference w:id="140"/>
        </w:r>
      </w:ins>
      <w:ins w:id="461" w:author="Tierney Edwards" w:date="2013-08-20T10:57:00Z">
        <w:r w:rsidR="00C51BF3" w:rsidRPr="004E22FF">
          <w:rPr>
            <w:szCs w:val="24"/>
          </w:rPr>
          <w:t xml:space="preserve"> the minimum penalty amount for each violation has been </w:t>
        </w:r>
      </w:ins>
      <w:ins w:id="462" w:author="Tierney Edwards" w:date="2013-08-20T11:02:00Z">
        <w:r w:rsidRPr="004E22FF">
          <w:rPr>
            <w:szCs w:val="24"/>
          </w:rPr>
          <w:t xml:space="preserve">is set at </w:t>
        </w:r>
      </w:ins>
      <w:ins w:id="463" w:author="Tierney Edwards" w:date="2013-08-20T10:57:00Z">
        <w:r w:rsidR="00C51BF3" w:rsidRPr="004E22FF">
          <w:rPr>
            <w:szCs w:val="24"/>
          </w:rPr>
          <w:t xml:space="preserve">$100 for each HIPAA violation, and the maximum penalty has been </w:t>
        </w:r>
      </w:ins>
      <w:ins w:id="464" w:author="Tierney Edwards" w:date="2013-08-20T11:02:00Z">
        <w:r w:rsidRPr="004E22FF">
          <w:rPr>
            <w:szCs w:val="24"/>
          </w:rPr>
          <w:t>increased to</w:t>
        </w:r>
      </w:ins>
      <w:ins w:id="465" w:author="Tierney Edwards" w:date="2013-08-20T10:57:00Z">
        <w:r w:rsidR="00C51BF3" w:rsidRPr="004E22FF">
          <w:rPr>
            <w:szCs w:val="24"/>
          </w:rPr>
          <w:t xml:space="preserve"> </w:t>
        </w:r>
      </w:ins>
      <w:ins w:id="466" w:author="Tierney Edwards" w:date="2013-08-20T11:02:00Z">
        <w:r w:rsidRPr="004E22FF">
          <w:rPr>
            <w:szCs w:val="24"/>
          </w:rPr>
          <w:t>$</w:t>
        </w:r>
      </w:ins>
      <w:ins w:id="467" w:author="Tierney Edwards" w:date="2013-08-20T10:57:00Z">
        <w:r w:rsidR="00C51BF3" w:rsidRPr="004E22FF">
          <w:rPr>
            <w:szCs w:val="24"/>
          </w:rPr>
          <w:t>1.5 million dollars annually.</w:t>
        </w:r>
      </w:ins>
      <w:ins w:id="468" w:author="Tierney Edwards" w:date="2013-08-20T11:11:00Z">
        <w:r w:rsidR="009C1BD2">
          <w:rPr>
            <w:rStyle w:val="FootnoteReference"/>
            <w:szCs w:val="24"/>
          </w:rPr>
          <w:footnoteReference w:id="141"/>
        </w:r>
      </w:ins>
      <w:ins w:id="484" w:author="Tierney Edwards" w:date="2013-08-20T10:57:00Z">
        <w:r w:rsidR="0060394F" w:rsidRPr="0060394F">
          <w:rPr>
            <w:szCs w:val="24"/>
            <w:rPrChange w:id="485"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6" w:author="Tierney Edwards" w:date="2013-08-20T11:17:00Z">
        <w:r w:rsidR="009C1BD2">
          <w:rPr>
            <w:rStyle w:val="FootnoteReference"/>
            <w:szCs w:val="24"/>
          </w:rPr>
          <w:footnoteReference w:id="142"/>
        </w:r>
      </w:ins>
      <w:ins w:id="491" w:author="Tierney Edwards" w:date="2013-08-20T10:57:00Z">
        <w:r w:rsidR="0060394F" w:rsidRPr="0060394F">
          <w:rPr>
            <w:szCs w:val="24"/>
            <w:rPrChange w:id="492" w:author="Tierney Edwards" w:date="2013-08-20T11:03:00Z">
              <w:rPr>
                <w:rFonts w:ascii="Melior" w:hAnsi="Melior" w:cs="Melior"/>
                <w:sz w:val="18"/>
                <w:szCs w:val="18"/>
              </w:rPr>
            </w:rPrChange>
          </w:rPr>
          <w:t xml:space="preserve"> Previously, the Secretary could not impose a monetary penalty if the covered entity could </w:t>
        </w:r>
        <w:r w:rsidR="0060394F" w:rsidRPr="0060394F">
          <w:rPr>
            <w:szCs w:val="24"/>
            <w:rPrChange w:id="493"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94" w:author="Tierney Edwards" w:date="2013-08-20T11:19:00Z">
        <w:r w:rsidR="009C1BD2" w:rsidRPr="009C1BD2">
          <w:rPr>
            <w:szCs w:val="24"/>
          </w:rPr>
          <w:t>, but this is no longer true.</w:t>
        </w:r>
        <w:r w:rsidR="009C1BD2" w:rsidRPr="009C1BD2">
          <w:rPr>
            <w:rStyle w:val="FootnoteReference"/>
            <w:szCs w:val="24"/>
          </w:rPr>
          <w:footnoteReference w:id="143"/>
        </w:r>
      </w:ins>
      <w:ins w:id="499" w:author="Tierney Edwards" w:date="2013-08-20T10:57:00Z">
        <w:r w:rsidR="0060394F" w:rsidRPr="0060394F">
          <w:rPr>
            <w:szCs w:val="24"/>
            <w:rPrChange w:id="500" w:author="Tierney Edwards" w:date="2013-08-20T11:19:00Z">
              <w:rPr>
                <w:rFonts w:ascii="Garamond" w:hAnsi="Garamond" w:cs="Garamond"/>
                <w:sz w:val="22"/>
                <w:szCs w:val="16"/>
              </w:rPr>
            </w:rPrChange>
          </w:rPr>
          <w:t xml:space="preserve"> </w:t>
        </w:r>
      </w:ins>
    </w:p>
    <w:p w:rsidR="003A2E98" w:rsidRPr="003A2E98" w:rsidRDefault="0060394F" w:rsidP="008357A4">
      <w:pPr>
        <w:autoSpaceDE w:val="0"/>
        <w:autoSpaceDN w:val="0"/>
        <w:adjustRightInd w:val="0"/>
        <w:rPr>
          <w:ins w:id="501" w:author="Tierney Edwards" w:date="2013-08-20T10:57:00Z"/>
          <w:szCs w:val="24"/>
          <w:rPrChange w:id="502" w:author="Tierney Edwards" w:date="2013-08-20T11:19:00Z">
            <w:rPr>
              <w:ins w:id="503" w:author="Tierney Edwards" w:date="2013-08-20T10:57:00Z"/>
              <w:rFonts w:ascii="Garamond" w:hAnsi="Garamond" w:cs="Garamond"/>
              <w:sz w:val="22"/>
            </w:rPr>
          </w:rPrChange>
        </w:rPr>
      </w:pPr>
      <w:ins w:id="504" w:author="Tierney Edwards" w:date="2013-08-20T10:57:00Z">
        <w:r w:rsidRPr="0060394F">
          <w:rPr>
            <w:szCs w:val="24"/>
            <w:rPrChange w:id="505"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6" w:author="Tierney Edwards" w:date="2013-08-20T11:20:00Z">
        <w:r w:rsidR="009C1BD2">
          <w:rPr>
            <w:rStyle w:val="FootnoteReference"/>
            <w:szCs w:val="24"/>
          </w:rPr>
          <w:footnoteReference w:id="144"/>
        </w:r>
      </w:ins>
      <w:ins w:id="509" w:author="Tierney Edwards" w:date="2013-08-20T10:57:00Z">
        <w:r w:rsidRPr="0060394F">
          <w:rPr>
            <w:szCs w:val="24"/>
            <w:rPrChange w:id="510" w:author="Tierney Edwards" w:date="2013-08-20T11:19:00Z">
              <w:rPr>
                <w:rFonts w:ascii="Garamond" w:hAnsi="Garamond" w:cs="Garamond"/>
                <w:sz w:val="22"/>
                <w:szCs w:val="16"/>
              </w:rPr>
            </w:rPrChange>
          </w:rPr>
          <w:t xml:space="preserve"> </w:t>
        </w:r>
      </w:ins>
    </w:p>
    <w:p w:rsidR="00000000" w:rsidRDefault="00DF32CD">
      <w:pPr>
        <w:tabs>
          <w:tab w:val="left" w:pos="-720"/>
        </w:tabs>
        <w:suppressAutoHyphens/>
        <w:rPr>
          <w:ins w:id="511" w:author="Tierney Edwards" w:date="2013-08-20T10:55:00Z"/>
        </w:rPr>
      </w:pPr>
    </w:p>
    <w:p w:rsidR="00000000" w:rsidRDefault="0067525D">
      <w:pPr>
        <w:tabs>
          <w:tab w:val="left" w:pos="-720"/>
        </w:tabs>
        <w:suppressAutoHyphens/>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4"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No.  In particular, the UHCIA does not alter the terms and conditions of disclosure of health care information contained in statutes and regulations governing workers’ compensation, </w:t>
      </w:r>
      <w:r>
        <w:lastRenderedPageBreak/>
        <w:t>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2"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3"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6"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7"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8"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11"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40" w:author="dpm" w:date="2013-08-13T14:42:00Z" w:initials="dpm">
    <w:p w:rsidR="00A253A7" w:rsidRDefault="00A253A7">
      <w:pPr>
        <w:pStyle w:val="CommentText"/>
      </w:pPr>
      <w:r>
        <w:rPr>
          <w:rStyle w:val="CommentReference"/>
        </w:rPr>
        <w:annotationRef/>
      </w:r>
      <w:r>
        <w:t>Should list the categories that require authorization.</w:t>
      </w:r>
    </w:p>
  </w:comment>
  <w:comment w:id="350"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33"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0060394F" w:rsidRPr="0060394F">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0060394F" w:rsidRPr="0060394F">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0060394F" w:rsidRPr="0060394F">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0060394F" w:rsidRPr="0060394F">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60394F" w:rsidRPr="0060394F">
          <w:rPr>
            <w:rPrChange w:id="230" w:author="Tierney Edwards" w:date="2013-10-10T15:13:00Z">
              <w:rPr>
                <w:highlight w:val="yellow"/>
              </w:rPr>
            </w:rPrChange>
          </w:rPr>
          <w:t>; 42 C.F.R. § 17932 (e</w:t>
        </w:r>
        <w:proofErr w:type="gramStart"/>
        <w:r w:rsidR="0060394F" w:rsidRPr="0060394F">
          <w:rPr>
            <w:rPrChange w:id="231" w:author="Tierney Edwards" w:date="2013-10-10T15:13:00Z">
              <w:rPr>
                <w:highlight w:val="yellow"/>
              </w:rPr>
            </w:rPrChange>
          </w:rPr>
          <w:t>)(</w:t>
        </w:r>
        <w:proofErr w:type="gramEnd"/>
        <w:r w:rsidR="0060394F" w:rsidRPr="0060394F">
          <w:rPr>
            <w:rPrChange w:id="232" w:author="Tierney Edwards" w:date="2013-10-10T15:13:00Z">
              <w:rPr>
                <w:highlight w:val="yellow"/>
              </w:rPr>
            </w:rPrChange>
          </w:rPr>
          <w:t>2).</w:t>
        </w:r>
      </w:ins>
    </w:p>
  </w:footnote>
  <w:footnote w:id="39">
    <w:p w:rsidR="00A253A7" w:rsidRDefault="00A253A7">
      <w:pPr>
        <w:pStyle w:val="FootnoteText"/>
      </w:pPr>
      <w:ins w:id="235" w:author="Tierney Edwards" w:date="2013-08-20T12:58:00Z">
        <w:r w:rsidRPr="008357A4">
          <w:rPr>
            <w:rStyle w:val="FootnoteReference"/>
          </w:rPr>
          <w:footnoteRef/>
        </w:r>
        <w:r w:rsidRPr="008357A4">
          <w:t xml:space="preserve"> 74 FR 42750-45752.</w:t>
        </w:r>
      </w:ins>
      <w:r w:rsidR="008357A4">
        <w:t xml:space="preserve"> </w:t>
      </w:r>
      <w:ins w:id="236" w:author="Tierney Edwards" w:date="2013-10-10T15:15:00Z">
        <w:r w:rsidR="0060394F" w:rsidRPr="0060394F">
          <w:rPr>
            <w:highlight w:val="yellow"/>
            <w:rPrChange w:id="237"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4" w:author="Tierney Edwards" w:date="2013-10-10T15:16:00Z">
        <w:r w:rsidR="008357A4">
          <w:t>.</w:t>
        </w:r>
      </w:ins>
      <w:del w:id="245"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2" w:author="Tierney Edwards" w:date="2013-08-20T12:06:00Z">
        <w:r>
          <w:rPr>
            <w:rStyle w:val="FootnoteReference"/>
          </w:rPr>
          <w:footnoteRef/>
        </w:r>
        <w:r>
          <w:t xml:space="preserve"> </w:t>
        </w:r>
      </w:ins>
      <w:ins w:id="253" w:author="Tierney Edwards" w:date="2013-08-20T12:07:00Z">
        <w:r>
          <w:t xml:space="preserve">78 </w:t>
        </w:r>
      </w:ins>
      <w:ins w:id="254" w:author="Tierney Edwards" w:date="2013-08-20T12:06:00Z">
        <w:r>
          <w:t>FR 5613-5614 (</w:t>
        </w:r>
      </w:ins>
      <w:ins w:id="255" w:author="Tierney Edwards" w:date="2013-08-20T12:07:00Z">
        <w:r>
          <w:t>Jan. 25, 2013).</w:t>
        </w:r>
      </w:ins>
    </w:p>
  </w:footnote>
  <w:footnote w:id="57">
    <w:p w:rsidR="00A253A7" w:rsidRDefault="00A253A7">
      <w:pPr>
        <w:pStyle w:val="FootnoteText"/>
      </w:pPr>
      <w:ins w:id="265" w:author="Tierney Edwards" w:date="2013-08-20T12:07:00Z">
        <w:r>
          <w:rPr>
            <w:rStyle w:val="FootnoteReference"/>
          </w:rPr>
          <w:footnoteRef/>
        </w:r>
        <w:r>
          <w:t xml:space="preserve"> </w:t>
        </w:r>
      </w:ins>
      <w:ins w:id="266"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68"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82" w:author="Tierney Edwards" w:date="2013-08-20T12:22:00Z"/>
        </w:rPr>
      </w:pPr>
      <w:ins w:id="283"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60394F" w:rsidP="00663DD5">
      <w:pPr>
        <w:autoSpaceDE w:val="0"/>
        <w:autoSpaceDN w:val="0"/>
        <w:adjustRightInd w:val="0"/>
        <w:jc w:val="left"/>
        <w:rPr>
          <w:ins w:id="287" w:author="Tierney Edwards" w:date="2013-08-20T12:10:00Z"/>
          <w:rFonts w:ascii="TTE1DC6E18t00" w:eastAsiaTheme="minorHAnsi" w:hAnsi="TTE1DC6E18t00" w:cs="TTE1DC6E18t00"/>
          <w:sz w:val="20"/>
          <w:rPrChange w:id="288" w:author="Tierney Edwards" w:date="2013-08-20T12:20:00Z">
            <w:rPr>
              <w:ins w:id="289" w:author="Tierney Edwards" w:date="2013-08-20T12:10:00Z"/>
              <w:rFonts w:ascii="TTE1DC6E18t00" w:eastAsiaTheme="minorHAnsi" w:hAnsi="TTE1DC6E18t00" w:cs="TTE1DC6E18t00"/>
              <w:sz w:val="22"/>
              <w:szCs w:val="22"/>
            </w:rPr>
          </w:rPrChange>
        </w:rPr>
      </w:pPr>
      <w:ins w:id="290" w:author="Tierney Edwards" w:date="2013-08-20T12:10:00Z">
        <w:r w:rsidRPr="0060394F">
          <w:rPr>
            <w:rStyle w:val="FootnoteReference"/>
            <w:sz w:val="20"/>
            <w:rPrChange w:id="291" w:author="Tierney Edwards" w:date="2013-10-10T15:18:00Z">
              <w:rPr>
                <w:rStyle w:val="FootnoteReference"/>
              </w:rPr>
            </w:rPrChange>
          </w:rPr>
          <w:footnoteRef/>
        </w:r>
        <w:r w:rsidRPr="0060394F">
          <w:rPr>
            <w:sz w:val="20"/>
            <w:rPrChange w:id="292" w:author="Tierney Edwards" w:date="2013-10-10T15:18:00Z">
              <w:rPr>
                <w:vertAlign w:val="superscript"/>
              </w:rPr>
            </w:rPrChange>
          </w:rPr>
          <w:t xml:space="preserve"> </w:t>
        </w:r>
        <w:proofErr w:type="gramStart"/>
        <w:r w:rsidRPr="0060394F">
          <w:rPr>
            <w:rFonts w:eastAsiaTheme="minorHAnsi"/>
            <w:sz w:val="20"/>
            <w:rPrChange w:id="293" w:author="Tierney Edwards" w:date="2013-10-10T15:18:00Z">
              <w:rPr>
                <w:rFonts w:eastAsiaTheme="minorHAnsi"/>
                <w:sz w:val="22"/>
                <w:szCs w:val="22"/>
                <w:vertAlign w:val="superscript"/>
              </w:rPr>
            </w:rPrChange>
          </w:rPr>
          <w:t>45</w:t>
        </w:r>
        <w:r w:rsidRPr="0060394F">
          <w:rPr>
            <w:rFonts w:eastAsiaTheme="minorHAnsi"/>
            <w:sz w:val="20"/>
            <w:rPrChange w:id="294" w:author="Tierney Edwards" w:date="2013-08-20T12:20:00Z">
              <w:rPr>
                <w:rFonts w:eastAsiaTheme="minorHAnsi"/>
                <w:sz w:val="22"/>
                <w:szCs w:val="22"/>
                <w:vertAlign w:val="superscript"/>
              </w:rPr>
            </w:rPrChange>
          </w:rPr>
          <w:t xml:space="preserve"> C.F.R. §160.103</w:t>
        </w:r>
      </w:ins>
      <w:ins w:id="295" w:author="Tierney Edwards" w:date="2013-08-20T12:13:00Z">
        <w:r w:rsidRPr="0060394F">
          <w:rPr>
            <w:rFonts w:eastAsiaTheme="minorHAnsi"/>
            <w:sz w:val="20"/>
            <w:rPrChange w:id="296" w:author="Tierney Edwards" w:date="2013-08-20T12:20:00Z">
              <w:rPr>
                <w:rFonts w:eastAsiaTheme="minorHAnsi"/>
                <w:sz w:val="22"/>
                <w:szCs w:val="22"/>
                <w:vertAlign w:val="superscript"/>
              </w:rPr>
            </w:rPrChange>
          </w:rPr>
          <w:t>.</w:t>
        </w:r>
      </w:ins>
      <w:proofErr w:type="gramEnd"/>
    </w:p>
  </w:footnote>
  <w:footnote w:id="120">
    <w:p w:rsidR="00A253A7" w:rsidRPr="00B85B97" w:rsidRDefault="00A253A7">
      <w:pPr>
        <w:pStyle w:val="FootnoteText"/>
        <w:rPr>
          <w:i/>
          <w:rPrChange w:id="303" w:author="Tierney Edwards" w:date="2013-08-20T12:20:00Z">
            <w:rPr/>
          </w:rPrChange>
        </w:rPr>
      </w:pPr>
      <w:ins w:id="304" w:author="Tierney Edwards" w:date="2013-08-20T12:19:00Z">
        <w:r w:rsidRPr="00B85B97">
          <w:rPr>
            <w:rStyle w:val="FootnoteReference"/>
          </w:rPr>
          <w:footnoteRef/>
        </w:r>
        <w:r w:rsidRPr="00B85B97">
          <w:t xml:space="preserve"> </w:t>
        </w:r>
      </w:ins>
      <w:ins w:id="305"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9" w:author="Tierney Edwards" w:date="2013-08-13T12:47:00Z"/>
        </w:rPr>
      </w:pPr>
      <w:ins w:id="330"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31" w:author="Tierney Edwards" w:date="2013-08-13T12:58:00Z">
        <w:r>
          <w:rPr>
            <w:snapToGrid/>
            <w:szCs w:val="24"/>
          </w:rPr>
          <w:t>6</w:t>
        </w:r>
      </w:ins>
      <w:ins w:id="332" w:author="Tierney Edwards" w:date="2013-08-13T12:47:00Z">
        <w:r w:rsidRPr="00A756EC">
          <w:rPr>
            <w:snapToGrid/>
            <w:szCs w:val="24"/>
          </w:rPr>
          <w:t xml:space="preserve"> (Jan. 25, 2013)</w:t>
        </w:r>
      </w:ins>
      <w:ins w:id="333" w:author="Tierney Edwards" w:date="2013-08-13T12:48:00Z">
        <w:r>
          <w:rPr>
            <w:snapToGrid/>
            <w:szCs w:val="24"/>
          </w:rPr>
          <w:t>.</w:t>
        </w:r>
      </w:ins>
    </w:p>
  </w:footnote>
  <w:footnote w:id="128">
    <w:p w:rsidR="00A253A7" w:rsidRDefault="00A253A7">
      <w:pPr>
        <w:pStyle w:val="FootnoteText"/>
      </w:pPr>
      <w:ins w:id="354" w:author="Tierney Edwards" w:date="2013-08-13T12:47:00Z">
        <w:r>
          <w:rPr>
            <w:rStyle w:val="FootnoteReference"/>
          </w:rPr>
          <w:footnoteRef/>
        </w:r>
        <w:r>
          <w:t xml:space="preserve"> </w:t>
        </w:r>
        <w:proofErr w:type="gramStart"/>
        <w:r w:rsidRPr="000C1FBB">
          <w:rPr>
            <w:snapToGrid/>
          </w:rPr>
          <w:t>45 C.F.R. § 164.520</w:t>
        </w:r>
      </w:ins>
      <w:ins w:id="355" w:author="Tierney Edwards" w:date="2013-08-13T12:48:00Z">
        <w:r>
          <w:rPr>
            <w:snapToGrid/>
          </w:rPr>
          <w:t>.</w:t>
        </w:r>
      </w:ins>
      <w:proofErr w:type="gramEnd"/>
    </w:p>
  </w:footnote>
  <w:footnote w:id="129">
    <w:p w:rsidR="00A253A7" w:rsidRPr="008357A4" w:rsidRDefault="00A253A7">
      <w:pPr>
        <w:pStyle w:val="FootnoteText"/>
        <w:rPr>
          <w:i/>
          <w:rPrChange w:id="371" w:author="Tierney Edwards" w:date="2013-10-10T15:19:00Z">
            <w:rPr/>
          </w:rPrChange>
        </w:rPr>
      </w:pPr>
      <w:ins w:id="372" w:author="Tierney Edwards" w:date="2013-08-20T11:21:00Z">
        <w:r>
          <w:rPr>
            <w:rStyle w:val="FootnoteReference"/>
          </w:rPr>
          <w:footnoteRef/>
        </w:r>
        <w:r>
          <w:t xml:space="preserve"> </w:t>
        </w:r>
      </w:ins>
      <w:ins w:id="373"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80" w:author="Tierney Edwards" w:date="2013-10-10T15:19:00Z">
        <w:r w:rsidR="008357A4">
          <w:rPr>
            <w:i/>
          </w:rPr>
          <w:t>Id.</w:t>
        </w:r>
      </w:ins>
    </w:p>
  </w:footnote>
  <w:footnote w:id="131">
    <w:p w:rsidR="00A253A7" w:rsidRDefault="00A253A7">
      <w:pPr>
        <w:pStyle w:val="FootnoteText"/>
      </w:pPr>
      <w:ins w:id="388" w:author="Tierney Edwards" w:date="2013-08-20T10:48:00Z">
        <w:r w:rsidRPr="00EA498E">
          <w:rPr>
            <w:rStyle w:val="FootnoteReference"/>
          </w:rPr>
          <w:footnoteRef/>
        </w:r>
        <w:r w:rsidRPr="00EA498E">
          <w:t xml:space="preserve"> </w:t>
        </w:r>
      </w:ins>
      <w:proofErr w:type="gramStart"/>
      <w:ins w:id="389" w:author="Tierney Edwards" w:date="2013-08-20T10:49:00Z">
        <w:r w:rsidR="0060394F" w:rsidRPr="0060394F">
          <w:rPr>
            <w:rPrChange w:id="390" w:author="Tierney Edwards" w:date="2013-08-20T10:49:00Z">
              <w:rPr>
                <w:sz w:val="16"/>
                <w:szCs w:val="16"/>
              </w:rPr>
            </w:rPrChange>
          </w:rPr>
          <w:t>42 U.S.C. § 1320d-6 (2000)</w:t>
        </w:r>
      </w:ins>
      <w:ins w:id="391" w:author="Tierney Edwards" w:date="2013-08-20T11:02:00Z">
        <w:r>
          <w:t>.</w:t>
        </w:r>
      </w:ins>
      <w:proofErr w:type="gramEnd"/>
    </w:p>
  </w:footnote>
  <w:footnote w:id="132">
    <w:p w:rsidR="00A253A7" w:rsidRDefault="00A253A7">
      <w:pPr>
        <w:pStyle w:val="FootnoteText"/>
      </w:pPr>
      <w:ins w:id="399" w:author="Tierney Edwards" w:date="2013-08-20T12:31:00Z">
        <w:r>
          <w:rPr>
            <w:rStyle w:val="FootnoteReference"/>
          </w:rPr>
          <w:footnoteRef/>
        </w:r>
        <w:r>
          <w:t xml:space="preserve"> </w:t>
        </w:r>
      </w:ins>
      <w:ins w:id="400" w:author="Tierney Edwards" w:date="2013-08-20T12:32:00Z">
        <w:r>
          <w:t>45 C.F. R</w:t>
        </w:r>
        <w:proofErr w:type="gramStart"/>
        <w:r>
          <w:t>.§</w:t>
        </w:r>
        <w:proofErr w:type="gramEnd"/>
        <w:r>
          <w:t xml:space="preserve"> 164.501 </w:t>
        </w:r>
      </w:ins>
      <w:ins w:id="401" w:author="Tierney Edwards" w:date="2013-08-20T12:31:00Z">
        <w:r>
          <w:t>(2)</w:t>
        </w:r>
      </w:ins>
      <w:ins w:id="402"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8" w:author="Tierney Edwards" w:date="2013-08-20T11:01:00Z">
        <w:r w:rsidRPr="009C1BD2">
          <w:rPr>
            <w:rStyle w:val="FootnoteReference"/>
          </w:rPr>
          <w:footnoteRef/>
        </w:r>
        <w:r w:rsidRPr="009C1BD2">
          <w:t xml:space="preserve"> 78 FR 5567 (Jan. 25, 2013</w:t>
        </w:r>
      </w:ins>
      <w:ins w:id="449" w:author="Tierney Edwards" w:date="2013-08-20T11:02:00Z">
        <w:r w:rsidRPr="009C1BD2">
          <w:t>).</w:t>
        </w:r>
      </w:ins>
    </w:p>
  </w:footnote>
  <w:footnote w:id="140">
    <w:p w:rsidR="00A253A7" w:rsidRPr="009C1BD2" w:rsidRDefault="00A253A7" w:rsidP="009C1BD2">
      <w:pPr>
        <w:pStyle w:val="FootnoteText"/>
        <w:rPr>
          <w:ins w:id="452" w:author="Tierney Edwards" w:date="2013-08-20T11:11:00Z"/>
        </w:rPr>
      </w:pPr>
      <w:ins w:id="453" w:author="Tierney Edwards" w:date="2013-08-20T11:11:00Z">
        <w:r w:rsidRPr="009C1BD2">
          <w:rPr>
            <w:rStyle w:val="FootnoteReference"/>
          </w:rPr>
          <w:footnoteRef/>
        </w:r>
        <w:r w:rsidRPr="009C1BD2">
          <w:t xml:space="preserve"> </w:t>
        </w:r>
      </w:ins>
      <w:ins w:id="454" w:author="Tierney Edwards" w:date="2013-08-20T11:16:00Z">
        <w:r w:rsidR="0060394F" w:rsidRPr="0060394F">
          <w:rPr>
            <w:rStyle w:val="st1"/>
            <w:color w:val="444444"/>
            <w:rPrChange w:id="455" w:author="Tierney Edwards" w:date="2013-08-20T11:18:00Z">
              <w:rPr>
                <w:rStyle w:val="st1"/>
                <w:rFonts w:ascii="Arial" w:hAnsi="Arial" w:cs="Arial"/>
                <w:color w:val="444444"/>
              </w:rPr>
            </w:rPrChange>
          </w:rPr>
          <w:t xml:space="preserve">HITECH Act </w:t>
        </w:r>
      </w:ins>
      <w:ins w:id="456" w:author="Tierney Edwards" w:date="2013-08-20T11:11:00Z">
        <w:r w:rsidR="0060394F" w:rsidRPr="0060394F">
          <w:rPr>
            <w:rPrChange w:id="457" w:author="Tierney Edwards" w:date="2013-08-20T11:18:00Z">
              <w:rPr>
                <w:rFonts w:ascii="Garamond" w:hAnsi="Garamond" w:cs="Garamond"/>
                <w:sz w:val="22"/>
              </w:rPr>
            </w:rPrChange>
          </w:rPr>
          <w:t>§§ 13410(d</w:t>
        </w:r>
        <w:proofErr w:type="gramStart"/>
        <w:r w:rsidR="0060394F" w:rsidRPr="0060394F">
          <w:rPr>
            <w:rPrChange w:id="458" w:author="Tierney Edwards" w:date="2013-08-20T11:18:00Z">
              <w:rPr>
                <w:rFonts w:ascii="Garamond" w:hAnsi="Garamond" w:cs="Garamond"/>
                <w:sz w:val="22"/>
              </w:rPr>
            </w:rPrChange>
          </w:rPr>
          <w:t>)(</w:t>
        </w:r>
        <w:proofErr w:type="gramEnd"/>
        <w:r w:rsidR="0060394F" w:rsidRPr="0060394F">
          <w:rPr>
            <w:rPrChange w:id="459" w:author="Tierney Edwards" w:date="2013-08-20T11:18:00Z">
              <w:rPr>
                <w:rFonts w:ascii="Garamond" w:hAnsi="Garamond" w:cs="Garamond"/>
                <w:sz w:val="22"/>
              </w:rPr>
            </w:rPrChange>
          </w:rPr>
          <w:t>1)(C)(ii)</w:t>
        </w:r>
      </w:ins>
      <w:ins w:id="460" w:author="Tierney Edwards" w:date="2013-08-20T11:18:00Z">
        <w:r>
          <w:t>.</w:t>
        </w:r>
      </w:ins>
    </w:p>
  </w:footnote>
  <w:footnote w:id="141">
    <w:p w:rsidR="00A253A7" w:rsidRDefault="00A253A7">
      <w:pPr>
        <w:pStyle w:val="FootnoteText"/>
      </w:pPr>
      <w:ins w:id="469" w:author="Tierney Edwards" w:date="2013-08-20T11:11:00Z">
        <w:r w:rsidRPr="009C1BD2">
          <w:rPr>
            <w:rStyle w:val="FootnoteReference"/>
          </w:rPr>
          <w:footnoteRef/>
        </w:r>
      </w:ins>
      <w:ins w:id="470" w:author="Tierney Edwards" w:date="2013-08-20T11:16:00Z">
        <w:r w:rsidR="0060394F" w:rsidRPr="0060394F">
          <w:rPr>
            <w:rStyle w:val="st1"/>
            <w:color w:val="444444"/>
            <w:rPrChange w:id="471" w:author="Tierney Edwards" w:date="2013-08-20T11:18:00Z">
              <w:rPr>
                <w:rStyle w:val="st1"/>
                <w:rFonts w:ascii="Arial" w:hAnsi="Arial" w:cs="Arial"/>
                <w:color w:val="444444"/>
              </w:rPr>
            </w:rPrChange>
          </w:rPr>
          <w:t xml:space="preserve"> HITECH Act </w:t>
        </w:r>
      </w:ins>
      <w:ins w:id="472" w:author="Tierney Edwards" w:date="2013-08-20T11:11:00Z">
        <w:r w:rsidR="0060394F" w:rsidRPr="0060394F">
          <w:rPr>
            <w:rPrChange w:id="473" w:author="Tierney Edwards" w:date="2013-08-20T11:18:00Z">
              <w:rPr>
                <w:rFonts w:ascii="Garamond" w:hAnsi="Garamond" w:cs="Garamond"/>
                <w:sz w:val="22"/>
              </w:rPr>
            </w:rPrChange>
          </w:rPr>
          <w:t>§§ 17939(d</w:t>
        </w:r>
        <w:proofErr w:type="gramStart"/>
        <w:r w:rsidR="0060394F" w:rsidRPr="0060394F">
          <w:rPr>
            <w:rPrChange w:id="474" w:author="Tierney Edwards" w:date="2013-08-20T11:18:00Z">
              <w:rPr>
                <w:rFonts w:ascii="Garamond" w:hAnsi="Garamond" w:cs="Garamond"/>
                <w:sz w:val="22"/>
              </w:rPr>
            </w:rPrChange>
          </w:rPr>
          <w:t>)(</w:t>
        </w:r>
        <w:proofErr w:type="gramEnd"/>
        <w:r w:rsidR="0060394F" w:rsidRPr="0060394F">
          <w:rPr>
            <w:rPrChange w:id="475" w:author="Tierney Edwards" w:date="2013-08-20T11:18:00Z">
              <w:rPr>
                <w:rFonts w:ascii="Garamond" w:hAnsi="Garamond" w:cs="Garamond"/>
                <w:sz w:val="22"/>
              </w:rPr>
            </w:rPrChange>
          </w:rPr>
          <w:t xml:space="preserve">1)(C)(ii); </w:t>
        </w:r>
      </w:ins>
      <w:ins w:id="476" w:author="Tierney Edwards" w:date="2013-10-10T15:20:00Z">
        <w:r w:rsidR="008357A4" w:rsidRPr="008357A4">
          <w:t>HITECH Act §§ 17939</w:t>
        </w:r>
      </w:ins>
      <w:ins w:id="477" w:author="Tierney Edwards" w:date="2013-08-20T11:11:00Z">
        <w:r w:rsidR="0060394F" w:rsidRPr="0060394F">
          <w:rPr>
            <w:rPrChange w:id="478" w:author="Tierney Edwards" w:date="2013-08-20T11:18:00Z">
              <w:rPr>
                <w:rFonts w:ascii="Garamond" w:hAnsi="Garamond" w:cs="Garamond"/>
                <w:sz w:val="22"/>
              </w:rPr>
            </w:rPrChange>
          </w:rPr>
          <w:t>(d)(3)(D)</w:t>
        </w:r>
      </w:ins>
      <w:ins w:id="479" w:author="Tierney Edwards" w:date="2013-10-10T15:20:00Z">
        <w:r w:rsidR="008357A4">
          <w:t>;</w:t>
        </w:r>
      </w:ins>
      <w:ins w:id="480" w:author="Tierney Edwards" w:date="2013-08-20T11:11:00Z">
        <w:r w:rsidR="0060394F" w:rsidRPr="0060394F">
          <w:rPr>
            <w:rPrChange w:id="481" w:author="Tierney Edwards" w:date="2013-08-20T11:18:00Z">
              <w:rPr>
                <w:rFonts w:ascii="Melior" w:hAnsi="Melior" w:cs="Melior"/>
                <w:sz w:val="18"/>
                <w:szCs w:val="18"/>
              </w:rPr>
            </w:rPrChange>
          </w:rPr>
          <w:t>78 FR 5577 (Jan. 25, 2013)</w:t>
        </w:r>
      </w:ins>
      <w:ins w:id="482" w:author="Tierney Edwards" w:date="2013-08-20T11:15:00Z">
        <w:r w:rsidR="0060394F" w:rsidRPr="0060394F">
          <w:rPr>
            <w:rPrChange w:id="483"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7" w:author="Tierney Edwards" w:date="2013-08-20T11:17:00Z">
        <w:r w:rsidRPr="009C1BD2">
          <w:rPr>
            <w:rStyle w:val="FootnoteReference"/>
          </w:rPr>
          <w:footnoteRef/>
        </w:r>
        <w:r w:rsidRPr="009C1BD2">
          <w:t xml:space="preserve"> </w:t>
        </w:r>
        <w:r w:rsidR="0060394F" w:rsidRPr="0060394F">
          <w:rPr>
            <w:rPrChange w:id="488" w:author="Tierney Edwards" w:date="2013-08-20T11:20:00Z">
              <w:rPr>
                <w:sz w:val="24"/>
                <w:szCs w:val="24"/>
              </w:rPr>
            </w:rPrChange>
          </w:rPr>
          <w:t>HITECH Act § 13410(d</w:t>
        </w:r>
        <w:proofErr w:type="gramStart"/>
        <w:r w:rsidR="0060394F" w:rsidRPr="0060394F">
          <w:rPr>
            <w:rPrChange w:id="489" w:author="Tierney Edwards" w:date="2013-08-20T11:20:00Z">
              <w:rPr>
                <w:sz w:val="24"/>
                <w:szCs w:val="24"/>
              </w:rPr>
            </w:rPrChange>
          </w:rPr>
          <w:t>)(</w:t>
        </w:r>
        <w:proofErr w:type="gramEnd"/>
        <w:r w:rsidR="0060394F" w:rsidRPr="0060394F">
          <w:rPr>
            <w:rPrChange w:id="490" w:author="Tierney Edwards" w:date="2013-08-20T11:20:00Z">
              <w:rPr>
                <w:sz w:val="24"/>
                <w:szCs w:val="24"/>
              </w:rPr>
            </w:rPrChange>
          </w:rPr>
          <w:t>4).</w:t>
        </w:r>
      </w:ins>
    </w:p>
  </w:footnote>
  <w:footnote w:id="143">
    <w:p w:rsidR="00A253A7" w:rsidRPr="009C1BD2" w:rsidRDefault="00A253A7">
      <w:pPr>
        <w:pStyle w:val="FootnoteText"/>
      </w:pPr>
      <w:ins w:id="495" w:author="Tierney Edwards" w:date="2013-08-20T11:19:00Z">
        <w:r w:rsidRPr="009C1BD2">
          <w:rPr>
            <w:rStyle w:val="FootnoteReference"/>
          </w:rPr>
          <w:footnoteRef/>
        </w:r>
        <w:r w:rsidRPr="009C1BD2">
          <w:t xml:space="preserve"> </w:t>
        </w:r>
        <w:r w:rsidR="0060394F" w:rsidRPr="0060394F">
          <w:rPr>
            <w:rPrChange w:id="496" w:author="Tierney Edwards" w:date="2013-08-20T11:20:00Z">
              <w:rPr>
                <w:sz w:val="24"/>
                <w:szCs w:val="24"/>
              </w:rPr>
            </w:rPrChange>
          </w:rPr>
          <w:t>45 C.F.R. § 160.410(b</w:t>
        </w:r>
        <w:proofErr w:type="gramStart"/>
        <w:r w:rsidR="0060394F" w:rsidRPr="0060394F">
          <w:rPr>
            <w:rPrChange w:id="497" w:author="Tierney Edwards" w:date="2013-08-20T11:20:00Z">
              <w:rPr>
                <w:sz w:val="24"/>
                <w:szCs w:val="24"/>
              </w:rPr>
            </w:rPrChange>
          </w:rPr>
          <w:t>)(</w:t>
        </w:r>
        <w:proofErr w:type="gramEnd"/>
        <w:r w:rsidR="0060394F" w:rsidRPr="0060394F">
          <w:rPr>
            <w:rPrChange w:id="498" w:author="Tierney Edwards" w:date="2013-08-20T11:20:00Z">
              <w:rPr>
                <w:sz w:val="24"/>
                <w:szCs w:val="24"/>
              </w:rPr>
            </w:rPrChange>
          </w:rPr>
          <w:t>2).</w:t>
        </w:r>
      </w:ins>
    </w:p>
  </w:footnote>
  <w:footnote w:id="144">
    <w:p w:rsidR="00A253A7" w:rsidRPr="009C1BD2" w:rsidRDefault="00A253A7">
      <w:pPr>
        <w:pStyle w:val="FootnoteText"/>
      </w:pPr>
      <w:ins w:id="507" w:author="Tierney Edwards" w:date="2013-08-20T11:20:00Z">
        <w:r w:rsidRPr="009C1BD2">
          <w:rPr>
            <w:rStyle w:val="FootnoteReference"/>
          </w:rPr>
          <w:footnoteRef/>
        </w:r>
        <w:r w:rsidRPr="009C1BD2">
          <w:t xml:space="preserve"> </w:t>
        </w:r>
        <w:proofErr w:type="gramStart"/>
        <w:r w:rsidR="0060394F" w:rsidRPr="0060394F">
          <w:rPr>
            <w:rPrChange w:id="508"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12" w:author="Tierney Edwards" w:date="2013-10-10T15:21:00Z">
        <w:r w:rsidR="008357A4">
          <w:t>-</w:t>
        </w:r>
      </w:ins>
      <w:del w:id="513"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394F"/>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515E5"/>
    <w:rsid w:val="00D967F7"/>
    <w:rsid w:val="00DA7AB1"/>
    <w:rsid w:val="00DC6B2C"/>
    <w:rsid w:val="00DF32CD"/>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D4F42-3827-43BD-8B87-46863EE0F278}">
  <ds:schemaRefs>
    <ds:schemaRef ds:uri="http://schemas.openxmlformats.org/officeDocument/2006/bibliography"/>
  </ds:schemaRefs>
</ds:datastoreItem>
</file>

<file path=customXml/itemProps2.xml><?xml version="1.0" encoding="utf-8"?>
<ds:datastoreItem xmlns:ds="http://schemas.openxmlformats.org/officeDocument/2006/customXml" ds:itemID="{34E90BF2-D773-4D2A-A48A-275720F14B20}"/>
</file>

<file path=customXml/itemProps3.xml><?xml version="1.0" encoding="utf-8"?>
<ds:datastoreItem xmlns:ds="http://schemas.openxmlformats.org/officeDocument/2006/customXml" ds:itemID="{B62DEDFE-5FA1-4887-8789-822EC85C0BF6}"/>
</file>

<file path=customXml/itemProps4.xml><?xml version="1.0" encoding="utf-8"?>
<ds:datastoreItem xmlns:ds="http://schemas.openxmlformats.org/officeDocument/2006/customXml" ds:itemID="{B9F287BD-B002-4907-8834-A8F816A77EC9}"/>
</file>

<file path=docProps/app.xml><?xml version="1.0" encoding="utf-8"?>
<Properties xmlns="http://schemas.openxmlformats.org/officeDocument/2006/extended-properties" xmlns:vt="http://schemas.openxmlformats.org/officeDocument/2006/docPropsVTypes">
  <Template>Normal</Template>
  <TotalTime>6</TotalTime>
  <Pages>26</Pages>
  <Words>7930</Words>
  <Characters>45206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2013-10-28T20:27:00Z</dcterms:created>
  <dcterms:modified xsi:type="dcterms:W3CDTF">2013-10-28T20:27:00Z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