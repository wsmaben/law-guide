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69EA" w14:textId="77777777" w:rsidR="000A2CEF" w:rsidRPr="000A2CEF" w:rsidRDefault="000A2CEF" w:rsidP="006F72CD">
      <w:pPr>
        <w:jc w:val="center"/>
        <w:rPr>
          <w:b/>
        </w:rPr>
      </w:pPr>
      <w:r w:rsidRPr="000A2CEF">
        <w:rPr>
          <w:b/>
        </w:rPr>
        <w:t>AIDS/HIV/STD</w:t>
      </w:r>
    </w:p>
    <w:p w14:paraId="03A40510" w14:textId="77777777" w:rsidR="000A2CEF" w:rsidRDefault="000A2CEF" w:rsidP="000A2CEF"/>
    <w:p w14:paraId="4662DC20" w14:textId="77777777" w:rsidR="000A2CEF" w:rsidRDefault="000A2CEF" w:rsidP="000A2CEF"/>
    <w:p w14:paraId="59A3A2FF" w14:textId="77777777" w:rsidR="000A2CEF" w:rsidRPr="000A2CEF" w:rsidRDefault="000A2CEF" w:rsidP="000A2CEF">
      <w:pPr>
        <w:rPr>
          <w:b/>
        </w:rPr>
      </w:pPr>
      <w:r w:rsidRPr="000A2CEF">
        <w:rPr>
          <w:b/>
        </w:rPr>
        <w:t>Is AIDS education mandatory for a physician?</w:t>
      </w:r>
    </w:p>
    <w:p w14:paraId="75B0F5A3" w14:textId="77777777" w:rsidR="000A2CEF" w:rsidRDefault="000A2CEF" w:rsidP="000A2CEF"/>
    <w:p w14:paraId="20CC68BA" w14:textId="13C0D32D" w:rsidR="000A2CEF" w:rsidRDefault="000A2CEF" w:rsidP="00E61F36">
      <w:pPr>
        <w:ind w:firstLine="720"/>
      </w:pPr>
      <w:r>
        <w:t>Yes</w:t>
      </w:r>
      <w:r w:rsidR="006F7ED8">
        <w:t>.</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w:t>
      </w:r>
      <w:r w:rsidR="005C2CC6">
        <w:rPr>
          <w:rStyle w:val="FootnoteReference"/>
        </w:rPr>
        <w:footnoteReference w:id="2"/>
      </w:r>
      <w:r>
        <w:t xml:space="preserve">  </w:t>
      </w:r>
      <w:r w:rsidRPr="006F72CD">
        <w:rPr>
          <w:u w:val="single"/>
        </w:rPr>
        <w:t>See</w:t>
      </w:r>
      <w:r>
        <w:t xml:space="preserve"> </w:t>
      </w:r>
      <w:r w:rsidRPr="006F72CD">
        <w:rPr>
          <w:b/>
        </w:rPr>
        <w:t>CONTINUING MEDICAL EDUCATION</w:t>
      </w:r>
      <w:r>
        <w:t>.</w:t>
      </w:r>
    </w:p>
    <w:p w14:paraId="5CDA5A72" w14:textId="77777777" w:rsidR="000A2CEF" w:rsidRDefault="000A2CEF" w:rsidP="000A2CEF"/>
    <w:p w14:paraId="3FCCAE11" w14:textId="77777777" w:rsidR="000A2CEF" w:rsidRPr="000A2CEF" w:rsidRDefault="000A2CEF" w:rsidP="000A2CEF">
      <w:pPr>
        <w:rPr>
          <w:b/>
        </w:rPr>
      </w:pPr>
      <w:r w:rsidRPr="000A2CEF">
        <w:rPr>
          <w:b/>
        </w:rPr>
        <w:t>Is patient consent required for HIV testing?</w:t>
      </w:r>
    </w:p>
    <w:p w14:paraId="2A3E962C" w14:textId="77777777" w:rsidR="000A2CEF" w:rsidRDefault="000A2CEF" w:rsidP="000A2CEF"/>
    <w:p w14:paraId="3E13E136" w14:textId="4118EE98"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3"/>
      </w:r>
    </w:p>
    <w:p w14:paraId="1BB3BC8C" w14:textId="77777777" w:rsidR="000A2CEF" w:rsidRDefault="000A2CEF" w:rsidP="000A2CEF"/>
    <w:p w14:paraId="2BB5AB2F" w14:textId="56749487" w:rsidR="000A2CEF" w:rsidRDefault="000A2CEF" w:rsidP="000A2CEF">
      <w:r>
        <w:t>The statutory exceptions to this consent requirement include:</w:t>
      </w:r>
    </w:p>
    <w:p w14:paraId="7374F201" w14:textId="3DCEE996"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14:paraId="6874F896" w14:textId="77777777" w:rsidR="00E61F36" w:rsidRDefault="00E61F36" w:rsidP="00E61F36">
      <w:pPr>
        <w:pStyle w:val="ListParagraph"/>
      </w:pPr>
    </w:p>
    <w:p w14:paraId="128287E4" w14:textId="77777777" w:rsidR="000A2CEF" w:rsidRDefault="000A2CEF" w:rsidP="000A2CEF"/>
    <w:p w14:paraId="34A3E110" w14:textId="77777777" w:rsidR="000A2CEF" w:rsidRPr="000A2CEF" w:rsidRDefault="00587024" w:rsidP="000A2CEF">
      <w:pPr>
        <w:rPr>
          <w:b/>
        </w:rPr>
      </w:pPr>
      <w:r w:rsidRPr="00587024">
        <w:rPr>
          <w:b/>
        </w:rPr>
        <w:t>Can a minor age 14 or older consent to testing for HIV or other sexually transmitted diseases (STDs)?</w:t>
      </w:r>
    </w:p>
    <w:p w14:paraId="0DFDF53D" w14:textId="77777777" w:rsidR="000A2CEF" w:rsidRDefault="000A2CEF" w:rsidP="000A2CEF"/>
    <w:p w14:paraId="62B5D124" w14:textId="69728622"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14:paraId="742543D1" w14:textId="77777777" w:rsidR="000A2CEF" w:rsidRDefault="000A2CEF" w:rsidP="000A2CEF"/>
    <w:p w14:paraId="54A79EC9" w14:textId="0F84A58B" w:rsidR="000A2CEF" w:rsidRDefault="000A2CEF" w:rsidP="000A2CEF">
      <w:r>
        <w:tab/>
        <w:t xml:space="preserve">Consent of the parent or legal guardian is not necessary. The parents or legal guardian of the minor, however, are not liable for payment for </w:t>
      </w:r>
      <w:r w:rsidR="00B3172A">
        <w:t xml:space="preserve">any care rendered, such as </w:t>
      </w:r>
      <w:r>
        <w:t xml:space="preserve">STD treatment </w:t>
      </w:r>
      <w:r w:rsidR="002B1F8F">
        <w:t>or testing</w:t>
      </w:r>
      <w:r>
        <w:t xml:space="preserve"> of the minor</w:t>
      </w:r>
      <w:r w:rsidR="002B1F8F">
        <w:t>,</w:t>
      </w:r>
      <w:r>
        <w:t xml:space="preserve"> to which they did not consent.</w:t>
      </w:r>
      <w:r w:rsidR="001E04D9">
        <w:rPr>
          <w:rStyle w:val="FootnoteReference"/>
        </w:rPr>
        <w:footnoteReference w:id="6"/>
      </w:r>
    </w:p>
    <w:p w14:paraId="3D837A95" w14:textId="77777777" w:rsidR="000A2CEF" w:rsidRDefault="000A2CEF" w:rsidP="000A2CEF"/>
    <w:p w14:paraId="78027FBD" w14:textId="77777777" w:rsidR="000A2CEF" w:rsidRPr="00F067F1" w:rsidRDefault="000A5B4E" w:rsidP="000A2CEF">
      <w:pPr>
        <w:rPr>
          <w:b/>
        </w:rPr>
      </w:pPr>
      <w:r w:rsidRPr="000A5B4E">
        <w:rPr>
          <w:b/>
        </w:rPr>
        <w:t xml:space="preserve">What </w:t>
      </w:r>
      <w:r w:rsidR="00687DB8">
        <w:rPr>
          <w:b/>
        </w:rPr>
        <w:t xml:space="preserve">is </w:t>
      </w:r>
      <w:r w:rsidRPr="000A5B4E">
        <w:rPr>
          <w:b/>
        </w:rPr>
        <w:t>HIV pretest counseling?</w:t>
      </w:r>
    </w:p>
    <w:p w14:paraId="12EB7F28" w14:textId="77777777" w:rsidR="000A2CEF" w:rsidRDefault="000A2CEF" w:rsidP="000A2CEF"/>
    <w:p w14:paraId="6F79E0FE" w14:textId="77777777" w:rsidR="00687DB8" w:rsidRDefault="001E04D9" w:rsidP="000A2CEF">
      <w:r>
        <w:tab/>
      </w:r>
      <w:r w:rsidR="00D314DB">
        <w:t>Pretest counseling mean</w:t>
      </w:r>
      <w:r w:rsidR="001800AD">
        <w:t>s</w:t>
      </w:r>
      <w:r w:rsidR="00D314DB">
        <w:t xml:space="preserve">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14:paraId="31B96AB5" w14:textId="77777777" w:rsidR="00687DB8" w:rsidRDefault="00687DB8" w:rsidP="000A2CEF"/>
    <w:p w14:paraId="313F741A" w14:textId="77777777" w:rsidR="008778FC" w:rsidRDefault="008778FC" w:rsidP="000A2CEF">
      <w:pPr>
        <w:rPr>
          <w:b/>
        </w:rPr>
      </w:pPr>
      <w:r>
        <w:rPr>
          <w:b/>
        </w:rPr>
        <w:t>What should be included in HIV counseling?</w:t>
      </w:r>
    </w:p>
    <w:p w14:paraId="6A55D4D2" w14:textId="77777777" w:rsidR="008778FC" w:rsidRDefault="008778FC" w:rsidP="000A2CEF">
      <w:pPr>
        <w:rPr>
          <w:b/>
        </w:rPr>
      </w:pPr>
    </w:p>
    <w:p w14:paraId="79D27226" w14:textId="77777777" w:rsidR="008778FC" w:rsidRDefault="008778FC" w:rsidP="000A2CEF">
      <w:r>
        <w:lastRenderedPageBreak/>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14:paraId="1972114C" w14:textId="77777777" w:rsidR="008778FC" w:rsidRDefault="008778FC" w:rsidP="000A2CEF"/>
    <w:p w14:paraId="480E3CE4" w14:textId="2A8E610B"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rsidR="0082548A">
        <w:t>;</w:t>
      </w:r>
    </w:p>
    <w:p w14:paraId="6542DE14" w14:textId="77777777" w:rsidR="008778FC" w:rsidRDefault="008778FC" w:rsidP="008778FC"/>
    <w:p w14:paraId="514E8AA5" w14:textId="332D9C2B" w:rsidR="008778FC" w:rsidRDefault="008778FC" w:rsidP="008778FC">
      <w:pPr>
        <w:pStyle w:val="ListParagraph"/>
        <w:numPr>
          <w:ilvl w:val="0"/>
          <w:numId w:val="5"/>
        </w:numPr>
      </w:pPr>
      <w:r>
        <w:t>Assist the patient to set realistic behavior-change goals and establish strategies for reducing their risk of acquiring or transmitting HIV</w:t>
      </w:r>
      <w:r w:rsidR="0082548A">
        <w:t>; and</w:t>
      </w:r>
      <w:r w:rsidR="000B1AA7">
        <w:t xml:space="preserve"> </w:t>
      </w:r>
    </w:p>
    <w:p w14:paraId="4D29AC90" w14:textId="77777777" w:rsidR="008778FC" w:rsidRDefault="008778FC" w:rsidP="008778FC">
      <w:pPr>
        <w:pStyle w:val="ListParagraph"/>
      </w:pPr>
    </w:p>
    <w:p w14:paraId="52CDFB3C" w14:textId="77CCE7CC" w:rsidR="008778FC" w:rsidRDefault="008778FC" w:rsidP="008778FC">
      <w:pPr>
        <w:pStyle w:val="ListParagraph"/>
        <w:numPr>
          <w:ilvl w:val="0"/>
          <w:numId w:val="5"/>
        </w:numPr>
      </w:pPr>
      <w:r>
        <w:t>Provide appropriate risk reduction skills-building op</w:t>
      </w:r>
      <w:r w:rsidR="00260CC1">
        <w:t>portunities to support behavior-</w:t>
      </w:r>
      <w:r>
        <w:t>change goals</w:t>
      </w:r>
      <w:r w:rsidR="0082548A">
        <w:t>; and</w:t>
      </w:r>
    </w:p>
    <w:p w14:paraId="432C0E5B" w14:textId="77777777" w:rsidR="008778FC" w:rsidRDefault="008778FC" w:rsidP="008778FC">
      <w:pPr>
        <w:pStyle w:val="ListParagraph"/>
      </w:pPr>
    </w:p>
    <w:p w14:paraId="0C2F7F92" w14:textId="77777777" w:rsidR="00260CC1" w:rsidRDefault="00260CC1" w:rsidP="008778FC">
      <w:pPr>
        <w:pStyle w:val="ListParagraph"/>
        <w:numPr>
          <w:ilvl w:val="0"/>
          <w:numId w:val="5"/>
        </w:numPr>
      </w:pPr>
      <w:r>
        <w:t>Provide or refer for other appropriate prevention, support, or medical services, including those services for other bloodborne pathogens.</w:t>
      </w:r>
    </w:p>
    <w:p w14:paraId="153DB498" w14:textId="77777777" w:rsidR="008778FC" w:rsidRPr="008778FC" w:rsidRDefault="00260CC1" w:rsidP="00260CC1">
      <w:r>
        <w:t xml:space="preserve"> </w:t>
      </w:r>
    </w:p>
    <w:p w14:paraId="7B45F9AA" w14:textId="77777777" w:rsidR="008778FC" w:rsidRDefault="008778FC" w:rsidP="000A2CEF">
      <w:pPr>
        <w:rPr>
          <w:b/>
        </w:rPr>
      </w:pPr>
    </w:p>
    <w:p w14:paraId="4687F5C7" w14:textId="77777777" w:rsidR="00687DB8" w:rsidRDefault="00687DB8" w:rsidP="000A2CEF">
      <w:pPr>
        <w:rPr>
          <w:b/>
        </w:rPr>
      </w:pPr>
      <w:r>
        <w:rPr>
          <w:b/>
        </w:rPr>
        <w:t>What must a physician do when ordering or prescribing an HIV test for a patient?</w:t>
      </w:r>
    </w:p>
    <w:p w14:paraId="68ECB96B" w14:textId="77777777" w:rsidR="00687DB8" w:rsidRDefault="00687DB8" w:rsidP="000A2CEF">
      <w:pPr>
        <w:rPr>
          <w:b/>
        </w:rPr>
      </w:pPr>
    </w:p>
    <w:p w14:paraId="5C922DD0" w14:textId="20028373"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14:paraId="6EF46CA3" w14:textId="77777777" w:rsidR="00687DB8" w:rsidRDefault="00687DB8" w:rsidP="000A2CEF"/>
    <w:p w14:paraId="31F88E85" w14:textId="77777777" w:rsidR="00687DB8" w:rsidRPr="00687DB8" w:rsidRDefault="00687DB8" w:rsidP="000A2CEF">
      <w:pPr>
        <w:rPr>
          <w:b/>
        </w:rPr>
      </w:pPr>
      <w:r>
        <w:rPr>
          <w:b/>
        </w:rPr>
        <w:t>What must a physician do if an HIV test is positive for, or suggestive of, HIV infection?</w:t>
      </w:r>
    </w:p>
    <w:p w14:paraId="27804DF9" w14:textId="77777777" w:rsidR="00687DB8" w:rsidRDefault="00687DB8" w:rsidP="000A2CEF"/>
    <w:p w14:paraId="003C1224" w14:textId="77777777"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14:paraId="1B90A9E6" w14:textId="77777777" w:rsidR="00687DB8" w:rsidRDefault="00687DB8" w:rsidP="000A2CEF"/>
    <w:p w14:paraId="17D2A697" w14:textId="77777777" w:rsidR="000A2CEF" w:rsidRDefault="000A2CEF" w:rsidP="000A2CEF"/>
    <w:p w14:paraId="074D9C0B" w14:textId="77777777" w:rsidR="004A5CE2" w:rsidRDefault="004A5CE2" w:rsidP="000A2CEF">
      <w:r>
        <w:rPr>
          <w:b/>
        </w:rPr>
        <w:t>What is HIV post-test counseling?</w:t>
      </w:r>
    </w:p>
    <w:p w14:paraId="4767F36A" w14:textId="77777777" w:rsidR="004A5CE2" w:rsidRDefault="004A5CE2" w:rsidP="000A2CEF"/>
    <w:p w14:paraId="79F203CB" w14:textId="77777777"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14:paraId="54887E3A" w14:textId="77777777" w:rsidR="004A5CE2" w:rsidRDefault="004A5CE2" w:rsidP="000A2CEF">
      <w:pPr>
        <w:rPr>
          <w:b/>
        </w:rPr>
      </w:pPr>
    </w:p>
    <w:p w14:paraId="135F5E1A" w14:textId="77777777"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14:paraId="4CA9B58E" w14:textId="77777777" w:rsidR="000A2CEF" w:rsidRDefault="000A2CEF" w:rsidP="000A2CEF"/>
    <w:p w14:paraId="25A6E593" w14:textId="77777777" w:rsidR="004A5CE2" w:rsidRDefault="004A5CE2" w:rsidP="000A2CEF">
      <w:r>
        <w:lastRenderedPageBreak/>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14:paraId="0EC1FBD7" w14:textId="77777777" w:rsidR="004A5CE2" w:rsidRDefault="004A5CE2" w:rsidP="000A2CEF"/>
    <w:p w14:paraId="42E72CDD" w14:textId="1B79A666"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F173E4">
        <w:t>; and</w:t>
      </w:r>
    </w:p>
    <w:p w14:paraId="39B0F83F" w14:textId="77777777" w:rsidR="00733EBF" w:rsidRDefault="00733EBF" w:rsidP="00733EBF"/>
    <w:p w14:paraId="55305A2F" w14:textId="24F165CE"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r w:rsidR="006549C3">
        <w:t>; and</w:t>
      </w:r>
    </w:p>
    <w:p w14:paraId="3B0099FC" w14:textId="77777777" w:rsidR="00733EBF" w:rsidRDefault="00733EBF" w:rsidP="00733EBF">
      <w:pPr>
        <w:pStyle w:val="ListParagraph"/>
      </w:pPr>
    </w:p>
    <w:p w14:paraId="21203B61" w14:textId="5BDB6601" w:rsidR="00733EBF" w:rsidRDefault="00733EBF" w:rsidP="00733EBF">
      <w:pPr>
        <w:pStyle w:val="ListParagraph"/>
        <w:numPr>
          <w:ilvl w:val="0"/>
          <w:numId w:val="6"/>
        </w:numPr>
      </w:pPr>
      <w:r>
        <w:t>Ensure compliance with the partner notification regulations (see below) and inform the patient of those requirements</w:t>
      </w:r>
      <w:r w:rsidR="006549C3">
        <w:t>; and</w:t>
      </w:r>
    </w:p>
    <w:p w14:paraId="6C92C21D" w14:textId="77777777" w:rsidR="00733EBF" w:rsidRDefault="00733EBF" w:rsidP="00733EBF">
      <w:pPr>
        <w:pStyle w:val="ListParagraph"/>
      </w:pPr>
    </w:p>
    <w:p w14:paraId="552DD67C" w14:textId="0AE509DC" w:rsidR="00420A35" w:rsidRDefault="00420A35" w:rsidP="00733EBF">
      <w:pPr>
        <w:pStyle w:val="ListParagraph"/>
        <w:numPr>
          <w:ilvl w:val="0"/>
          <w:numId w:val="6"/>
        </w:numPr>
      </w:pPr>
      <w:r>
        <w:t>Develop or adopt a system to avoid documenting the names of referred partners of the patient who tested positive for HIV</w:t>
      </w:r>
      <w:r w:rsidR="006549C3">
        <w:t>; and</w:t>
      </w:r>
    </w:p>
    <w:p w14:paraId="5A8A27F0" w14:textId="77777777" w:rsidR="00420A35" w:rsidRDefault="00420A35" w:rsidP="00420A35">
      <w:pPr>
        <w:pStyle w:val="ListParagraph"/>
      </w:pPr>
    </w:p>
    <w:p w14:paraId="012B1AAD" w14:textId="0FB7FA11" w:rsidR="00420A35" w:rsidRDefault="00420A35" w:rsidP="00733EBF">
      <w:pPr>
        <w:pStyle w:val="ListParagraph"/>
        <w:numPr>
          <w:ilvl w:val="0"/>
          <w:numId w:val="6"/>
        </w:numPr>
      </w:pPr>
      <w:r>
        <w:t>Offer referral for alcohol and drug and mental health counseling, including suicide prevention, if appropriate</w:t>
      </w:r>
      <w:r w:rsidR="006549C3">
        <w:t>; and</w:t>
      </w:r>
    </w:p>
    <w:p w14:paraId="6DAB1551" w14:textId="77777777" w:rsidR="00420A35" w:rsidRDefault="00420A35" w:rsidP="00420A35">
      <w:pPr>
        <w:pStyle w:val="ListParagraph"/>
      </w:pPr>
    </w:p>
    <w:p w14:paraId="575DC6A7" w14:textId="20011A0C"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r w:rsidR="00CA2304">
        <w:t>; and</w:t>
      </w:r>
    </w:p>
    <w:p w14:paraId="439ACE35" w14:textId="77777777" w:rsidR="00420A35" w:rsidRDefault="00420A35" w:rsidP="00420A35">
      <w:pPr>
        <w:pStyle w:val="ListParagraph"/>
      </w:pPr>
    </w:p>
    <w:p w14:paraId="24E5A36B" w14:textId="77777777" w:rsidR="00733EBF" w:rsidRDefault="00420A35" w:rsidP="00733EBF">
      <w:pPr>
        <w:pStyle w:val="ListParagraph"/>
        <w:numPr>
          <w:ilvl w:val="0"/>
          <w:numId w:val="6"/>
        </w:numPr>
      </w:pPr>
      <w:r>
        <w:t>Provide or refer for tuberculosis screening.</w:t>
      </w:r>
      <w:r w:rsidR="00733EBF">
        <w:t xml:space="preserve"> </w:t>
      </w:r>
    </w:p>
    <w:p w14:paraId="18BB0362" w14:textId="77777777" w:rsidR="000A2CEF" w:rsidRDefault="000A2CEF" w:rsidP="000A2CEF"/>
    <w:p w14:paraId="597D9354" w14:textId="77777777" w:rsidR="00A1773F" w:rsidRDefault="00A1773F" w:rsidP="000A2CEF">
      <w:r>
        <w:rPr>
          <w:b/>
        </w:rPr>
        <w:t>Is it permissible for information regarding positive testing for HIV or other sexually transmitted diseases to be disclosed to other persons who have been in contact with an infected patient?</w:t>
      </w:r>
    </w:p>
    <w:p w14:paraId="4189D75B" w14:textId="77777777" w:rsidR="00A1773F" w:rsidRDefault="00A1773F" w:rsidP="000A2CEF"/>
    <w:p w14:paraId="60178FBB" w14:textId="77777777"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14:paraId="02F1D254" w14:textId="77777777" w:rsidR="00A1773F" w:rsidRDefault="00A1773F" w:rsidP="000A2CEF">
      <w:pPr>
        <w:rPr>
          <w:b/>
        </w:rPr>
      </w:pPr>
    </w:p>
    <w:p w14:paraId="121E8861" w14:textId="77777777" w:rsidR="00420A35" w:rsidRDefault="00420A35" w:rsidP="000A2CEF">
      <w:r>
        <w:rPr>
          <w:b/>
        </w:rPr>
        <w:t>What are the requirements for notification of a partner of a patient who tests positive for HIV or other sexually transmitted disease?</w:t>
      </w:r>
    </w:p>
    <w:p w14:paraId="3862BCFE" w14:textId="77777777" w:rsidR="00420A35" w:rsidRDefault="00420A35" w:rsidP="000A2CEF"/>
    <w:p w14:paraId="3EF93F41" w14:textId="77777777" w:rsidR="00420A35" w:rsidRDefault="00420A35" w:rsidP="000A2CEF">
      <w:r>
        <w:tab/>
        <w:t>A local or state health officer, or authorized representative, must:</w:t>
      </w:r>
    </w:p>
    <w:p w14:paraId="7AFC786D" w14:textId="77777777" w:rsidR="00A52E79" w:rsidRDefault="00A52E79" w:rsidP="000A2CEF"/>
    <w:p w14:paraId="42A4E94E" w14:textId="77777777" w:rsidR="00A52E79" w:rsidRDefault="00A52E79" w:rsidP="00A52E79">
      <w:pPr>
        <w:pStyle w:val="ListParagraph"/>
        <w:numPr>
          <w:ilvl w:val="0"/>
          <w:numId w:val="7"/>
        </w:numPr>
      </w:pPr>
      <w:r>
        <w:t xml:space="preserve">Attempt to contact the principal health care provider of a patient who has tested positive for a previously unreported case of HIV infection within 3 working days of receiving the report of the test to seek input on the best means of conducting the case investigation </w:t>
      </w:r>
      <w:r>
        <w:lastRenderedPageBreak/>
        <w:t>required by law, and if appropriate, request that the health care provider contact the HIV positive patient.</w:t>
      </w:r>
      <w:r>
        <w:rPr>
          <w:rStyle w:val="FootnoteReference"/>
        </w:rPr>
        <w:footnoteReference w:id="15"/>
      </w:r>
    </w:p>
    <w:p w14:paraId="4B972AFB" w14:textId="77777777" w:rsidR="00A52E79" w:rsidRDefault="00A52E79" w:rsidP="00A52E79"/>
    <w:p w14:paraId="0158AA44" w14:textId="6550F6DA" w:rsidR="00A52E79" w:rsidRDefault="00800AC2" w:rsidP="00A52E79">
      <w:pPr>
        <w:pStyle w:val="ListParagraph"/>
        <w:numPr>
          <w:ilvl w:val="0"/>
          <w:numId w:val="7"/>
        </w:numPr>
      </w:pPr>
      <w:r>
        <w:t xml:space="preserve">Provide post-test counseling (see </w:t>
      </w:r>
      <w:r w:rsidR="00D90859">
        <w:t>below</w:t>
      </w:r>
      <w:r>
        <w:t>),</w:t>
      </w:r>
      <w:r>
        <w:rPr>
          <w:rStyle w:val="FootnoteReference"/>
        </w:rPr>
        <w:footnoteReference w:id="16"/>
      </w:r>
      <w:r>
        <w:t xml:space="preserve"> c</w:t>
      </w:r>
      <w:r w:rsidR="00A52E79">
        <w:t>ontact the HIV-positive patient to discuss the need to notify sex or injection equipment-sharing partners, including spouses, that they may have been exposed to and infected with HIV, and that they should seek HIV testing,</w:t>
      </w:r>
      <w:r w:rsidR="00A52E79">
        <w:rPr>
          <w:rStyle w:val="FootnoteReference"/>
        </w:rPr>
        <w:footnoteReference w:id="17"/>
      </w:r>
      <w:r w:rsidR="00A52E79">
        <w:t xml:space="preserve"> and </w:t>
      </w:r>
      <w:proofErr w:type="gramStart"/>
      <w:r w:rsidR="00A52E79">
        <w:t>offer assistance</w:t>
      </w:r>
      <w:proofErr w:type="gramEnd"/>
      <w:r w:rsidR="00A52E79">
        <w:t xml:space="preserve"> with partner notification as appropriate.</w:t>
      </w:r>
      <w:r w:rsidR="00A52E79">
        <w:rPr>
          <w:rStyle w:val="FootnoteReference"/>
        </w:rPr>
        <w:footnoteReference w:id="18"/>
      </w:r>
    </w:p>
    <w:p w14:paraId="4188A654" w14:textId="77777777" w:rsidR="00A52E79" w:rsidRDefault="00A52E79" w:rsidP="00A52E79">
      <w:pPr>
        <w:pStyle w:val="ListParagraph"/>
      </w:pPr>
    </w:p>
    <w:p w14:paraId="3261C420" w14:textId="77777777"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Recommendations for Partner Services Programs for HIV, Syphilis, Gonorrhea, and Chlamydial Infection</w:t>
      </w:r>
      <w:r w:rsidR="006756CA">
        <w:t xml:space="preserve"> as published by the Centers for Disease Control and Prevention.</w:t>
      </w:r>
      <w:r w:rsidR="006756CA">
        <w:rPr>
          <w:rStyle w:val="FootnoteReference"/>
        </w:rPr>
        <w:footnoteReference w:id="19"/>
      </w:r>
    </w:p>
    <w:p w14:paraId="6BADDC3C" w14:textId="77777777" w:rsidR="006756CA" w:rsidRDefault="006756CA" w:rsidP="006756CA">
      <w:pPr>
        <w:pStyle w:val="ListParagraph"/>
        <w:ind w:left="0" w:firstLine="720"/>
      </w:pPr>
    </w:p>
    <w:p w14:paraId="07E6D71F" w14:textId="3619C667"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w:t>
      </w:r>
      <w:r w:rsidR="00261601">
        <w:t xml:space="preserve"> principal</w:t>
      </w:r>
      <w:r>
        <w:t xml:space="preserve"> health care provider must attempt to inform the patient that the</w:t>
      </w:r>
      <w:r w:rsidR="00261601">
        <w:t xml:space="preserve"> local</w:t>
      </w:r>
      <w:r>
        <w:t xml:space="preserve"> health officer </w:t>
      </w:r>
      <w:r w:rsidR="00261601">
        <w:t xml:space="preserve">or authorized representative </w:t>
      </w:r>
      <w:r>
        <w:t xml:space="preserve">will contact the patient for the purpose of </w:t>
      </w:r>
      <w:proofErr w:type="gramStart"/>
      <w:r>
        <w:t>providing assistance</w:t>
      </w:r>
      <w:proofErr w:type="gramEnd"/>
      <w:r>
        <w:t xml:space="preserve"> with the notification of partners.</w:t>
      </w:r>
      <w:r>
        <w:rPr>
          <w:rStyle w:val="FootnoteReference"/>
        </w:rPr>
        <w:footnoteReference w:id="20"/>
      </w:r>
    </w:p>
    <w:p w14:paraId="3DD77456" w14:textId="77777777" w:rsidR="00420A35" w:rsidRDefault="00420A35" w:rsidP="000A2CEF">
      <w:pPr>
        <w:rPr>
          <w:b/>
        </w:rPr>
      </w:pPr>
    </w:p>
    <w:p w14:paraId="0D96EA4D" w14:textId="77777777" w:rsidR="00733EBF" w:rsidRDefault="00733EBF" w:rsidP="000A2CEF">
      <w:pPr>
        <w:rPr>
          <w:b/>
        </w:rPr>
      </w:pPr>
      <w:r>
        <w:rPr>
          <w:b/>
        </w:rPr>
        <w:t>When must HIV post-test counseling be provided?</w:t>
      </w:r>
    </w:p>
    <w:p w14:paraId="71A74464" w14:textId="77777777" w:rsidR="00733EBF" w:rsidRDefault="00733EBF" w:rsidP="000A2CEF">
      <w:pPr>
        <w:rPr>
          <w:b/>
        </w:rPr>
      </w:pPr>
    </w:p>
    <w:p w14:paraId="38F7A7EA" w14:textId="6E1B07BF" w:rsidR="00733EBF" w:rsidRPr="00733EBF" w:rsidRDefault="00733EBF" w:rsidP="000A2CEF">
      <w:r>
        <w:rPr>
          <w:b/>
        </w:rPr>
        <w:tab/>
      </w:r>
      <w:r>
        <w:t>Post</w:t>
      </w:r>
      <w:r w:rsidR="00D90859">
        <w:t>-</w:t>
      </w:r>
      <w:r>
        <w:t>test counseling must be provided by a local health officer or authorized representative to a patient whose test results are positive for, or suggestive of, HIV.</w:t>
      </w:r>
      <w:r>
        <w:rPr>
          <w:rStyle w:val="FootnoteReference"/>
        </w:rPr>
        <w:footnoteReference w:id="21"/>
      </w:r>
      <w:r>
        <w:t xml:space="preserve">  </w:t>
      </w:r>
    </w:p>
    <w:p w14:paraId="0FF191F4" w14:textId="77777777" w:rsidR="00733EBF" w:rsidRDefault="00733EBF" w:rsidP="000A2CEF">
      <w:pPr>
        <w:rPr>
          <w:b/>
        </w:rPr>
      </w:pPr>
    </w:p>
    <w:p w14:paraId="4178FE3B" w14:textId="77777777"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14:paraId="59BDE6F0" w14:textId="77777777" w:rsidR="000A2CEF" w:rsidRDefault="000A2CEF" w:rsidP="000A2CEF"/>
    <w:p w14:paraId="6551664B" w14:textId="460C225D" w:rsidR="000A2CEF" w:rsidRDefault="00E72ACD" w:rsidP="000A2CEF">
      <w:r>
        <w:tab/>
      </w:r>
      <w:r w:rsidR="00227CF6">
        <w:t>Generally, yes</w:t>
      </w:r>
      <w:r w:rsidR="00B23504">
        <w:t>.</w:t>
      </w:r>
      <w:r w:rsidR="00B23504">
        <w:rPr>
          <w:rStyle w:val="FootnoteReference"/>
        </w:rPr>
        <w:footnoteReference w:id="22"/>
      </w:r>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14:paraId="7ECE34AB" w14:textId="77777777" w:rsidR="000A2CEF" w:rsidRDefault="000A2CEF" w:rsidP="000A2CEF"/>
    <w:p w14:paraId="47C773C4" w14:textId="77777777" w:rsidR="000A2CEF" w:rsidRDefault="00B23504" w:rsidP="000A2CEF">
      <w:r>
        <w:lastRenderedPageBreak/>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9B0F28E" w14:textId="77777777" w:rsidR="000A2CEF" w:rsidRDefault="000A2CEF" w:rsidP="000A2CEF"/>
    <w:p w14:paraId="24560EF3" w14:textId="77777777" w:rsidR="000A2CEF" w:rsidRPr="00EB5E19" w:rsidRDefault="000A5B4E" w:rsidP="000A2CEF">
      <w:pPr>
        <w:rPr>
          <w:b/>
        </w:rPr>
      </w:pPr>
      <w:r w:rsidRPr="000A5B4E">
        <w:rPr>
          <w:b/>
        </w:rPr>
        <w:t>Can the results of HIV or STD testing or treatment otherwise be disclosed?</w:t>
      </w:r>
    </w:p>
    <w:p w14:paraId="14884032" w14:textId="77777777" w:rsidR="000A2CEF" w:rsidRDefault="000A2CEF" w:rsidP="000A2CEF"/>
    <w:p w14:paraId="4A136F51" w14:textId="5A8F3621" w:rsidR="000A2CEF" w:rsidRDefault="00B23504" w:rsidP="000A2CEF">
      <w:r>
        <w:tab/>
      </w:r>
      <w:r w:rsidR="000A2CEF">
        <w:t>Generally, no.</w:t>
      </w:r>
      <w:r>
        <w:rPr>
          <w:rStyle w:val="FootnoteReference"/>
        </w:rPr>
        <w:footnoteReference w:id="23"/>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4"/>
      </w:r>
    </w:p>
    <w:p w14:paraId="66A25642" w14:textId="77777777" w:rsidR="000A2CEF" w:rsidRDefault="000A2CEF" w:rsidP="000A2CEF"/>
    <w:p w14:paraId="7CD40807" w14:textId="77777777" w:rsidR="001F4AF9" w:rsidRDefault="000A2CEF" w:rsidP="000A2CEF">
      <w:pPr>
        <w:pStyle w:val="ListParagraph"/>
        <w:numPr>
          <w:ilvl w:val="0"/>
          <w:numId w:val="8"/>
        </w:numPr>
      </w:pPr>
      <w:r>
        <w:t>The patient or the patient’s legal representative for health care decisions (except that, with a minor age 14 or older who is otherwise competent, disclosure is to be made to the minor, not to the minor’s legal representative).</w:t>
      </w:r>
    </w:p>
    <w:p w14:paraId="6D44DD84" w14:textId="77777777" w:rsidR="001F4AF9" w:rsidRDefault="001F4AF9" w:rsidP="001F4AF9">
      <w:pPr>
        <w:pStyle w:val="ListParagraph"/>
      </w:pPr>
    </w:p>
    <w:p w14:paraId="05F2FD3A" w14:textId="77777777"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5"/>
      </w:r>
      <w:r>
        <w:t>, such a specific release must be signed by the minor).</w:t>
      </w:r>
    </w:p>
    <w:p w14:paraId="55E95FAD" w14:textId="77777777" w:rsidR="001F4AF9" w:rsidRDefault="001F4AF9" w:rsidP="001F4AF9">
      <w:pPr>
        <w:pStyle w:val="ListParagraph"/>
      </w:pPr>
    </w:p>
    <w:p w14:paraId="7508663B" w14:textId="431C82DA"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14:paraId="5E46E556" w14:textId="77777777" w:rsidR="001F4AF9" w:rsidRDefault="001F4AF9" w:rsidP="001F4AF9">
      <w:pPr>
        <w:pStyle w:val="ListParagraph"/>
      </w:pPr>
    </w:p>
    <w:p w14:paraId="60D8F07A" w14:textId="77777777"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14:paraId="7D8E6929" w14:textId="77777777" w:rsidR="001F4AF9" w:rsidRDefault="001F4AF9" w:rsidP="001F4AF9">
      <w:pPr>
        <w:pStyle w:val="ListParagraph"/>
      </w:pPr>
    </w:p>
    <w:p w14:paraId="5B6538DD" w14:textId="77777777"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14:paraId="55435093" w14:textId="77777777" w:rsidR="001F4AF9" w:rsidRDefault="001F4AF9" w:rsidP="001F4AF9">
      <w:pPr>
        <w:pStyle w:val="ListParagraph"/>
      </w:pPr>
    </w:p>
    <w:p w14:paraId="1276EC86" w14:textId="77777777" w:rsidR="001F4AF9" w:rsidRDefault="000A2CEF" w:rsidP="000A2CEF">
      <w:pPr>
        <w:pStyle w:val="ListParagraph"/>
        <w:numPr>
          <w:ilvl w:val="0"/>
          <w:numId w:val="8"/>
        </w:numPr>
      </w:pPr>
      <w:r>
        <w:t>A person allowed access to the record by court order granted after application showing good cause.</w:t>
      </w:r>
    </w:p>
    <w:p w14:paraId="775C9157" w14:textId="0B1D47BE" w:rsidR="001F4AF9" w:rsidRDefault="00B6601A" w:rsidP="001F4AF9">
      <w:pPr>
        <w:pStyle w:val="ListParagraph"/>
      </w:pPr>
      <w:ins w:id="2" w:author="Ben Wilson" w:date="2018-12-27T15:20:00Z">
        <w:r>
          <w:t xml:space="preserve"> </w:t>
        </w:r>
      </w:ins>
      <w:bookmarkStart w:id="3" w:name="_GoBack"/>
      <w:bookmarkEnd w:id="3"/>
    </w:p>
    <w:p w14:paraId="3540AD71" w14:textId="77777777" w:rsidR="00594F99" w:rsidRDefault="000A2CEF" w:rsidP="000A2CEF">
      <w:pPr>
        <w:pStyle w:val="ListParagraph"/>
        <w:numPr>
          <w:ilvl w:val="0"/>
          <w:numId w:val="8"/>
        </w:numPr>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D4AA531" w14:textId="77777777" w:rsidR="00594F99" w:rsidRDefault="00594F99" w:rsidP="00594F99">
      <w:pPr>
        <w:pStyle w:val="ListParagraph"/>
      </w:pPr>
    </w:p>
    <w:p w14:paraId="03AFF3D0" w14:textId="77777777"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10293015" w14:textId="77777777" w:rsidR="00594F99" w:rsidRDefault="00594F99" w:rsidP="00594F99">
      <w:pPr>
        <w:pStyle w:val="ListParagraph"/>
      </w:pPr>
    </w:p>
    <w:p w14:paraId="17264DFA" w14:textId="77777777"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338A3A13" w14:textId="77777777" w:rsidR="00594F99" w:rsidRDefault="00594F99" w:rsidP="00594F99">
      <w:pPr>
        <w:pStyle w:val="ListParagraph"/>
      </w:pPr>
    </w:p>
    <w:p w14:paraId="58E2C4F7" w14:textId="37D4D07E" w:rsidR="000A2CEF" w:rsidRDefault="000A2CEF" w:rsidP="000A2CEF">
      <w:pPr>
        <w:pStyle w:val="ListParagraph"/>
        <w:numPr>
          <w:ilvl w:val="0"/>
          <w:numId w:val="8"/>
        </w:numPr>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0EAB1E50" w14:textId="77777777" w:rsidR="000A2CEF" w:rsidRDefault="000A2CEF" w:rsidP="000A2CEF"/>
    <w:p w14:paraId="55B689B9" w14:textId="77777777"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6"/>
      </w:r>
      <w:r>
        <w:t xml:space="preserve"> </w:t>
      </w:r>
    </w:p>
    <w:p w14:paraId="56CE73EB" w14:textId="77777777" w:rsidR="001F4AF9" w:rsidRDefault="001F4AF9" w:rsidP="000A2CEF"/>
    <w:p w14:paraId="4941E5EC" w14:textId="77777777" w:rsidR="001F4AF9" w:rsidRDefault="001F4AF9" w:rsidP="001F4AF9">
      <w:pPr>
        <w:pStyle w:val="ListParagraph"/>
        <w:numPr>
          <w:ilvl w:val="0"/>
          <w:numId w:val="9"/>
        </w:numPr>
      </w:pPr>
      <w:r>
        <w:t>Notification of persons with substantial exposure, including sexual or syringe-sharing partners.</w:t>
      </w:r>
    </w:p>
    <w:p w14:paraId="001E69A0" w14:textId="77777777" w:rsidR="001F4AF9" w:rsidRDefault="001F4AF9" w:rsidP="001F4AF9"/>
    <w:p w14:paraId="29C6DF44" w14:textId="77777777" w:rsidR="001F4AF9" w:rsidRDefault="001F4AF9" w:rsidP="001F4AF9">
      <w:pPr>
        <w:pStyle w:val="ListParagraph"/>
        <w:numPr>
          <w:ilvl w:val="0"/>
          <w:numId w:val="9"/>
        </w:numPr>
      </w:pPr>
      <w:r>
        <w:t>Referral of the infected patient to DSHS.</w:t>
      </w:r>
    </w:p>
    <w:p w14:paraId="4D6FF9C3" w14:textId="77777777" w:rsidR="001F4AF9" w:rsidRDefault="001F4AF9" w:rsidP="001F4AF9">
      <w:pPr>
        <w:pStyle w:val="ListParagraph"/>
      </w:pPr>
    </w:p>
    <w:p w14:paraId="5BCD8FB2" w14:textId="77777777"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14:paraId="780E820B" w14:textId="77777777" w:rsidR="001F4AF9" w:rsidRDefault="001F4AF9" w:rsidP="001F4AF9">
      <w:pPr>
        <w:pStyle w:val="ListParagraph"/>
      </w:pPr>
    </w:p>
    <w:p w14:paraId="5F9FCCCA" w14:textId="77777777" w:rsidR="001F4AF9" w:rsidRDefault="001F4AF9" w:rsidP="001F4AF9">
      <w:pPr>
        <w:pStyle w:val="ListParagraph"/>
        <w:numPr>
          <w:ilvl w:val="0"/>
          <w:numId w:val="9"/>
        </w:numPr>
      </w:pPr>
      <w:r>
        <w:t>For investigations related to examinations ordered by law.</w:t>
      </w:r>
      <w:r>
        <w:rPr>
          <w:rStyle w:val="FootnoteReference"/>
        </w:rPr>
        <w:footnoteReference w:id="27"/>
      </w:r>
    </w:p>
    <w:p w14:paraId="108057B3" w14:textId="77777777" w:rsidR="001F4AF9" w:rsidRDefault="001F4AF9" w:rsidP="000A2CEF"/>
    <w:p w14:paraId="26B11A3D" w14:textId="77777777" w:rsidR="000A2CEF" w:rsidRPr="00EB5E19" w:rsidRDefault="000A5B4E" w:rsidP="000A2CEF">
      <w:pPr>
        <w:rPr>
          <w:b/>
        </w:rPr>
      </w:pPr>
      <w:r w:rsidRPr="000A5B4E">
        <w:rPr>
          <w:b/>
        </w:rPr>
        <w:t>Is a general authorization for release of medical records sufficient to release information concerning HIV or STD testing?</w:t>
      </w:r>
    </w:p>
    <w:p w14:paraId="73485014" w14:textId="77777777" w:rsidR="000A2CEF" w:rsidRDefault="000A2CEF" w:rsidP="000A2CEF"/>
    <w:p w14:paraId="3834F8C4" w14:textId="4FB59077" w:rsidR="000A2CEF" w:rsidRPr="00D17BEC" w:rsidRDefault="00594F99" w:rsidP="000A2CEF">
      <w:pPr>
        <w:rPr>
          <w:b/>
        </w:rPr>
      </w:pPr>
      <w:r>
        <w:tab/>
      </w:r>
      <w:r w:rsidR="000A2CEF">
        <w:t>No</w:t>
      </w:r>
      <w:r>
        <w:t>.</w:t>
      </w:r>
      <w:r w:rsidR="00307AF6">
        <w:rPr>
          <w:rStyle w:val="FootnoteReference"/>
        </w:rPr>
        <w:footnoteReference w:id="28"/>
      </w:r>
      <w:r w:rsidR="000A2CEF">
        <w:t xml:space="preserve"> A general authorization for release of medical records is not </w:t>
      </w:r>
      <w:proofErr w:type="gramStart"/>
      <w:r w:rsidR="000A2CEF">
        <w:t>sufficient</w:t>
      </w:r>
      <w:proofErr w:type="gramEnd"/>
      <w:r w:rsidR="000A2CEF">
        <w:t xml:space="preserve"> to release information concerning the identity of the patient tested or the results of any HIV or STD testing.  Either a court order or a specific written consent should be obtained. See </w:t>
      </w:r>
      <w:r w:rsidR="000A5B4E" w:rsidRPr="000A5B4E">
        <w:rPr>
          <w:b/>
        </w:rPr>
        <w:t>DISCLOSURE AND PROTECTION OF HEALTH CARE INFORMATION.</w:t>
      </w:r>
    </w:p>
    <w:p w14:paraId="63384773" w14:textId="77777777" w:rsidR="000A2CEF" w:rsidRDefault="000A2CEF" w:rsidP="000A2CEF"/>
    <w:p w14:paraId="0119F53A" w14:textId="77777777" w:rsidR="000A2CEF" w:rsidRPr="00EB5E19" w:rsidRDefault="000A5B4E" w:rsidP="000A2CEF">
      <w:pPr>
        <w:rPr>
          <w:b/>
        </w:rPr>
      </w:pPr>
      <w:r w:rsidRPr="000A5B4E">
        <w:rPr>
          <w:b/>
        </w:rPr>
        <w:t>What steps must be taken to maintain confidentiality?</w:t>
      </w:r>
    </w:p>
    <w:p w14:paraId="5BE15B81" w14:textId="77777777" w:rsidR="000A2CEF" w:rsidRDefault="000A2CEF" w:rsidP="000A2CEF"/>
    <w:p w14:paraId="6F804EDC" w14:textId="0373FE2D" w:rsidR="000A2CEF" w:rsidRPr="00594F99" w:rsidRDefault="00AF0280" w:rsidP="00AF0280">
      <w:r>
        <w:tab/>
      </w:r>
      <w:r w:rsidR="000A5B4E">
        <w:t xml:space="preserve">A physician must establish and implement policies and procedures to maintain confidentiality of a patient’s medical information. </w:t>
      </w:r>
      <w:r>
        <w:rPr>
          <w:u w:val="single"/>
        </w:rPr>
        <w:t>See</w:t>
      </w:r>
      <w:r>
        <w:t xml:space="preserve"> </w:t>
      </w:r>
      <w:r>
        <w:rPr>
          <w:b/>
        </w:rPr>
        <w:t>DISCLOSURE AND PROTECTION OF HEALTH</w:t>
      </w:r>
      <w:r>
        <w:t xml:space="preserve"> </w:t>
      </w:r>
      <w:r>
        <w:rPr>
          <w:b/>
        </w:rPr>
        <w:t xml:space="preserve">CARE INFORMATION. </w:t>
      </w:r>
    </w:p>
    <w:p w14:paraId="285E41EA" w14:textId="77777777" w:rsidR="000A2CEF" w:rsidRPr="00594F99" w:rsidRDefault="000A2CEF" w:rsidP="000A2CEF"/>
    <w:p w14:paraId="43136861" w14:textId="77777777" w:rsidR="000A2CEF" w:rsidRPr="00594F99" w:rsidRDefault="00AF0280" w:rsidP="000A2CEF">
      <w:r>
        <w:tab/>
      </w:r>
      <w:r w:rsidR="000A5B4E">
        <w:t xml:space="preserve">When disclosure of the identity of a person tested for HIV or STD, or of the results of HIV or STD tests, or of treatment provided for HIV or STD is made to someone other than the patient, </w:t>
      </w:r>
      <w:r w:rsidR="000A5B4E">
        <w:lastRenderedPageBreak/>
        <w:t>the patient’s legal representative, or another health care provider, the disclosure must be accompanied by a written statement which includes the following or substantially similar language:</w:t>
      </w:r>
    </w:p>
    <w:p w14:paraId="5A9817D2" w14:textId="77777777" w:rsidR="000A2CEF" w:rsidRPr="00594F99" w:rsidRDefault="000A2CEF" w:rsidP="000A2CEF"/>
    <w:p w14:paraId="17D6B12D" w14:textId="77777777" w:rsidR="000A2CEF" w:rsidRPr="00594F99" w:rsidRDefault="000A5B4E" w:rsidP="004D114B">
      <w:pPr>
        <w:ind w:left="72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9"/>
      </w:r>
    </w:p>
    <w:p w14:paraId="2257D5AE" w14:textId="77777777" w:rsidR="000A2CEF" w:rsidRPr="00594F99" w:rsidRDefault="000A2CEF" w:rsidP="000A2CEF"/>
    <w:p w14:paraId="1EAD2EE2" w14:textId="77777777" w:rsidR="000A2CEF" w:rsidRDefault="000A5B4E" w:rsidP="00AF0280">
      <w:pPr>
        <w:ind w:firstLine="720"/>
      </w:pPr>
      <w:r>
        <w:t>An oral disclosure must be accompanied or followed by such a notice within 10 days.</w:t>
      </w:r>
      <w:r w:rsidR="00AF0280">
        <w:rPr>
          <w:rStyle w:val="FootnoteReference"/>
        </w:rPr>
        <w:footnoteReference w:id="30"/>
      </w:r>
    </w:p>
    <w:p w14:paraId="74EC5031" w14:textId="77777777" w:rsidR="000A2CEF" w:rsidRDefault="000A2CEF" w:rsidP="000A2CEF"/>
    <w:p w14:paraId="28CD5B91" w14:textId="77777777" w:rsidR="000A2CEF" w:rsidRPr="00EB5E19" w:rsidRDefault="000A5B4E" w:rsidP="000A2CEF">
      <w:pPr>
        <w:rPr>
          <w:b/>
        </w:rPr>
      </w:pPr>
      <w:r w:rsidRPr="000A5B4E">
        <w:rPr>
          <w:b/>
        </w:rPr>
        <w:t>When must physicians report AIDS, HIV or STDs to state or local health departments?</w:t>
      </w:r>
    </w:p>
    <w:p w14:paraId="693E9593" w14:textId="77777777" w:rsidR="000A2CEF" w:rsidRDefault="000A2CEF" w:rsidP="000A2CEF"/>
    <w:p w14:paraId="20FD28AF" w14:textId="13EAA8C4" w:rsidR="000A2CEF" w:rsidRDefault="00AF0280" w:rsidP="000A2CEF">
      <w:r>
        <w:tab/>
      </w:r>
      <w:r w:rsidR="000A2CEF">
        <w:t xml:space="preserve">AIDS, HIV infection, chancroid, </w:t>
      </w:r>
      <w:r>
        <w:t>chlamydia</w:t>
      </w:r>
      <w:r w:rsidR="000A2CEF">
        <w:t xml:space="preserve"> trachomatis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1"/>
      </w:r>
      <w:r w:rsidR="000A2CEF">
        <w:t xml:space="preserve"> </w:t>
      </w:r>
      <w:r w:rsidR="000A5B4E" w:rsidRPr="000A5B4E">
        <w:rPr>
          <w:u w:val="single"/>
        </w:rPr>
        <w:t>See</w:t>
      </w:r>
      <w:r w:rsidR="000A2CEF">
        <w:t xml:space="preserve"> </w:t>
      </w:r>
      <w:r w:rsidR="000A5B4E" w:rsidRPr="000A5B4E">
        <w:rPr>
          <w:b/>
        </w:rPr>
        <w:t>NOTIFIABLE CONDITIONS</w:t>
      </w:r>
      <w:r w:rsidR="000A2CEF">
        <w:t>.</w:t>
      </w:r>
    </w:p>
    <w:p w14:paraId="2B0E73DA" w14:textId="77777777" w:rsidR="000A2CEF" w:rsidRDefault="000A2CEF" w:rsidP="000A2CEF"/>
    <w:p w14:paraId="647F4776" w14:textId="77777777" w:rsidR="000A2CEF" w:rsidRPr="00D17BEC" w:rsidRDefault="000A5B4E" w:rsidP="000A2CEF">
      <w:pPr>
        <w:rPr>
          <w:b/>
        </w:rPr>
      </w:pPr>
      <w:r w:rsidRPr="000A5B4E">
        <w:rPr>
          <w:b/>
        </w:rPr>
        <w:t>Are there penalties for unauthorized AIDS, HIV or STD disclosure?</w:t>
      </w:r>
    </w:p>
    <w:p w14:paraId="01E56ED6" w14:textId="77777777" w:rsidR="000A2CEF" w:rsidRDefault="000A2CEF" w:rsidP="000A2CEF"/>
    <w:p w14:paraId="59D9A99C" w14:textId="72F98484" w:rsidR="000A2CEF" w:rsidRDefault="00756556" w:rsidP="000A2CEF">
      <w:r>
        <w:tab/>
      </w:r>
      <w:r w:rsidR="000A2CEF">
        <w:t>Yes</w:t>
      </w:r>
      <w:r>
        <w:t>.</w:t>
      </w:r>
      <w:r w:rsidR="000A2CEF">
        <w:t xml:space="preserve"> Unauthorized disclosure is a gross misdemeanor.</w:t>
      </w:r>
      <w:r>
        <w:rPr>
          <w:rStyle w:val="FootnoteReference"/>
        </w:rPr>
        <w:footnoteReference w:id="32"/>
      </w:r>
      <w:r w:rsidR="000A2CEF">
        <w:t xml:space="preserve"> Washington law also provides a civil cause of action to any person aggrieved by a violation of the confidentiality provisions of the law.</w:t>
      </w:r>
      <w:r w:rsidR="00F8142A">
        <w:rPr>
          <w:rStyle w:val="FootnoteReference"/>
        </w:rPr>
        <w:footnoteReference w:id="33"/>
      </w:r>
    </w:p>
    <w:p w14:paraId="0E4CA36A" w14:textId="77777777" w:rsidR="000A2CEF" w:rsidRDefault="000A2CEF" w:rsidP="000A2CEF"/>
    <w:p w14:paraId="2D25C68B" w14:textId="77777777" w:rsidR="000A2CEF" w:rsidRPr="00D17BEC" w:rsidRDefault="00A90FB2" w:rsidP="000A2CEF">
      <w:pPr>
        <w:rPr>
          <w:b/>
        </w:rPr>
      </w:pPr>
      <w:r>
        <w:rPr>
          <w:b/>
        </w:rPr>
        <w:t>What is AIDS counseling?</w:t>
      </w:r>
    </w:p>
    <w:p w14:paraId="1D3E7C58" w14:textId="77777777" w:rsidR="000A2CEF" w:rsidRDefault="000A2CEF" w:rsidP="000A2CEF"/>
    <w:p w14:paraId="0134F824" w14:textId="77777777" w:rsidR="00A90FB2" w:rsidRDefault="00F8142A" w:rsidP="000A2CEF">
      <w:r>
        <w:tab/>
      </w:r>
      <w:r w:rsidR="00A90FB2">
        <w:t>AIDS counseling means counseling directed toward:</w:t>
      </w:r>
      <w:r w:rsidR="00A90FB2">
        <w:rPr>
          <w:rStyle w:val="FootnoteReference"/>
        </w:rPr>
        <w:footnoteReference w:id="34"/>
      </w:r>
    </w:p>
    <w:p w14:paraId="68202B15" w14:textId="77777777" w:rsidR="00A90FB2" w:rsidRDefault="00A90FB2" w:rsidP="000A2CEF"/>
    <w:p w14:paraId="3521B2B3" w14:textId="77777777" w:rsidR="00A90FB2" w:rsidRDefault="00A90FB2" w:rsidP="00A90FB2">
      <w:pPr>
        <w:pStyle w:val="ListParagraph"/>
        <w:numPr>
          <w:ilvl w:val="0"/>
          <w:numId w:val="11"/>
        </w:numPr>
      </w:pPr>
      <w:r>
        <w:t>Increasing the patient’s understanding of acquired immunodeficiency syndrome (AIDS).</w:t>
      </w:r>
    </w:p>
    <w:p w14:paraId="68D15BCF" w14:textId="77777777" w:rsidR="00A90FB2" w:rsidRDefault="00A90FB2" w:rsidP="00A90FB2"/>
    <w:p w14:paraId="42BC0BC9" w14:textId="77777777" w:rsidR="00A90FB2" w:rsidRDefault="00A90FB2" w:rsidP="00A90FB2">
      <w:pPr>
        <w:pStyle w:val="ListParagraph"/>
        <w:numPr>
          <w:ilvl w:val="0"/>
          <w:numId w:val="11"/>
        </w:numPr>
      </w:pPr>
      <w:r>
        <w:t>Assessing the patient’s risk of HIV acquisition and transmission.</w:t>
      </w:r>
    </w:p>
    <w:p w14:paraId="431CF3F6" w14:textId="77777777" w:rsidR="00A90FB2" w:rsidRDefault="00A90FB2" w:rsidP="00A90FB2">
      <w:pPr>
        <w:pStyle w:val="ListParagraph"/>
      </w:pPr>
    </w:p>
    <w:p w14:paraId="48C80B52" w14:textId="77777777" w:rsidR="00A90FB2" w:rsidRDefault="00A90FB2" w:rsidP="00A90FB2">
      <w:pPr>
        <w:pStyle w:val="ListParagraph"/>
        <w:numPr>
          <w:ilvl w:val="0"/>
          <w:numId w:val="11"/>
        </w:numPr>
      </w:pPr>
      <w:r>
        <w:t>Affecting the patient’s behavior in ways to reduce the risk of acquiring and transmitting HIV infection.</w:t>
      </w:r>
    </w:p>
    <w:p w14:paraId="3D67124B" w14:textId="77777777" w:rsidR="00A90FB2" w:rsidRDefault="00A90FB2" w:rsidP="00A90FB2"/>
    <w:p w14:paraId="3635A85B" w14:textId="77777777" w:rsidR="00A90FB2" w:rsidRDefault="00A90FB2" w:rsidP="00A90FB2">
      <w:pPr>
        <w:rPr>
          <w:b/>
        </w:rPr>
      </w:pPr>
      <w:r>
        <w:rPr>
          <w:b/>
        </w:rPr>
        <w:t>U</w:t>
      </w:r>
      <w:r w:rsidR="000A5B4E" w:rsidRPr="000A5B4E">
        <w:rPr>
          <w:b/>
        </w:rPr>
        <w:t>nder what circumstances must a physician provide AIDS counseling to a patient?</w:t>
      </w:r>
    </w:p>
    <w:p w14:paraId="43886E1F" w14:textId="77777777" w:rsidR="00A90FB2" w:rsidRPr="00A90FB2" w:rsidRDefault="00A90FB2" w:rsidP="00A90FB2">
      <w:pPr>
        <w:rPr>
          <w:b/>
        </w:rPr>
      </w:pPr>
    </w:p>
    <w:p w14:paraId="63F5648A" w14:textId="77777777" w:rsidR="000A2CEF" w:rsidRDefault="00A90FB2" w:rsidP="000A2CEF">
      <w:r>
        <w:tab/>
      </w:r>
      <w:r w:rsidR="000A2CEF">
        <w:t>A physician who is a patient’s principal health care provider must counsel or ensure AIDS counseling for:</w:t>
      </w:r>
    </w:p>
    <w:p w14:paraId="581EF4B2" w14:textId="77777777" w:rsidR="000A2CEF" w:rsidRDefault="000A2CEF" w:rsidP="000A2CEF"/>
    <w:p w14:paraId="369E4674" w14:textId="77777777" w:rsidR="00F8142A" w:rsidRDefault="000A2CEF" w:rsidP="000A2CEF">
      <w:pPr>
        <w:pStyle w:val="ListParagraph"/>
        <w:numPr>
          <w:ilvl w:val="0"/>
          <w:numId w:val="10"/>
        </w:numPr>
      </w:pPr>
      <w:r>
        <w:t>Each pregnant woman.</w:t>
      </w:r>
      <w:r w:rsidR="00F8142A" w:rsidRPr="00F8142A">
        <w:rPr>
          <w:rStyle w:val="FootnoteReference"/>
        </w:rPr>
        <w:footnoteReference w:id="35"/>
      </w:r>
    </w:p>
    <w:p w14:paraId="7101984B" w14:textId="77777777" w:rsidR="00F8142A" w:rsidRDefault="00F8142A" w:rsidP="00F8142A">
      <w:pPr>
        <w:pStyle w:val="ListParagraph"/>
      </w:pPr>
    </w:p>
    <w:p w14:paraId="653C7260" w14:textId="77777777" w:rsidR="00A90FB2" w:rsidRDefault="000A2CEF" w:rsidP="000A2CEF">
      <w:pPr>
        <w:pStyle w:val="ListParagraph"/>
        <w:numPr>
          <w:ilvl w:val="0"/>
          <w:numId w:val="10"/>
        </w:numPr>
      </w:pPr>
      <w:r>
        <w:t>Each patient seeking treatment of an STD.</w:t>
      </w:r>
      <w:r w:rsidR="00A90FB2">
        <w:rPr>
          <w:rStyle w:val="FootnoteReference"/>
        </w:rPr>
        <w:footnoteReference w:id="36"/>
      </w:r>
      <w:r>
        <w:t xml:space="preserve">  </w:t>
      </w:r>
    </w:p>
    <w:p w14:paraId="5AFCB3E6" w14:textId="77777777" w:rsidR="00A90FB2" w:rsidRDefault="00A90FB2" w:rsidP="00A90FB2">
      <w:pPr>
        <w:pStyle w:val="ListParagraph"/>
      </w:pPr>
    </w:p>
    <w:p w14:paraId="2B8E7564" w14:textId="695DB1F7" w:rsidR="000A2CEF" w:rsidRDefault="000A2CEF" w:rsidP="000A2CEF">
      <w:pPr>
        <w:pStyle w:val="ListParagraph"/>
        <w:numPr>
          <w:ilvl w:val="0"/>
          <w:numId w:val="10"/>
        </w:numPr>
      </w:pPr>
      <w:r>
        <w:t>Drug treatment programs also must provide or ensure AIDS counseling for each person in a drug treatment program</w:t>
      </w:r>
      <w:r w:rsidR="003D101D">
        <w:t>.</w:t>
      </w:r>
      <w:r w:rsidR="00D17BEC">
        <w:rPr>
          <w:rStyle w:val="FootnoteReference"/>
        </w:rPr>
        <w:footnoteReference w:id="37"/>
      </w:r>
    </w:p>
    <w:p w14:paraId="133A5A51" w14:textId="77777777" w:rsidR="000A2CEF" w:rsidRDefault="000A2CEF" w:rsidP="000A2CEF"/>
    <w:p w14:paraId="40A798DD" w14:textId="77777777" w:rsidR="000A2CEF" w:rsidRPr="00D17BEC" w:rsidRDefault="000A5B4E" w:rsidP="000A2CEF">
      <w:pPr>
        <w:rPr>
          <w:b/>
        </w:rPr>
      </w:pPr>
      <w:r w:rsidRPr="000A5B4E">
        <w:rPr>
          <w:b/>
        </w:rPr>
        <w:t>Must AIDS counseling be provided to pregnant women?</w:t>
      </w:r>
    </w:p>
    <w:p w14:paraId="78A01C0A" w14:textId="77777777" w:rsidR="000A2CEF" w:rsidRDefault="000A2CEF" w:rsidP="000A2CEF"/>
    <w:p w14:paraId="3160AFF5" w14:textId="58C96F05"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8"/>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9"/>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11"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14:paraId="654B1B73" w14:textId="77777777" w:rsidR="000A2CEF" w:rsidRDefault="000A2CEF" w:rsidP="000A2CEF"/>
    <w:p w14:paraId="0D68F5A1" w14:textId="77777777" w:rsidR="000A2CEF" w:rsidRPr="00D17BEC" w:rsidRDefault="000A5B4E" w:rsidP="000A2CEF">
      <w:pPr>
        <w:rPr>
          <w:b/>
        </w:rPr>
      </w:pPr>
      <w:r w:rsidRPr="000A5B4E">
        <w:rPr>
          <w:b/>
        </w:rPr>
        <w:t>Must a physician test a pregnant woman for STD?</w:t>
      </w:r>
    </w:p>
    <w:p w14:paraId="0EA3D5B7" w14:textId="77777777" w:rsidR="000A2CEF" w:rsidRDefault="000A2CEF" w:rsidP="000A2CEF"/>
    <w:p w14:paraId="3E4A981C" w14:textId="42B4F6B2" w:rsidR="000A2CEF" w:rsidRDefault="000A2CEF" w:rsidP="000A2CEF">
      <w:r>
        <w:t>Yes</w:t>
      </w:r>
      <w:r w:rsidR="005A1860">
        <w:t>,</w:t>
      </w:r>
      <w:r w:rsidR="00FC65EA">
        <w:rPr>
          <w:rStyle w:val="FootnoteReference"/>
        </w:rPr>
        <w:footnoteReference w:id="40"/>
      </w:r>
      <w:r>
        <w:t xml:space="preserve"> for syphilis. </w:t>
      </w:r>
      <w:r w:rsidR="000A5B4E" w:rsidRPr="000A5B4E">
        <w:rPr>
          <w:u w:val="single"/>
        </w:rPr>
        <w:t>See</w:t>
      </w:r>
      <w:r>
        <w:t xml:space="preserve"> </w:t>
      </w:r>
      <w:r w:rsidR="000A5B4E" w:rsidRPr="000A5B4E">
        <w:rPr>
          <w:b/>
        </w:rPr>
        <w:t>PREGNANCY CARE</w:t>
      </w:r>
      <w:r>
        <w:t>.</w:t>
      </w:r>
    </w:p>
    <w:p w14:paraId="4EBA40B7" w14:textId="77777777" w:rsidR="000A2CEF" w:rsidRDefault="000A2CEF" w:rsidP="000A2CEF"/>
    <w:p w14:paraId="5A517E73" w14:textId="77777777" w:rsidR="000A2CEF" w:rsidRPr="00D17BEC" w:rsidRDefault="000A5B4E" w:rsidP="000A2CEF">
      <w:pPr>
        <w:rPr>
          <w:b/>
        </w:rPr>
      </w:pPr>
      <w:r w:rsidRPr="000A5B4E">
        <w:rPr>
          <w:b/>
        </w:rPr>
        <w:t>Must AIDS counseling be provided to a patient seeking treatment for STD?</w:t>
      </w:r>
    </w:p>
    <w:p w14:paraId="036CF70B" w14:textId="77777777" w:rsidR="000A2CEF" w:rsidRDefault="000A2CEF" w:rsidP="000A2CEF"/>
    <w:p w14:paraId="064E1EBE" w14:textId="3368E960" w:rsidR="000A2CEF" w:rsidRDefault="000A2CEF" w:rsidP="000A2CEF">
      <w:r>
        <w:t>Yes</w:t>
      </w:r>
      <w:r w:rsidR="005A1860">
        <w:t>.</w:t>
      </w:r>
      <w:r w:rsidR="00FC65EA">
        <w:rPr>
          <w:rStyle w:val="FootnoteReference"/>
        </w:rPr>
        <w:footnoteReference w:id="41"/>
      </w:r>
      <w:r>
        <w:t xml:space="preserve"> A physician attending a patient seeking treatment for an STD must provide or ensure AIDS counseling.</w:t>
      </w:r>
    </w:p>
    <w:p w14:paraId="7DFE05E8" w14:textId="77777777" w:rsidR="000A2CEF" w:rsidRDefault="000A2CEF" w:rsidP="000A2CEF"/>
    <w:p w14:paraId="15359FE7" w14:textId="77777777" w:rsidR="000A2CEF" w:rsidRPr="00D17BEC" w:rsidRDefault="000A5B4E" w:rsidP="000A2CEF">
      <w:pPr>
        <w:rPr>
          <w:b/>
        </w:rPr>
      </w:pPr>
      <w:r w:rsidRPr="000A5B4E">
        <w:rPr>
          <w:b/>
        </w:rPr>
        <w:t>May a physician refuse to treat a patient who is HIV positive or who has AIDS?</w:t>
      </w:r>
    </w:p>
    <w:p w14:paraId="454415E4" w14:textId="77777777" w:rsidR="000A2CEF" w:rsidRDefault="000A2CEF" w:rsidP="000A2CEF"/>
    <w:p w14:paraId="6008B5C6" w14:textId="2503160E" w:rsidR="000A2CEF" w:rsidRDefault="000A2CEF" w:rsidP="000A2CEF">
      <w:r>
        <w:t xml:space="preserve">Generally, no.  For purposes of equal access to medical treatment, a patient who has AIDS, is HIV seropositive, or is perceived to have AIDS or be HIV seropositive,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Therefore, a physician otherwise qualified to treat the patient’s condition may not refuse to do so solely because that patient is HIV seropositive or has AIDS.</w:t>
      </w:r>
    </w:p>
    <w:p w14:paraId="493266FD" w14:textId="77777777" w:rsidR="000A2CEF" w:rsidRDefault="000A2CEF" w:rsidP="000A2CEF"/>
    <w:p w14:paraId="2DA5CDA1" w14:textId="77777777" w:rsidR="000A2CEF" w:rsidRPr="00D17BEC" w:rsidRDefault="000A5B4E" w:rsidP="000A2CEF">
      <w:pPr>
        <w:rPr>
          <w:b/>
        </w:rPr>
      </w:pPr>
      <w:r w:rsidRPr="000A5B4E">
        <w:rPr>
          <w:b/>
        </w:rPr>
        <w:lastRenderedPageBreak/>
        <w:t>Can the actions of a person with an STD be restricted, or can that person be involuntarily required to submit to medical testing, treatment, or counseling?</w:t>
      </w:r>
    </w:p>
    <w:p w14:paraId="4CCE6B89" w14:textId="77777777" w:rsidR="000A2CEF" w:rsidRDefault="000A2CEF" w:rsidP="000A2CEF"/>
    <w:p w14:paraId="26003CA4" w14:textId="2E0409E3" w:rsidR="000A2CEF" w:rsidRDefault="000A2CEF" w:rsidP="000A2CEF">
      <w:r>
        <w:t>Yes,</w:t>
      </w:r>
      <w:r w:rsidR="005A1860">
        <w:rPr>
          <w:rStyle w:val="FootnoteReference"/>
        </w:rPr>
        <w:footnoteReference w:id="42"/>
      </w:r>
      <w:r>
        <w:t xml:space="preserve">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w:t>
      </w:r>
      <w:proofErr w:type="gramStart"/>
      <w:r>
        <w:t>conduct an investigation</w:t>
      </w:r>
      <w:proofErr w:type="gramEnd"/>
      <w:r>
        <w:t xml:space="preserve">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72231932" w14:textId="77777777" w:rsidR="000A2CEF" w:rsidRDefault="000A2CEF" w:rsidP="000A2CEF"/>
    <w:p w14:paraId="478A8727" w14:textId="77777777" w:rsidR="000A2CEF" w:rsidRDefault="000A2CEF" w:rsidP="000A2CEF"/>
    <w:p w14:paraId="286FC3E7" w14:textId="77777777" w:rsidR="000A2CEF" w:rsidRDefault="000A2CEF" w:rsidP="000A2CEF">
      <w:r>
        <w:t> </w:t>
      </w:r>
    </w:p>
    <w:p w14:paraId="62BB3B80" w14:textId="77777777" w:rsidR="00D17BEC" w:rsidRDefault="00D17BEC" w:rsidP="000A2CEF"/>
    <w:p w14:paraId="43E67B63" w14:textId="77777777" w:rsidR="00D17BEC" w:rsidRDefault="00D17BEC" w:rsidP="000A2CEF"/>
    <w:p w14:paraId="7C184F4A" w14:textId="77777777" w:rsidR="00D17BEC" w:rsidRDefault="00D17BEC" w:rsidP="000A2CEF"/>
    <w:p w14:paraId="4BA6D147" w14:textId="77777777" w:rsidR="000A2CEF" w:rsidRPr="0003063F" w:rsidRDefault="000A2CEF" w:rsidP="000A2CEF"/>
    <w:p w14:paraId="59B77353" w14:textId="77777777"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270A" w14:textId="77777777" w:rsidR="00E37F9D" w:rsidRDefault="00E37F9D" w:rsidP="000A2CEF">
      <w:r>
        <w:separator/>
      </w:r>
    </w:p>
  </w:endnote>
  <w:endnote w:type="continuationSeparator" w:id="0">
    <w:p w14:paraId="52EB63F3" w14:textId="77777777" w:rsidR="00E37F9D" w:rsidRDefault="00E37F9D" w:rsidP="000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C653" w14:textId="77777777" w:rsidR="00E37F9D" w:rsidRDefault="00E37F9D" w:rsidP="000A2CEF">
      <w:r>
        <w:separator/>
      </w:r>
    </w:p>
  </w:footnote>
  <w:footnote w:type="continuationSeparator" w:id="0">
    <w:p w14:paraId="5D47384A" w14:textId="77777777" w:rsidR="00E37F9D" w:rsidRDefault="00E37F9D" w:rsidP="000A2CEF">
      <w:r>
        <w:continuationSeparator/>
      </w:r>
    </w:p>
  </w:footnote>
  <w:footnote w:id="1">
    <w:p w14:paraId="34F17AB6" w14:textId="6BFC1B5C" w:rsidR="00A90FB2" w:rsidRDefault="00A90FB2">
      <w:pPr>
        <w:pStyle w:val="FootnoteText"/>
      </w:pPr>
      <w:r>
        <w:rPr>
          <w:rStyle w:val="FootnoteReference"/>
        </w:rPr>
        <w:footnoteRef/>
      </w:r>
      <w:r>
        <w:t xml:space="preserve"> RCW 70.</w:t>
      </w:r>
      <w:proofErr w:type="gramStart"/>
      <w:r>
        <w:t>24.270</w:t>
      </w:r>
      <w:r w:rsidR="005C2CC6">
        <w:t>.</w:t>
      </w:r>
      <w:r>
        <w:t>.</w:t>
      </w:r>
      <w:proofErr w:type="gramEnd"/>
      <w:r>
        <w:t xml:space="preserve"> </w:t>
      </w:r>
    </w:p>
  </w:footnote>
  <w:footnote w:id="2">
    <w:p w14:paraId="2EFD7375" w14:textId="77777777" w:rsidR="005C2CC6" w:rsidRDefault="005C2CC6">
      <w:pPr>
        <w:pStyle w:val="FootnoteText"/>
      </w:pPr>
      <w:r>
        <w:rPr>
          <w:rStyle w:val="FootnoteReference"/>
        </w:rPr>
        <w:footnoteRef/>
      </w:r>
      <w:r>
        <w:t xml:space="preserve"> WAC 246-919-380.</w:t>
      </w:r>
    </w:p>
  </w:footnote>
  <w:footnote w:id="3">
    <w:p w14:paraId="4C431317" w14:textId="77777777" w:rsidR="00A90FB2" w:rsidRDefault="00A90FB2">
      <w:pPr>
        <w:pStyle w:val="FootnoteText"/>
      </w:pPr>
      <w:r>
        <w:rPr>
          <w:rStyle w:val="FootnoteReference"/>
        </w:rPr>
        <w:footnoteRef/>
      </w:r>
      <w:r>
        <w:t xml:space="preserve"> RCW 70.24.330; WAC 246-100-207.</w:t>
      </w:r>
    </w:p>
  </w:footnote>
  <w:footnote w:id="4">
    <w:p w14:paraId="6D0D2170" w14:textId="77777777" w:rsidR="00A90FB2" w:rsidRDefault="00A90FB2" w:rsidP="00E61F36">
      <w:pPr>
        <w:pStyle w:val="FootnoteText"/>
      </w:pPr>
      <w:r>
        <w:rPr>
          <w:rStyle w:val="FootnoteReference"/>
        </w:rPr>
        <w:footnoteRef/>
      </w:r>
      <w:r>
        <w:t xml:space="preserve"> RCW 7.70.065.</w:t>
      </w:r>
    </w:p>
  </w:footnote>
  <w:footnote w:id="5">
    <w:p w14:paraId="2BC8BE19" w14:textId="77777777" w:rsidR="00A90FB2" w:rsidRDefault="00A90FB2">
      <w:pPr>
        <w:pStyle w:val="FootnoteText"/>
      </w:pPr>
      <w:r>
        <w:rPr>
          <w:rStyle w:val="FootnoteReference"/>
        </w:rPr>
        <w:footnoteRef/>
      </w:r>
      <w:r>
        <w:t xml:space="preserve"> RCW 70.24.110. </w:t>
      </w:r>
    </w:p>
  </w:footnote>
  <w:footnote w:id="6">
    <w:p w14:paraId="4F319B06" w14:textId="77777777" w:rsidR="00A90FB2" w:rsidRPr="001E04D9" w:rsidRDefault="00A90FB2">
      <w:pPr>
        <w:pStyle w:val="FootnoteText"/>
      </w:pPr>
      <w:r>
        <w:rPr>
          <w:rStyle w:val="FootnoteReference"/>
        </w:rPr>
        <w:footnoteRef/>
      </w:r>
      <w:r>
        <w:t xml:space="preserve"> </w:t>
      </w:r>
      <w:r>
        <w:rPr>
          <w:i/>
        </w:rPr>
        <w:t>Id</w:t>
      </w:r>
      <w:r>
        <w:t>.</w:t>
      </w:r>
    </w:p>
  </w:footnote>
  <w:footnote w:id="7">
    <w:p w14:paraId="3D151C22" w14:textId="77777777" w:rsidR="00A90FB2" w:rsidRDefault="00A90FB2" w:rsidP="00D314DB">
      <w:pPr>
        <w:pStyle w:val="FootnoteText"/>
      </w:pPr>
      <w:r>
        <w:rPr>
          <w:rStyle w:val="FootnoteReference"/>
        </w:rPr>
        <w:footnoteRef/>
      </w:r>
      <w:r>
        <w:t xml:space="preserve"> RCW 70.24.320(1).</w:t>
      </w:r>
    </w:p>
  </w:footnote>
  <w:footnote w:id="8">
    <w:p w14:paraId="6DE50DDB" w14:textId="78E702B4" w:rsidR="00A90FB2" w:rsidRDefault="00A90FB2">
      <w:pPr>
        <w:pStyle w:val="FootnoteText"/>
      </w:pPr>
      <w:r>
        <w:rPr>
          <w:rStyle w:val="FootnoteReference"/>
        </w:rPr>
        <w:footnoteRef/>
      </w:r>
      <w:r>
        <w:t xml:space="preserve"> WAC 246-100-209(1)</w:t>
      </w:r>
      <w:proofErr w:type="gramStart"/>
      <w:r>
        <w:t>–(</w:t>
      </w:r>
      <w:proofErr w:type="gramEnd"/>
      <w:r>
        <w:t>4).</w:t>
      </w:r>
    </w:p>
  </w:footnote>
  <w:footnote w:id="9">
    <w:p w14:paraId="07516BAB" w14:textId="77777777"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14:paraId="599C422E" w14:textId="77777777" w:rsidR="00A90FB2" w:rsidRDefault="00A90FB2">
      <w:pPr>
        <w:pStyle w:val="FootnoteText"/>
      </w:pPr>
      <w:r>
        <w:rPr>
          <w:rStyle w:val="FootnoteReference"/>
        </w:rPr>
        <w:footnoteRef/>
      </w:r>
      <w:r>
        <w:t xml:space="preserve"> WAC 246-100-207(1)(a), (b).</w:t>
      </w:r>
    </w:p>
  </w:footnote>
  <w:footnote w:id="11">
    <w:p w14:paraId="5AA3CE5A" w14:textId="515FA6A1" w:rsidR="00E71A51" w:rsidRDefault="00E71A51">
      <w:pPr>
        <w:pStyle w:val="FootnoteText"/>
      </w:pPr>
      <w:r>
        <w:rPr>
          <w:rStyle w:val="FootnoteReference"/>
        </w:rPr>
        <w:footnoteRef/>
      </w:r>
      <w:r>
        <w:t xml:space="preserve"> WAC 246-100-207</w:t>
      </w:r>
      <w:r w:rsidR="002A2EBA">
        <w:t>(</w:t>
      </w:r>
      <w:r>
        <w:t>1)(c).</w:t>
      </w:r>
    </w:p>
  </w:footnote>
  <w:footnote w:id="12">
    <w:p w14:paraId="59304542" w14:textId="77777777" w:rsidR="00A90FB2" w:rsidRDefault="00A90FB2">
      <w:pPr>
        <w:pStyle w:val="FootnoteText"/>
      </w:pPr>
      <w:r>
        <w:rPr>
          <w:rStyle w:val="FootnoteReference"/>
        </w:rPr>
        <w:footnoteRef/>
      </w:r>
      <w:r>
        <w:t xml:space="preserve"> RCW 70.24.320(2).</w:t>
      </w:r>
    </w:p>
  </w:footnote>
  <w:footnote w:id="13">
    <w:p w14:paraId="2BDDEAC4" w14:textId="77777777" w:rsidR="00A90FB2" w:rsidRDefault="00A90FB2">
      <w:pPr>
        <w:pStyle w:val="FootnoteText"/>
      </w:pPr>
      <w:r>
        <w:rPr>
          <w:rStyle w:val="FootnoteReference"/>
        </w:rPr>
        <w:footnoteRef/>
      </w:r>
      <w:r>
        <w:t xml:space="preserve"> WAC 246-100-209(5).</w:t>
      </w:r>
    </w:p>
  </w:footnote>
  <w:footnote w:id="14">
    <w:p w14:paraId="7B84295B" w14:textId="5D88566A" w:rsidR="00A90FB2" w:rsidRDefault="00A90FB2">
      <w:pPr>
        <w:pStyle w:val="FootnoteText"/>
      </w:pPr>
      <w:r>
        <w:rPr>
          <w:rStyle w:val="FootnoteReference"/>
        </w:rPr>
        <w:footnoteRef/>
      </w:r>
      <w:r>
        <w:t xml:space="preserve"> </w:t>
      </w:r>
      <w:proofErr w:type="gramStart"/>
      <w:r>
        <w:t xml:space="preserve">RCW </w:t>
      </w:r>
      <w:r w:rsidR="00FF50DA">
        <w:t xml:space="preserve"> </w:t>
      </w:r>
      <w:r w:rsidR="001A0552">
        <w:t>70.02.220</w:t>
      </w:r>
      <w:proofErr w:type="gramEnd"/>
      <w:r w:rsidR="001A0552">
        <w:t>(2)(f).</w:t>
      </w:r>
    </w:p>
  </w:footnote>
  <w:footnote w:id="15">
    <w:p w14:paraId="18338531" w14:textId="77777777" w:rsidR="00A90FB2" w:rsidRDefault="00A90FB2" w:rsidP="00A52E79">
      <w:pPr>
        <w:pStyle w:val="FootnoteText"/>
      </w:pPr>
      <w:r>
        <w:rPr>
          <w:rStyle w:val="FootnoteReference"/>
        </w:rPr>
        <w:footnoteRef/>
      </w:r>
      <w:r>
        <w:t xml:space="preserve"> WAC 246-100-072(1)(a).</w:t>
      </w:r>
    </w:p>
  </w:footnote>
  <w:footnote w:id="16">
    <w:p w14:paraId="5020D525" w14:textId="0E01DA83" w:rsidR="00800AC2" w:rsidRDefault="00800AC2">
      <w:pPr>
        <w:pStyle w:val="FootnoteText"/>
      </w:pPr>
      <w:r>
        <w:rPr>
          <w:rStyle w:val="FootnoteReference"/>
        </w:rPr>
        <w:footnoteRef/>
      </w:r>
      <w:r>
        <w:t xml:space="preserve"> WAC 246-100-072(b)(</w:t>
      </w:r>
      <w:proofErr w:type="spellStart"/>
      <w:r>
        <w:t>i</w:t>
      </w:r>
      <w:proofErr w:type="spellEnd"/>
      <w:r>
        <w:t>).</w:t>
      </w:r>
    </w:p>
  </w:footnote>
  <w:footnote w:id="17">
    <w:p w14:paraId="0B896978" w14:textId="77777777" w:rsidR="00A90FB2" w:rsidRDefault="00A90FB2">
      <w:pPr>
        <w:pStyle w:val="FootnoteText"/>
      </w:pPr>
      <w:r>
        <w:rPr>
          <w:rStyle w:val="FootnoteReference"/>
        </w:rPr>
        <w:footnoteRef/>
      </w:r>
      <w:r>
        <w:t xml:space="preserve"> WAC 246-100-072(b)(ii).</w:t>
      </w:r>
    </w:p>
  </w:footnote>
  <w:footnote w:id="18">
    <w:p w14:paraId="319FCAB4" w14:textId="77777777" w:rsidR="00A90FB2" w:rsidRDefault="00A90FB2">
      <w:pPr>
        <w:pStyle w:val="FootnoteText"/>
      </w:pPr>
      <w:r>
        <w:rPr>
          <w:rStyle w:val="FootnoteReference"/>
        </w:rPr>
        <w:footnoteRef/>
      </w:r>
      <w:r>
        <w:t xml:space="preserve"> WAC 246-100-072(b)(iii).</w:t>
      </w:r>
    </w:p>
  </w:footnote>
  <w:footnote w:id="19">
    <w:p w14:paraId="5A303860" w14:textId="5267F7E0" w:rsidR="00A90FB2" w:rsidRPr="006756CA" w:rsidRDefault="00A90FB2">
      <w:pPr>
        <w:pStyle w:val="FootnoteText"/>
      </w:pPr>
      <w:r>
        <w:rPr>
          <w:rStyle w:val="FootnoteReference"/>
        </w:rPr>
        <w:footnoteRef/>
      </w:r>
      <w:r>
        <w:t xml:space="preserve"> WAC 246-100-072(c); </w:t>
      </w:r>
      <w:r>
        <w:rPr>
          <w:i/>
        </w:rPr>
        <w:t>Recommendations for Partner Services Programs for HIV, Syphilis, Gonorrhea, and Chlamydial Infection</w:t>
      </w:r>
      <w:r>
        <w:t xml:space="preserve"> (2008) is available at:</w:t>
      </w:r>
      <w:r w:rsidRPr="006756CA">
        <w:t xml:space="preserve"> </w:t>
      </w:r>
      <w:r w:rsidR="00352A30" w:rsidRPr="00352A30">
        <w:rPr>
          <w:rStyle w:val="Hyperlink"/>
        </w:rPr>
        <w:t>https://www.cdc.gov/mmwr/preview/mmwrhtml/rr5709a1.htm</w:t>
      </w:r>
      <w:r>
        <w:t xml:space="preserve">. </w:t>
      </w:r>
    </w:p>
  </w:footnote>
  <w:footnote w:id="20">
    <w:p w14:paraId="06EFA4AD" w14:textId="77777777" w:rsidR="00A90FB2" w:rsidRDefault="00A90FB2">
      <w:pPr>
        <w:pStyle w:val="FootnoteText"/>
      </w:pPr>
      <w:r>
        <w:rPr>
          <w:rStyle w:val="FootnoteReference"/>
        </w:rPr>
        <w:footnoteRef/>
      </w:r>
      <w:r>
        <w:t xml:space="preserve"> WAC 246-100-072(2).</w:t>
      </w:r>
    </w:p>
  </w:footnote>
  <w:footnote w:id="21">
    <w:p w14:paraId="328D469B" w14:textId="77777777" w:rsidR="00A90FB2" w:rsidRDefault="00A90FB2">
      <w:pPr>
        <w:pStyle w:val="FootnoteText"/>
      </w:pPr>
      <w:r>
        <w:rPr>
          <w:rStyle w:val="FootnoteReference"/>
        </w:rPr>
        <w:footnoteRef/>
      </w:r>
      <w:r>
        <w:t xml:space="preserve"> WAC 246-100-072(1)(b)(</w:t>
      </w:r>
      <w:proofErr w:type="spellStart"/>
      <w:r>
        <w:t>i</w:t>
      </w:r>
      <w:proofErr w:type="spellEnd"/>
      <w:r>
        <w:t>).</w:t>
      </w:r>
    </w:p>
  </w:footnote>
  <w:footnote w:id="22">
    <w:p w14:paraId="70DA8644" w14:textId="24D3AAC7" w:rsidR="00A90FB2" w:rsidRDefault="00A90FB2" w:rsidP="00B23504">
      <w:pPr>
        <w:pStyle w:val="FootnoteText"/>
      </w:pPr>
      <w:r>
        <w:rPr>
          <w:rStyle w:val="FootnoteReference"/>
        </w:rPr>
        <w:footnoteRef/>
      </w:r>
      <w:r>
        <w:t xml:space="preserve"> </w:t>
      </w:r>
      <w:r w:rsidR="004D114B" w:rsidRPr="004D114B">
        <w:t>RCW 70.02.220(2)(g) states “The requirements of this section do not apply to the customary methods utilized for the exchange of medical information among health care providers in order to provide health care services to the patient, nor do they apply within health care facilities where there is a need for access to confidential medical information to fulfill professional duties</w:t>
      </w:r>
      <w:r w:rsidR="004D114B">
        <w:t>.</w:t>
      </w:r>
      <w:r w:rsidR="004D114B" w:rsidRPr="004D114B">
        <w:t>”</w:t>
      </w:r>
    </w:p>
  </w:footnote>
  <w:footnote w:id="23">
    <w:p w14:paraId="0A5DD65E" w14:textId="77777777" w:rsidR="00A90FB2" w:rsidRDefault="00A90FB2" w:rsidP="00B23504">
      <w:pPr>
        <w:pStyle w:val="FootnoteText"/>
      </w:pPr>
      <w:r>
        <w:rPr>
          <w:rStyle w:val="FootnoteReference"/>
        </w:rPr>
        <w:footnoteRef/>
      </w:r>
      <w:r>
        <w:t xml:space="preserve"> RCW 70.24.105(1), (2).  Wash. Admin. Code § 246-101-520 and §246-100-</w:t>
      </w:r>
      <w:proofErr w:type="gramStart"/>
      <w:r>
        <w:t>072  provide</w:t>
      </w:r>
      <w:proofErr w:type="gramEnd"/>
      <w:r>
        <w:t xml:space="preserve"> for disclosure in some circumstances. RCW § 70.24.105 details the exceptions to disclosure. </w:t>
      </w:r>
    </w:p>
  </w:footnote>
  <w:footnote w:id="24">
    <w:p w14:paraId="4CF58AC5" w14:textId="77777777" w:rsidR="00A90FB2" w:rsidRDefault="00A90FB2" w:rsidP="001F4AF9">
      <w:pPr>
        <w:pStyle w:val="FootnoteText"/>
      </w:pPr>
      <w:r>
        <w:rPr>
          <w:rStyle w:val="FootnoteReference"/>
        </w:rPr>
        <w:footnoteRef/>
      </w:r>
      <w:r>
        <w:t xml:space="preserve"> RCW § 70.24.105(2).</w:t>
      </w:r>
    </w:p>
  </w:footnote>
  <w:footnote w:id="25">
    <w:p w14:paraId="02D9915F" w14:textId="77777777"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6">
    <w:p w14:paraId="6FAA88E7" w14:textId="77777777" w:rsidR="00A90FB2" w:rsidRDefault="00A90FB2">
      <w:pPr>
        <w:pStyle w:val="FootnoteText"/>
      </w:pPr>
      <w:r>
        <w:rPr>
          <w:rStyle w:val="FootnoteReference"/>
        </w:rPr>
        <w:footnoteRef/>
      </w:r>
      <w:r>
        <w:t xml:space="preserve"> WAC 246-101-520(2).</w:t>
      </w:r>
    </w:p>
  </w:footnote>
  <w:footnote w:id="27">
    <w:p w14:paraId="7C530A3E" w14:textId="77777777" w:rsidR="00A90FB2" w:rsidRDefault="00A90FB2">
      <w:pPr>
        <w:pStyle w:val="FootnoteText"/>
      </w:pPr>
      <w:r>
        <w:rPr>
          <w:rStyle w:val="FootnoteReference"/>
        </w:rPr>
        <w:footnoteRef/>
      </w:r>
      <w:r>
        <w:t xml:space="preserve"> See: RCW 70.24.022, .024.</w:t>
      </w:r>
    </w:p>
  </w:footnote>
  <w:footnote w:id="28">
    <w:p w14:paraId="18BCD4E7" w14:textId="77777777" w:rsidR="00A90FB2" w:rsidRDefault="00A90FB2">
      <w:pPr>
        <w:pStyle w:val="FootnoteText"/>
      </w:pPr>
      <w:r>
        <w:rPr>
          <w:rStyle w:val="FootnoteReference"/>
        </w:rPr>
        <w:footnoteRef/>
      </w:r>
      <w:r>
        <w:t xml:space="preserve"> RCW 70.24.105. </w:t>
      </w:r>
    </w:p>
  </w:footnote>
  <w:footnote w:id="29">
    <w:p w14:paraId="1F405672" w14:textId="77777777" w:rsidR="00A90FB2" w:rsidRDefault="00A90FB2">
      <w:pPr>
        <w:pStyle w:val="FootnoteText"/>
      </w:pPr>
      <w:r>
        <w:rPr>
          <w:rStyle w:val="FootnoteReference"/>
        </w:rPr>
        <w:footnoteRef/>
      </w:r>
      <w:r>
        <w:t xml:space="preserve"> RCW 70.24.105(5).</w:t>
      </w:r>
    </w:p>
  </w:footnote>
  <w:footnote w:id="30">
    <w:p w14:paraId="0241138F" w14:textId="77777777" w:rsidR="00A90FB2" w:rsidRPr="00AF0280" w:rsidRDefault="00A90FB2">
      <w:pPr>
        <w:pStyle w:val="FootnoteText"/>
      </w:pPr>
      <w:r>
        <w:rPr>
          <w:rStyle w:val="FootnoteReference"/>
        </w:rPr>
        <w:footnoteRef/>
      </w:r>
      <w:r>
        <w:t xml:space="preserve"> </w:t>
      </w:r>
      <w:r>
        <w:rPr>
          <w:i/>
        </w:rPr>
        <w:t>Id</w:t>
      </w:r>
      <w:r>
        <w:t>.</w:t>
      </w:r>
    </w:p>
  </w:footnote>
  <w:footnote w:id="31">
    <w:p w14:paraId="1597F4A6" w14:textId="77777777" w:rsidR="00A90FB2" w:rsidRDefault="00A90FB2">
      <w:pPr>
        <w:pStyle w:val="FootnoteText"/>
      </w:pPr>
      <w:r>
        <w:rPr>
          <w:rStyle w:val="FootnoteReference"/>
        </w:rPr>
        <w:footnoteRef/>
      </w:r>
      <w:r>
        <w:t xml:space="preserve"> WAC 246-101-101.</w:t>
      </w:r>
    </w:p>
  </w:footnote>
  <w:footnote w:id="32">
    <w:p w14:paraId="0191316B" w14:textId="77777777" w:rsidR="00A90FB2" w:rsidRDefault="00A90FB2" w:rsidP="00756556">
      <w:pPr>
        <w:pStyle w:val="FootnoteText"/>
      </w:pPr>
      <w:r>
        <w:rPr>
          <w:rStyle w:val="FootnoteReference"/>
        </w:rPr>
        <w:footnoteRef/>
      </w:r>
      <w:r>
        <w:t xml:space="preserve"> RCW 70.24.080. </w:t>
      </w:r>
    </w:p>
  </w:footnote>
  <w:footnote w:id="33">
    <w:p w14:paraId="3A218753" w14:textId="77777777" w:rsidR="00A90FB2" w:rsidRDefault="00A90FB2">
      <w:pPr>
        <w:pStyle w:val="FootnoteText"/>
      </w:pPr>
      <w:r>
        <w:rPr>
          <w:rStyle w:val="FootnoteReference"/>
        </w:rPr>
        <w:footnoteRef/>
      </w:r>
      <w:r>
        <w:t xml:space="preserve"> RCW 70.24.084.</w:t>
      </w:r>
    </w:p>
  </w:footnote>
  <w:footnote w:id="34">
    <w:p w14:paraId="3351507F" w14:textId="77777777" w:rsidR="00A90FB2" w:rsidRDefault="00A90FB2">
      <w:pPr>
        <w:pStyle w:val="FootnoteText"/>
      </w:pPr>
      <w:r>
        <w:rPr>
          <w:rStyle w:val="FootnoteReference"/>
        </w:rPr>
        <w:footnoteRef/>
      </w:r>
      <w:r>
        <w:t xml:space="preserve"> WAC 246-100-011(2).</w:t>
      </w:r>
    </w:p>
  </w:footnote>
  <w:footnote w:id="35">
    <w:p w14:paraId="5189F92B" w14:textId="77777777" w:rsidR="00A90FB2" w:rsidRDefault="00A90FB2" w:rsidP="00F8142A">
      <w:pPr>
        <w:pStyle w:val="FootnoteText"/>
      </w:pPr>
      <w:r>
        <w:rPr>
          <w:rStyle w:val="FootnoteReference"/>
        </w:rPr>
        <w:footnoteRef/>
      </w:r>
      <w:r>
        <w:t xml:space="preserve"> WAC 246-100-208(1).  </w:t>
      </w:r>
    </w:p>
  </w:footnote>
  <w:footnote w:id="36">
    <w:p w14:paraId="3528C914" w14:textId="77777777" w:rsidR="00A90FB2" w:rsidRDefault="00A90FB2">
      <w:pPr>
        <w:pStyle w:val="FootnoteText"/>
      </w:pPr>
      <w:r>
        <w:rPr>
          <w:rStyle w:val="FootnoteReference"/>
        </w:rPr>
        <w:footnoteRef/>
      </w:r>
      <w:r>
        <w:t xml:space="preserve"> WAC 246-100-208(3).</w:t>
      </w:r>
    </w:p>
  </w:footnote>
  <w:footnote w:id="37">
    <w:p w14:paraId="78B6D1AA" w14:textId="77777777" w:rsidR="00A90FB2" w:rsidRDefault="00A90FB2">
      <w:pPr>
        <w:pStyle w:val="FootnoteText"/>
      </w:pPr>
      <w:r>
        <w:rPr>
          <w:rStyle w:val="FootnoteReference"/>
        </w:rPr>
        <w:footnoteRef/>
      </w:r>
      <w:r>
        <w:t xml:space="preserve"> WAC 246-100-208(4). </w:t>
      </w:r>
    </w:p>
  </w:footnote>
  <w:footnote w:id="38">
    <w:p w14:paraId="189658F4" w14:textId="77777777" w:rsidR="00A90FB2" w:rsidRDefault="00A90FB2" w:rsidP="00FC65EA">
      <w:pPr>
        <w:pStyle w:val="FootnoteText"/>
      </w:pPr>
      <w:r>
        <w:rPr>
          <w:rStyle w:val="FootnoteReference"/>
        </w:rPr>
        <w:footnoteRef/>
      </w:r>
      <w:r>
        <w:t xml:space="preserve"> WAC 246-100-208</w:t>
      </w:r>
      <w:r w:rsidR="00A02583">
        <w:t>(</w:t>
      </w:r>
      <w:r>
        <w:t>1</w:t>
      </w:r>
      <w:r w:rsidR="00A02583">
        <w:t>)</w:t>
      </w:r>
      <w:r>
        <w:t xml:space="preserve">.  </w:t>
      </w:r>
    </w:p>
  </w:footnote>
  <w:footnote w:id="39">
    <w:p w14:paraId="5ADF3539" w14:textId="77777777" w:rsidR="00A90FB2" w:rsidRDefault="00A90FB2">
      <w:pPr>
        <w:pStyle w:val="FootnoteText"/>
      </w:pPr>
      <w:r>
        <w:rPr>
          <w:rStyle w:val="FootnoteReference"/>
        </w:rPr>
        <w:footnoteRef/>
      </w:r>
      <w:r>
        <w:t xml:space="preserve"> WAC 246-100-208</w:t>
      </w:r>
      <w:r w:rsidR="00A02583">
        <w:t>(2)</w:t>
      </w:r>
      <w:r>
        <w:t xml:space="preserve">. </w:t>
      </w:r>
    </w:p>
  </w:footnote>
  <w:footnote w:id="40">
    <w:p w14:paraId="4009A878" w14:textId="77777777" w:rsidR="00A90FB2" w:rsidRDefault="00A90FB2">
      <w:pPr>
        <w:pStyle w:val="FootnoteText"/>
      </w:pPr>
      <w:r>
        <w:rPr>
          <w:rStyle w:val="FootnoteReference"/>
        </w:rPr>
        <w:footnoteRef/>
      </w:r>
      <w:r>
        <w:t xml:space="preserve"> RCW 70.24.090 requires testing of pregnant women for syphilis. </w:t>
      </w:r>
    </w:p>
  </w:footnote>
  <w:footnote w:id="41">
    <w:p w14:paraId="4D90D87D" w14:textId="77777777"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2">
    <w:p w14:paraId="48CE0588" w14:textId="77777777"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lson">
    <w15:presenceInfo w15:providerId="AD" w15:userId="S::bjw@wsma.org::88a2bf54-03e3-4c42-8dd7-12ae978a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F"/>
    <w:rsid w:val="000428B8"/>
    <w:rsid w:val="0004499F"/>
    <w:rsid w:val="000943EE"/>
    <w:rsid w:val="000A2CEF"/>
    <w:rsid w:val="000A5B4E"/>
    <w:rsid w:val="000B1AA7"/>
    <w:rsid w:val="000C0930"/>
    <w:rsid w:val="00103B5A"/>
    <w:rsid w:val="001800AD"/>
    <w:rsid w:val="00183858"/>
    <w:rsid w:val="001A0552"/>
    <w:rsid w:val="001E04D9"/>
    <w:rsid w:val="001E4306"/>
    <w:rsid w:val="001F4AF9"/>
    <w:rsid w:val="001F7EB7"/>
    <w:rsid w:val="00227CF6"/>
    <w:rsid w:val="00260CC1"/>
    <w:rsid w:val="00261601"/>
    <w:rsid w:val="002A2EBA"/>
    <w:rsid w:val="002B1F8F"/>
    <w:rsid w:val="002F10DB"/>
    <w:rsid w:val="00301CE0"/>
    <w:rsid w:val="00307AF6"/>
    <w:rsid w:val="00336B9A"/>
    <w:rsid w:val="00352A30"/>
    <w:rsid w:val="003D101D"/>
    <w:rsid w:val="003F72D3"/>
    <w:rsid w:val="00400669"/>
    <w:rsid w:val="00420A35"/>
    <w:rsid w:val="0044245F"/>
    <w:rsid w:val="004559CF"/>
    <w:rsid w:val="00483903"/>
    <w:rsid w:val="004A5CE2"/>
    <w:rsid w:val="004D114B"/>
    <w:rsid w:val="00537B5C"/>
    <w:rsid w:val="00587024"/>
    <w:rsid w:val="00594F99"/>
    <w:rsid w:val="00597091"/>
    <w:rsid w:val="005A1860"/>
    <w:rsid w:val="005A68B8"/>
    <w:rsid w:val="005C2CC6"/>
    <w:rsid w:val="005D0C82"/>
    <w:rsid w:val="00625BA7"/>
    <w:rsid w:val="00637DF3"/>
    <w:rsid w:val="00643415"/>
    <w:rsid w:val="006549C3"/>
    <w:rsid w:val="006756CA"/>
    <w:rsid w:val="0068724B"/>
    <w:rsid w:val="00687DB8"/>
    <w:rsid w:val="006E1E70"/>
    <w:rsid w:val="006F72CD"/>
    <w:rsid w:val="006F7ED8"/>
    <w:rsid w:val="00721EA4"/>
    <w:rsid w:val="00733EBF"/>
    <w:rsid w:val="0073410A"/>
    <w:rsid w:val="0073590D"/>
    <w:rsid w:val="007419A8"/>
    <w:rsid w:val="00756556"/>
    <w:rsid w:val="00792019"/>
    <w:rsid w:val="007B0228"/>
    <w:rsid w:val="007E0A5F"/>
    <w:rsid w:val="007F1479"/>
    <w:rsid w:val="00800AC2"/>
    <w:rsid w:val="0082548A"/>
    <w:rsid w:val="0083182B"/>
    <w:rsid w:val="00841DD7"/>
    <w:rsid w:val="008778FC"/>
    <w:rsid w:val="00896599"/>
    <w:rsid w:val="008A43D6"/>
    <w:rsid w:val="00923C46"/>
    <w:rsid w:val="00950CA9"/>
    <w:rsid w:val="009F5A37"/>
    <w:rsid w:val="00A02583"/>
    <w:rsid w:val="00A105B8"/>
    <w:rsid w:val="00A1773F"/>
    <w:rsid w:val="00A17A20"/>
    <w:rsid w:val="00A45C81"/>
    <w:rsid w:val="00A52E79"/>
    <w:rsid w:val="00A651EF"/>
    <w:rsid w:val="00A90FB2"/>
    <w:rsid w:val="00AA1C4F"/>
    <w:rsid w:val="00AF0280"/>
    <w:rsid w:val="00B23504"/>
    <w:rsid w:val="00B3172A"/>
    <w:rsid w:val="00B6601A"/>
    <w:rsid w:val="00B81421"/>
    <w:rsid w:val="00BD4AB1"/>
    <w:rsid w:val="00CA2304"/>
    <w:rsid w:val="00CA6D3D"/>
    <w:rsid w:val="00D17BEC"/>
    <w:rsid w:val="00D314DB"/>
    <w:rsid w:val="00D822A3"/>
    <w:rsid w:val="00D90859"/>
    <w:rsid w:val="00DE057F"/>
    <w:rsid w:val="00DE5F39"/>
    <w:rsid w:val="00DF177D"/>
    <w:rsid w:val="00DF4421"/>
    <w:rsid w:val="00E03919"/>
    <w:rsid w:val="00E14D60"/>
    <w:rsid w:val="00E37F9D"/>
    <w:rsid w:val="00E51AD6"/>
    <w:rsid w:val="00E61F36"/>
    <w:rsid w:val="00E71A51"/>
    <w:rsid w:val="00E72ACD"/>
    <w:rsid w:val="00E77524"/>
    <w:rsid w:val="00E91F5C"/>
    <w:rsid w:val="00EB5E19"/>
    <w:rsid w:val="00EF10E6"/>
    <w:rsid w:val="00F067F1"/>
    <w:rsid w:val="00F107CD"/>
    <w:rsid w:val="00F173E4"/>
    <w:rsid w:val="00F247A0"/>
    <w:rsid w:val="00F454D4"/>
    <w:rsid w:val="00F61253"/>
    <w:rsid w:val="00F8142A"/>
    <w:rsid w:val="00F9040A"/>
    <w:rsid w:val="00FB32EB"/>
    <w:rsid w:val="00FC65EA"/>
    <w:rsid w:val="00FF5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2E1"/>
  <w15:docId w15:val="{F7B5E7CC-51CD-484D-B907-F68848B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E0A5F"/>
    <w:rPr>
      <w:sz w:val="16"/>
      <w:szCs w:val="16"/>
    </w:rPr>
  </w:style>
  <w:style w:type="paragraph" w:styleId="CommentText">
    <w:name w:val="annotation text"/>
    <w:basedOn w:val="Normal"/>
    <w:link w:val="CommentTextChar"/>
    <w:uiPriority w:val="99"/>
    <w:semiHidden/>
    <w:unhideWhenUsed/>
    <w:rsid w:val="007E0A5F"/>
    <w:rPr>
      <w:sz w:val="20"/>
    </w:rPr>
  </w:style>
  <w:style w:type="character" w:customStyle="1" w:styleId="CommentTextChar">
    <w:name w:val="Comment Text Char"/>
    <w:basedOn w:val="DefaultParagraphFont"/>
    <w:link w:val="CommentText"/>
    <w:uiPriority w:val="99"/>
    <w:semiHidden/>
    <w:rsid w:val="007E0A5F"/>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E0A5F"/>
    <w:rPr>
      <w:b/>
      <w:bCs/>
    </w:rPr>
  </w:style>
  <w:style w:type="character" w:customStyle="1" w:styleId="CommentSubjectChar">
    <w:name w:val="Comment Subject Char"/>
    <w:basedOn w:val="CommentTextChar"/>
    <w:link w:val="CommentSubject"/>
    <w:uiPriority w:val="99"/>
    <w:semiHidden/>
    <w:rsid w:val="007E0A5F"/>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dc.gov/mmwr/preview/mmwrhtml/rr5514a1.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8FEC-CDC0-4821-A2BF-2E543129A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2DE12-C628-45E0-B9EE-A2A30C7F28A1}">
  <ds:schemaRefs>
    <ds:schemaRef ds:uri="http://schemas.microsoft.com/sharepoint/v3/contenttype/forms"/>
  </ds:schemaRefs>
</ds:datastoreItem>
</file>

<file path=customXml/itemProps3.xml><?xml version="1.0" encoding="utf-8"?>
<ds:datastoreItem xmlns:ds="http://schemas.openxmlformats.org/officeDocument/2006/customXml" ds:itemID="{D6804BDA-A28C-49D1-B14E-C0B92905A9D9}"/>
</file>

<file path=customXml/itemProps4.xml><?xml version="1.0" encoding="utf-8"?>
<ds:datastoreItem xmlns:ds="http://schemas.openxmlformats.org/officeDocument/2006/customXml" ds:itemID="{77663845-364C-46C7-8A15-91D3DF3F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dc:creator>
  <cp:keywords/>
  <cp:lastModifiedBy>Ben Wilson</cp:lastModifiedBy>
  <cp:revision>3</cp:revision>
  <dcterms:created xsi:type="dcterms:W3CDTF">2018-08-28T02:12:00Z</dcterms:created>
  <dcterms:modified xsi:type="dcterms:W3CDTF">2018-12-27T23:20:00Z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