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848" w:rsidRPr="004C0848" w:rsidRDefault="004C0848" w:rsidP="008C496C">
      <w:pPr>
        <w:rPr>
          <w:ins w:id="0" w:author="Tierney Edwards" w:date="2013-10-11T09:18:00Z"/>
          <w:b/>
          <w:bCs/>
        </w:rPr>
      </w:pPr>
      <w:ins w:id="1" w:author="Tierney Edwards" w:date="2013-10-11T09:18:00Z">
        <w:r w:rsidRPr="004C0848">
          <w:rPr>
            <w:b/>
            <w:bCs/>
            <w:i/>
            <w:u w:val="single"/>
          </w:rPr>
          <w:t>Anaya v. Sauerwein</w:t>
        </w:r>
        <w:r w:rsidRPr="004C0848">
          <w:rPr>
            <w:b/>
            <w:bCs/>
            <w:u w:val="single"/>
          </w:rPr>
          <w:t xml:space="preserve">: The WSMA </w:t>
        </w:r>
      </w:ins>
      <w:ins w:id="2" w:author="Tierney Edwards" w:date="2013-10-11T09:42:00Z">
        <w:r w:rsidR="006501FA">
          <w:rPr>
            <w:b/>
            <w:bCs/>
            <w:u w:val="single"/>
          </w:rPr>
          <w:t>Joins</w:t>
        </w:r>
      </w:ins>
      <w:ins w:id="3" w:author="Tierney Edwards" w:date="2013-10-11T09:18:00Z">
        <w:r w:rsidRPr="004C0848">
          <w:rPr>
            <w:b/>
            <w:bCs/>
            <w:u w:val="single"/>
          </w:rPr>
          <w:t xml:space="preserve"> in an </w:t>
        </w:r>
        <w:r w:rsidRPr="004C0848">
          <w:rPr>
            <w:b/>
            <w:bCs/>
            <w:i/>
            <w:u w:val="single"/>
          </w:rPr>
          <w:t>Amicus Curiae</w:t>
        </w:r>
        <w:r w:rsidRPr="004C0848">
          <w:rPr>
            <w:b/>
            <w:bCs/>
            <w:u w:val="single"/>
          </w:rPr>
          <w:t xml:space="preserve"> Brief Regarding Informed Consent and Medical Malpractice Claims</w:t>
        </w:r>
      </w:ins>
    </w:p>
    <w:p w:rsidR="004C0848" w:rsidRPr="004C0848" w:rsidRDefault="004C0848" w:rsidP="004C0848">
      <w:pPr>
        <w:rPr>
          <w:ins w:id="4" w:author="Tierney Edwards" w:date="2013-10-11T09:18:00Z"/>
          <w:b/>
          <w:bCs/>
          <w:u w:val="single"/>
        </w:rPr>
      </w:pPr>
    </w:p>
    <w:p w:rsidR="004C0848" w:rsidRPr="004C0848" w:rsidRDefault="004C0848" w:rsidP="004C0848">
      <w:pPr>
        <w:rPr>
          <w:ins w:id="5" w:author="Tierney Edwards" w:date="2013-10-11T09:18:00Z"/>
          <w:b/>
          <w:bCs/>
        </w:rPr>
      </w:pPr>
      <w:ins w:id="6" w:author="Tierney Edwards" w:date="2013-10-11T09:18:00Z">
        <w:r w:rsidRPr="004C0848">
          <w:rPr>
            <w:b/>
            <w:bCs/>
          </w:rPr>
          <w:t>The appellant in this case, the husband of</w:t>
        </w:r>
      </w:ins>
      <w:ins w:id="7" w:author="Tierney Edwards" w:date="2013-10-11T09:42:00Z">
        <w:r w:rsidR="006501FA">
          <w:rPr>
            <w:b/>
            <w:bCs/>
          </w:rPr>
          <w:t xml:space="preserve"> a</w:t>
        </w:r>
      </w:ins>
      <w:ins w:id="8" w:author="Tierney Edwards" w:date="2013-10-11T09:18:00Z">
        <w:r w:rsidRPr="004C0848">
          <w:rPr>
            <w:b/>
            <w:bCs/>
          </w:rPr>
          <w:t xml:space="preserve"> deceased patient, challenges a decision of the Washington State Court of Appeals which held that when a physician allegedly misdiagnoses a patient’s condition, the patient is </w:t>
        </w:r>
        <w:r w:rsidRPr="004C0848">
          <w:rPr>
            <w:b/>
            <w:bCs/>
            <w:u w:val="single"/>
          </w:rPr>
          <w:t>only</w:t>
        </w:r>
        <w:r w:rsidRPr="004C0848">
          <w:rPr>
            <w:b/>
            <w:bCs/>
          </w:rPr>
          <w:t xml:space="preserve"> permitted to bring an action for medical negligence, </w:t>
        </w:r>
        <w:r w:rsidRPr="004C0848">
          <w:rPr>
            <w:b/>
            <w:bCs/>
            <w:u w:val="single"/>
          </w:rPr>
          <w:t>not</w:t>
        </w:r>
        <w:r w:rsidRPr="004C0848">
          <w:rPr>
            <w:b/>
            <w:bCs/>
          </w:rPr>
          <w:t xml:space="preserve"> for failure to obtain informed consent. The parties disagreed whether an earlier court decision which appeared to allow a separate claim for lack of informed consent represented an exception to that holding. The Court of Appeals ruled in favor of Dr. Sauerwein when it found that the earlier case relied upon by the appellants had either been abrogated, limited to its facts, or silently overturned by the Supreme Court. The Supreme Court has accepted review of this case. </w:t>
        </w:r>
      </w:ins>
    </w:p>
    <w:p w:rsidR="004C0848" w:rsidRPr="004C0848" w:rsidRDefault="004C0848" w:rsidP="004C0848">
      <w:pPr>
        <w:rPr>
          <w:ins w:id="9" w:author="Tierney Edwards" w:date="2013-10-11T09:18:00Z"/>
          <w:b/>
          <w:bCs/>
        </w:rPr>
      </w:pPr>
    </w:p>
    <w:p w:rsidR="004C0848" w:rsidRPr="004C0848" w:rsidRDefault="004C0848" w:rsidP="004C0848">
      <w:pPr>
        <w:rPr>
          <w:ins w:id="10" w:author="Tierney Edwards" w:date="2013-10-11T09:18:00Z"/>
          <w:b/>
          <w:bCs/>
        </w:rPr>
      </w:pPr>
      <w:ins w:id="11" w:author="Tierney Edwards" w:date="2013-10-11T09:18:00Z">
        <w:r w:rsidRPr="004C0848">
          <w:rPr>
            <w:b/>
            <w:bCs/>
          </w:rPr>
          <w:tab/>
          <w:t xml:space="preserve">This case is important because it could adversely affect the manner in which medical malpractice claims are brought against </w:t>
        </w:r>
        <w:r w:rsidR="006501FA">
          <w:rPr>
            <w:b/>
            <w:bCs/>
          </w:rPr>
          <w:t xml:space="preserve">healthcare providers and </w:t>
        </w:r>
        <w:r w:rsidRPr="004C0848">
          <w:rPr>
            <w:b/>
            <w:bCs/>
          </w:rPr>
          <w:t xml:space="preserve">facilities. Physicians could be required to discuss every abnormal laboratory test or result with every patient, and fully discuss the pros and cons of all relevant treatment options related to those </w:t>
        </w:r>
        <w:proofErr w:type="gramStart"/>
        <w:r w:rsidRPr="004C0848">
          <w:rPr>
            <w:b/>
            <w:bCs/>
          </w:rPr>
          <w:t xml:space="preserve">abnormalities </w:t>
        </w:r>
      </w:ins>
      <w:ins w:id="12" w:author="Tierney Edwards" w:date="2013-10-11T09:44:00Z">
        <w:r w:rsidR="006501FA">
          <w:rPr>
            <w:b/>
            <w:bCs/>
          </w:rPr>
          <w:t>,</w:t>
        </w:r>
        <w:proofErr w:type="gramEnd"/>
        <w:r w:rsidR="006501FA">
          <w:rPr>
            <w:b/>
            <w:bCs/>
          </w:rPr>
          <w:t xml:space="preserve"> </w:t>
        </w:r>
      </w:ins>
      <w:ins w:id="13" w:author="Tierney Edwards" w:date="2013-10-11T09:18:00Z">
        <w:r w:rsidRPr="004C0848">
          <w:rPr>
            <w:b/>
            <w:bCs/>
          </w:rPr>
          <w:t>or</w:t>
        </w:r>
      </w:ins>
      <w:ins w:id="14" w:author="Tierney Edwards" w:date="2013-10-11T09:44:00Z">
        <w:r w:rsidR="006501FA">
          <w:rPr>
            <w:b/>
            <w:bCs/>
          </w:rPr>
          <w:t xml:space="preserve"> else</w:t>
        </w:r>
      </w:ins>
      <w:ins w:id="15" w:author="Tierney Edwards" w:date="2013-10-11T09:18:00Z">
        <w:r w:rsidRPr="004C0848">
          <w:rPr>
            <w:b/>
            <w:bCs/>
          </w:rPr>
          <w:t xml:space="preserve"> risk a claim for failure to provide informed consent. Th</w:t>
        </w:r>
      </w:ins>
      <w:ins w:id="16" w:author="Tierney Edwards" w:date="2013-10-11T09:44:00Z">
        <w:r w:rsidR="006501FA">
          <w:rPr>
            <w:b/>
            <w:bCs/>
          </w:rPr>
          <w:t xml:space="preserve">e effects of this </w:t>
        </w:r>
      </w:ins>
      <w:ins w:id="17" w:author="Tierney Edwards" w:date="2013-10-11T09:18:00Z">
        <w:r w:rsidRPr="004C0848">
          <w:rPr>
            <w:b/>
            <w:bCs/>
          </w:rPr>
          <w:t>would be time-consuming, resource intensive, confusing for patients, costly, and would fail to improve patient care. It is crucial that the Supreme Court be persuaded to maintain its position that informed consent is not a legitimate basis for a claim separate from that of medical negligence.</w:t>
        </w:r>
      </w:ins>
    </w:p>
    <w:p w:rsidR="004C0848" w:rsidRPr="004C0848" w:rsidRDefault="004C0848" w:rsidP="004C0848">
      <w:pPr>
        <w:rPr>
          <w:ins w:id="18" w:author="Tierney Edwards" w:date="2013-10-11T09:18:00Z"/>
          <w:b/>
          <w:bCs/>
        </w:rPr>
      </w:pPr>
    </w:p>
    <w:p w:rsidR="004C0848" w:rsidRPr="004C0848" w:rsidRDefault="004C0848" w:rsidP="004C0848">
      <w:pPr>
        <w:rPr>
          <w:ins w:id="19" w:author="Tierney Edwards" w:date="2013-10-11T09:18:00Z"/>
          <w:b/>
          <w:bCs/>
        </w:rPr>
      </w:pPr>
      <w:ins w:id="20" w:author="Tierney Edwards" w:date="2013-10-11T09:18:00Z">
        <w:r w:rsidRPr="004C0848">
          <w:rPr>
            <w:b/>
            <w:bCs/>
          </w:rPr>
          <w:tab/>
        </w:r>
      </w:ins>
      <w:ins w:id="21" w:author="Tierney Edwards" w:date="2013-10-11T09:46:00Z">
        <w:r w:rsidR="006501FA">
          <w:rPr>
            <w:b/>
            <w:bCs/>
          </w:rPr>
          <w:t>T</w:t>
        </w:r>
      </w:ins>
      <w:ins w:id="22" w:author="Tierney Edwards" w:date="2013-10-11T09:18:00Z">
        <w:r w:rsidRPr="004C0848">
          <w:rPr>
            <w:b/>
            <w:bCs/>
          </w:rPr>
          <w:t xml:space="preserve">he WSMA, </w:t>
        </w:r>
      </w:ins>
      <w:ins w:id="23" w:author="Tierney Edwards" w:date="2013-10-11T09:46:00Z">
        <w:r w:rsidR="006501FA">
          <w:rPr>
            <w:b/>
            <w:bCs/>
          </w:rPr>
          <w:t xml:space="preserve">along with </w:t>
        </w:r>
      </w:ins>
      <w:ins w:id="24" w:author="Tierney Edwards" w:date="2013-10-11T09:18:00Z">
        <w:r w:rsidRPr="004C0848">
          <w:rPr>
            <w:b/>
            <w:bCs/>
          </w:rPr>
          <w:t>the Washington State Hospital Association (WSHA) and Physicians Insurance</w:t>
        </w:r>
        <w:r w:rsidR="006501FA">
          <w:rPr>
            <w:b/>
            <w:bCs/>
          </w:rPr>
          <w:t xml:space="preserve"> (PI)</w:t>
        </w:r>
      </w:ins>
      <w:ins w:id="25" w:author="Tierney Edwards" w:date="2013-10-11T09:50:00Z">
        <w:r w:rsidR="006501FA">
          <w:rPr>
            <w:b/>
            <w:bCs/>
          </w:rPr>
          <w:t xml:space="preserve">, has </w:t>
        </w:r>
      </w:ins>
      <w:ins w:id="26" w:author="Tierney Edwards" w:date="2013-10-11T09:18:00Z">
        <w:r w:rsidRPr="004C0848">
          <w:rPr>
            <w:b/>
            <w:bCs/>
          </w:rPr>
          <w:t>submit</w:t>
        </w:r>
      </w:ins>
      <w:ins w:id="27" w:author="Tierney Edwards" w:date="2013-10-11T09:47:00Z">
        <w:r w:rsidR="006501FA">
          <w:rPr>
            <w:b/>
            <w:bCs/>
          </w:rPr>
          <w:t>ted</w:t>
        </w:r>
      </w:ins>
      <w:ins w:id="28" w:author="Tierney Edwards" w:date="2013-10-11T09:18:00Z">
        <w:r w:rsidRPr="004C0848">
          <w:rPr>
            <w:b/>
            <w:bCs/>
          </w:rPr>
          <w:t xml:space="preserve"> an</w:t>
        </w:r>
        <w:r w:rsidRPr="004C0848">
          <w:rPr>
            <w:b/>
            <w:bCs/>
            <w:i/>
          </w:rPr>
          <w:t xml:space="preserve"> amicus curiae</w:t>
        </w:r>
        <w:r w:rsidRPr="004C0848">
          <w:rPr>
            <w:b/>
            <w:bCs/>
          </w:rPr>
          <w:t xml:space="preserve"> brief in support of the decision of the Court of Appeals. The brief argue</w:t>
        </w:r>
      </w:ins>
      <w:ins w:id="29" w:author="Tierney Edwards" w:date="2013-10-11T09:47:00Z">
        <w:r w:rsidR="006501FA">
          <w:rPr>
            <w:b/>
            <w:bCs/>
          </w:rPr>
          <w:t>s</w:t>
        </w:r>
      </w:ins>
      <w:ins w:id="30" w:author="Tierney Edwards" w:date="2013-10-11T09:18:00Z">
        <w:r w:rsidRPr="004C0848">
          <w:rPr>
            <w:b/>
            <w:bCs/>
          </w:rPr>
          <w:t xml:space="preserve"> against allowing a separate cause of action (claim) based on lack of informed consent in a medical negligence action. </w:t>
        </w:r>
      </w:ins>
      <w:ins w:id="31" w:author="Tierney Edwards" w:date="2013-10-11T09:51:00Z">
        <w:r w:rsidR="006501FA">
          <w:rPr>
            <w:b/>
            <w:bCs/>
          </w:rPr>
          <w:t>T</w:t>
        </w:r>
        <w:r w:rsidR="00EF48DA">
          <w:rPr>
            <w:b/>
            <w:bCs/>
          </w:rPr>
          <w:t>he Court has accepted the brief</w:t>
        </w:r>
      </w:ins>
      <w:ins w:id="32" w:author="Tierney Edwards" w:date="2013-10-11T09:53:00Z">
        <w:r w:rsidR="00EF48DA">
          <w:rPr>
            <w:b/>
            <w:bCs/>
          </w:rPr>
          <w:t>.</w:t>
        </w:r>
      </w:ins>
      <w:ins w:id="33" w:author="Tierney Edwards" w:date="2013-10-11T09:51:00Z">
        <w:r w:rsidR="00EF48DA">
          <w:rPr>
            <w:b/>
            <w:bCs/>
          </w:rPr>
          <w:t xml:space="preserve"> </w:t>
        </w:r>
      </w:ins>
      <w:ins w:id="34" w:author="Tierney Edwards" w:date="2013-10-11T09:53:00Z">
        <w:r w:rsidR="00EF48DA" w:rsidRPr="00EF48DA">
          <w:rPr>
            <w:b/>
            <w:bCs/>
          </w:rPr>
          <w:t>Oral arguments are</w:t>
        </w:r>
        <w:r w:rsidR="00EF48DA">
          <w:rPr>
            <w:b/>
            <w:bCs/>
          </w:rPr>
          <w:t xml:space="preserve"> scheduled for October 29, 2013. This website will be updated as </w:t>
        </w:r>
      </w:ins>
      <w:ins w:id="35" w:author="Tierney Edwards" w:date="2013-10-11T09:54:00Z">
        <w:r w:rsidR="00EF48DA">
          <w:rPr>
            <w:b/>
            <w:bCs/>
          </w:rPr>
          <w:t>the</w:t>
        </w:r>
      </w:ins>
      <w:ins w:id="36" w:author="Tierney Edwards" w:date="2013-10-11T09:53:00Z">
        <w:r w:rsidR="00EF48DA">
          <w:rPr>
            <w:b/>
            <w:bCs/>
          </w:rPr>
          <w:t xml:space="preserve"> </w:t>
        </w:r>
      </w:ins>
      <w:ins w:id="37" w:author="Tierney Edwards" w:date="2013-10-11T09:54:00Z">
        <w:r w:rsidR="00EF48DA">
          <w:rPr>
            <w:b/>
            <w:bCs/>
          </w:rPr>
          <w:t xml:space="preserve">case develops. </w:t>
        </w:r>
      </w:ins>
    </w:p>
    <w:p w:rsidR="004C0848" w:rsidRPr="004C0848" w:rsidRDefault="004C0848" w:rsidP="004C0848">
      <w:pPr>
        <w:rPr>
          <w:ins w:id="38" w:author="Tierney Edwards" w:date="2013-10-11T09:18:00Z"/>
          <w:b/>
          <w:bCs/>
        </w:rPr>
      </w:pPr>
    </w:p>
    <w:p w:rsidR="004C0848" w:rsidRPr="004C0848" w:rsidRDefault="004C0848" w:rsidP="008C496C">
      <w:pPr>
        <w:rPr>
          <w:ins w:id="39" w:author="Tierney Edwards" w:date="2013-10-11T09:18:00Z"/>
          <w:b/>
          <w:bCs/>
        </w:rPr>
      </w:pPr>
      <w:proofErr w:type="spellStart"/>
      <w:ins w:id="40" w:author="Tierney Edwards" w:date="2013-10-11T09:18:00Z">
        <w:r w:rsidRPr="004C0848">
          <w:rPr>
            <w:b/>
            <w:bCs/>
            <w:i/>
            <w:u w:val="single"/>
          </w:rPr>
          <w:lastRenderedPageBreak/>
          <w:t>Neighborcare</w:t>
        </w:r>
        <w:proofErr w:type="spellEnd"/>
        <w:r w:rsidRPr="004C0848">
          <w:rPr>
            <w:b/>
            <w:bCs/>
            <w:i/>
            <w:u w:val="single"/>
          </w:rPr>
          <w:t xml:space="preserve"> v. Teeter</w:t>
        </w:r>
        <w:r w:rsidRPr="004C0848">
          <w:rPr>
            <w:b/>
            <w:bCs/>
            <w:u w:val="single"/>
          </w:rPr>
          <w:t xml:space="preserve">: </w:t>
        </w:r>
        <w:r w:rsidRPr="004C0848">
          <w:rPr>
            <w:b/>
            <w:bCs/>
            <w:i/>
            <w:u w:val="single"/>
          </w:rPr>
          <w:t>Amicus Curiae</w:t>
        </w:r>
        <w:r w:rsidRPr="004C0848">
          <w:rPr>
            <w:b/>
            <w:bCs/>
            <w:u w:val="single"/>
          </w:rPr>
          <w:t xml:space="preserve"> Brief Regarding Access to Federal Courts in Legal Challenges to the State Medicaid Program</w:t>
        </w:r>
      </w:ins>
    </w:p>
    <w:p w:rsidR="004C0848" w:rsidRPr="004C0848" w:rsidRDefault="004C0848" w:rsidP="004C0848">
      <w:pPr>
        <w:rPr>
          <w:ins w:id="41" w:author="Tierney Edwards" w:date="2013-10-11T09:18:00Z"/>
          <w:b/>
          <w:bCs/>
          <w:u w:val="single"/>
        </w:rPr>
      </w:pPr>
    </w:p>
    <w:p w:rsidR="004C0848" w:rsidRPr="004C0848" w:rsidRDefault="004C0848" w:rsidP="004C0848">
      <w:pPr>
        <w:rPr>
          <w:ins w:id="42" w:author="Tierney Edwards" w:date="2013-10-11T09:18:00Z"/>
          <w:b/>
          <w:bCs/>
        </w:rPr>
      </w:pPr>
      <w:ins w:id="43" w:author="Tierney Edwards" w:date="2013-10-11T09:18:00Z">
        <w:r w:rsidRPr="004C0848">
          <w:rPr>
            <w:b/>
            <w:bCs/>
          </w:rPr>
          <w:t xml:space="preserve">This is a case before the Ninth Circuit Court of Appeals challenging a ruling that Washington’s Medicaid Core Provider Agreement (CPA) limits venue to state court in Thurston County, thus prohibiting the Federally </w:t>
        </w:r>
        <w:r w:rsidR="008C496C">
          <w:rPr>
            <w:b/>
            <w:bCs/>
          </w:rPr>
          <w:t>Qualified Health Centers (FQHC</w:t>
        </w:r>
        <w:r w:rsidRPr="004C0848">
          <w:rPr>
            <w:b/>
            <w:bCs/>
          </w:rPr>
          <w:t xml:space="preserve">) from challenging the CPA in federal court. In other words, the court ruled that all challenges to the Medicaid CPA can only be brought in state court – not federal court. </w:t>
        </w:r>
      </w:ins>
    </w:p>
    <w:p w:rsidR="004C0848" w:rsidRPr="004C0848" w:rsidRDefault="004C0848" w:rsidP="004C0848">
      <w:pPr>
        <w:rPr>
          <w:ins w:id="44" w:author="Tierney Edwards" w:date="2013-10-11T09:18:00Z"/>
          <w:b/>
          <w:bCs/>
        </w:rPr>
      </w:pPr>
    </w:p>
    <w:p w:rsidR="004C0848" w:rsidRPr="004C0848" w:rsidRDefault="004C0848" w:rsidP="004C0848">
      <w:pPr>
        <w:rPr>
          <w:ins w:id="45" w:author="Tierney Edwards" w:date="2013-10-11T09:18:00Z"/>
          <w:b/>
          <w:bCs/>
        </w:rPr>
      </w:pPr>
      <w:ins w:id="46" w:author="Tierney Edwards" w:date="2013-10-11T09:18:00Z">
        <w:r w:rsidRPr="004C0848">
          <w:rPr>
            <w:b/>
            <w:bCs/>
          </w:rPr>
          <w:t xml:space="preserve">Physicians and hospitals have an interest in this case because </w:t>
        </w:r>
      </w:ins>
      <w:ins w:id="47" w:author="Tierney Edwards" w:date="2013-10-11T10:12:00Z">
        <w:r w:rsidR="008C496C">
          <w:rPr>
            <w:b/>
            <w:bCs/>
          </w:rPr>
          <w:t>the FQHC and all other providers</w:t>
        </w:r>
      </w:ins>
      <w:ins w:id="48" w:author="Tierney Edwards" w:date="2013-10-11T09:18:00Z">
        <w:r w:rsidR="008C496C">
          <w:rPr>
            <w:b/>
            <w:bCs/>
          </w:rPr>
          <w:t xml:space="preserve"> sign the same CPA</w:t>
        </w:r>
      </w:ins>
      <w:ins w:id="49" w:author="Tierney Edwards" w:date="2013-10-11T10:11:00Z">
        <w:r w:rsidR="008C496C">
          <w:rPr>
            <w:b/>
            <w:bCs/>
          </w:rPr>
          <w:t>.</w:t>
        </w:r>
      </w:ins>
      <w:ins w:id="50" w:author="Tierney Edwards" w:date="2013-10-11T09:18:00Z">
        <w:r w:rsidRPr="004C0848">
          <w:rPr>
            <w:b/>
            <w:bCs/>
          </w:rPr>
          <w:t xml:space="preserve">  The WSMA and other groups have brought a number of lawsuits against the State of Washington for violations of federal law in the past, and we will undoubtedly need to do so again in the future. Cases involving issues related to federal law are often best litigated in federal cour</w:t>
        </w:r>
      </w:ins>
      <w:ins w:id="51" w:author="Tierney Edwards" w:date="2013-10-11T10:15:00Z">
        <w:r w:rsidR="008C496C">
          <w:rPr>
            <w:b/>
            <w:bCs/>
          </w:rPr>
          <w:t xml:space="preserve">t, </w:t>
        </w:r>
      </w:ins>
      <w:ins w:id="52" w:author="Tierney Edwards" w:date="2013-10-11T10:16:00Z">
        <w:r w:rsidR="008C496C">
          <w:rPr>
            <w:b/>
            <w:bCs/>
          </w:rPr>
          <w:t>partly</w:t>
        </w:r>
      </w:ins>
      <w:ins w:id="53" w:author="Tierney Edwards" w:date="2013-10-11T10:15:00Z">
        <w:r w:rsidR="008C496C">
          <w:rPr>
            <w:b/>
            <w:bCs/>
          </w:rPr>
          <w:t xml:space="preserve"> because </w:t>
        </w:r>
      </w:ins>
      <w:ins w:id="54" w:author="Tierney Edwards" w:date="2013-10-11T09:18:00Z">
        <w:r w:rsidR="008C496C">
          <w:rPr>
            <w:b/>
            <w:bCs/>
          </w:rPr>
          <w:t>f</w:t>
        </w:r>
        <w:r w:rsidRPr="004C0848">
          <w:rPr>
            <w:b/>
            <w:bCs/>
          </w:rPr>
          <w:t xml:space="preserve">ederal courts are most experienced in interpreting federal law. As Medicaid becomes a greater share of </w:t>
        </w:r>
      </w:ins>
      <w:ins w:id="55" w:author="Tierney Edwards" w:date="2013-10-11T10:16:00Z">
        <w:r w:rsidR="008C496C">
          <w:rPr>
            <w:b/>
            <w:bCs/>
          </w:rPr>
          <w:t>providers</w:t>
        </w:r>
        <w:r w:rsidR="008C496C">
          <w:rPr>
            <w:b/>
            <w:bCs/>
          </w:rPr>
          <w:t>’</w:t>
        </w:r>
      </w:ins>
      <w:ins w:id="56" w:author="Tierney Edwards" w:date="2013-10-11T09:18:00Z">
        <w:r w:rsidRPr="004C0848">
          <w:rPr>
            <w:b/>
            <w:bCs/>
          </w:rPr>
          <w:t xml:space="preserve"> revenue, the likelihood of litigation by physicians and hospitals against the state for violations of federal law will likely increase. Requiring all challenges to the CPA to be brought in state court not only places the cases in the hands of (state) courts less experienced in dealing with interpretation of federal law, it also potentially creates a bias in favor of the state agency. </w:t>
        </w:r>
      </w:ins>
    </w:p>
    <w:p w:rsidR="004C0848" w:rsidRPr="004C0848" w:rsidRDefault="004C0848" w:rsidP="004C0848">
      <w:pPr>
        <w:rPr>
          <w:ins w:id="57" w:author="Tierney Edwards" w:date="2013-10-11T09:18:00Z"/>
          <w:b/>
          <w:bCs/>
        </w:rPr>
      </w:pPr>
    </w:p>
    <w:p w:rsidR="004C0848" w:rsidRDefault="008C496C" w:rsidP="00B54439">
      <w:pPr>
        <w:rPr>
          <w:ins w:id="58" w:author="Tierney Edwards" w:date="2013-10-11T10:18:00Z"/>
          <w:b/>
          <w:bCs/>
        </w:rPr>
      </w:pPr>
      <w:ins w:id="59" w:author="Tierney Edwards" w:date="2013-10-11T10:18:00Z">
        <w:r>
          <w:rPr>
            <w:b/>
            <w:bCs/>
          </w:rPr>
          <w:t>In April 2013, t</w:t>
        </w:r>
      </w:ins>
      <w:ins w:id="60" w:author="Tierney Edwards" w:date="2013-10-11T09:18:00Z">
        <w:r w:rsidR="004C0848" w:rsidRPr="004C0848">
          <w:rPr>
            <w:b/>
            <w:bCs/>
          </w:rPr>
          <w:t xml:space="preserve">he WSHA </w:t>
        </w:r>
      </w:ins>
      <w:ins w:id="61" w:author="Tierney Edwards" w:date="2013-10-11T10:18:00Z">
        <w:r>
          <w:rPr>
            <w:b/>
            <w:bCs/>
          </w:rPr>
          <w:t>submitted</w:t>
        </w:r>
      </w:ins>
      <w:ins w:id="62" w:author="Tierney Edwards" w:date="2013-10-11T09:18:00Z">
        <w:r w:rsidR="004C0848" w:rsidRPr="004C0848">
          <w:rPr>
            <w:b/>
            <w:bCs/>
          </w:rPr>
          <w:t xml:space="preserve"> a short </w:t>
        </w:r>
        <w:r w:rsidR="004C0848" w:rsidRPr="004C0848">
          <w:rPr>
            <w:b/>
            <w:bCs/>
            <w:i/>
          </w:rPr>
          <w:t>amicus</w:t>
        </w:r>
        <w:r w:rsidR="004C0848" w:rsidRPr="004C0848">
          <w:rPr>
            <w:b/>
            <w:bCs/>
          </w:rPr>
          <w:t xml:space="preserve"> brief in association with WSMA legal staff in support of the </w:t>
        </w:r>
        <w:r>
          <w:rPr>
            <w:b/>
            <w:bCs/>
          </w:rPr>
          <w:t>plaintiff-appellants (the FQHC</w:t>
        </w:r>
        <w:r w:rsidR="004C0848" w:rsidRPr="004C0848">
          <w:rPr>
            <w:b/>
            <w:bCs/>
          </w:rPr>
          <w:t>).</w:t>
        </w:r>
      </w:ins>
      <w:ins w:id="63" w:author="Tierney Edwards" w:date="2013-10-11T10:19:00Z">
        <w:r>
          <w:rPr>
            <w:b/>
            <w:bCs/>
          </w:rPr>
          <w:t xml:space="preserve"> </w:t>
        </w:r>
      </w:ins>
      <w:ins w:id="64" w:author="Tierney Edwards" w:date="2013-10-11T10:04:00Z">
        <w:r w:rsidRPr="008C496C">
          <w:rPr>
            <w:b/>
            <w:bCs/>
          </w:rPr>
          <w:t>This case is still before the Ninth Circuit. A date for or</w:t>
        </w:r>
        <w:r>
          <w:rPr>
            <w:b/>
            <w:bCs/>
          </w:rPr>
          <w:t>al arguments has not been set</w:t>
        </w:r>
      </w:ins>
      <w:ins w:id="65" w:author="Tierney Edwards" w:date="2013-10-11T10:19:00Z">
        <w:r>
          <w:rPr>
            <w:b/>
            <w:bCs/>
          </w:rPr>
          <w:t>, and a</w:t>
        </w:r>
      </w:ins>
      <w:ins w:id="66" w:author="Tierney Edwards" w:date="2013-10-11T10:04:00Z">
        <w:r w:rsidRPr="008C496C">
          <w:rPr>
            <w:b/>
            <w:bCs/>
          </w:rPr>
          <w:t xml:space="preserve"> decision is not expected for several months following </w:t>
        </w:r>
      </w:ins>
      <w:ins w:id="67" w:author="Tierney Edwards" w:date="2013-10-11T10:19:00Z">
        <w:r>
          <w:rPr>
            <w:b/>
            <w:bCs/>
          </w:rPr>
          <w:t>that</w:t>
        </w:r>
      </w:ins>
      <w:ins w:id="68" w:author="Tierney Edwards" w:date="2013-10-11T10:04:00Z">
        <w:r w:rsidRPr="008C496C">
          <w:rPr>
            <w:b/>
            <w:bCs/>
          </w:rPr>
          <w:t>.</w:t>
        </w:r>
      </w:ins>
    </w:p>
    <w:p w:rsidR="008C496C" w:rsidRDefault="008C496C" w:rsidP="00B54439">
      <w:pPr>
        <w:rPr>
          <w:ins w:id="69" w:author="Tierney Edwards" w:date="2013-10-11T09:18:00Z"/>
          <w:b/>
          <w:bCs/>
        </w:rPr>
      </w:pPr>
    </w:p>
    <w:p w:rsidR="00B54439" w:rsidRPr="00B54439" w:rsidRDefault="00B54439" w:rsidP="008C496C">
      <w:pPr>
        <w:rPr>
          <w:b/>
          <w:bCs/>
        </w:rPr>
      </w:pPr>
      <w:r w:rsidRPr="00B54439">
        <w:rPr>
          <w:b/>
          <w:bCs/>
        </w:rPr>
        <w:t>WSMA Lawsuit Seeking Writ of Mandamus to Compel Coverage by Health Plans for Emergency Medical Services Provided by Non-Participating Physicians</w:t>
      </w:r>
    </w:p>
    <w:p w:rsidR="00B54439" w:rsidRPr="00B54439" w:rsidRDefault="00B54439" w:rsidP="00B54439">
      <w:r w:rsidRPr="00B54439">
        <w:t xml:space="preserve">In December, 2010, the WSMA submitted a petition seeking a writ of mandamus to compel Insurance Commissioner </w:t>
      </w:r>
      <w:proofErr w:type="spellStart"/>
      <w:r w:rsidRPr="00B54439">
        <w:t>Kreidler</w:t>
      </w:r>
      <w:proofErr w:type="spellEnd"/>
      <w:r w:rsidRPr="00B54439">
        <w:t xml:space="preserve"> to require insurance plans to pay the billed charges for </w:t>
      </w:r>
      <w:r w:rsidRPr="00B54439">
        <w:lastRenderedPageBreak/>
        <w:t xml:space="preserve">emergency medical services performed by non-participating providers. The WSMA believes the law requires this in order to protect patients from balance billing. The Supreme Court declined to hear the petition, but chose to transfer the case to Thurston County Superior Court. The court ruled against the WSMA on summary judgment. The WSMA then sought direct appeal of its petition for declaratory judgment and a writ of mandamus at the Supreme Court. Despite making compelling arguments for the Supreme Court to accept the case for direct review, on April 25, 2012 the Supreme Court declined to take up the case at this time, and transferred it to Division II of the Court of Appeals. The WSMA anticipates that oral arguments will be </w:t>
      </w:r>
      <w:r w:rsidRPr="008C496C">
        <w:rPr>
          <w:highlight w:val="yellow"/>
          <w:rPrChange w:id="70" w:author="Tierney Edwards" w:date="2013-10-11T10:36:00Z">
            <w:rPr/>
          </w:rPrChange>
        </w:rPr>
        <w:t>heard in fall, 2012.</w:t>
      </w:r>
    </w:p>
    <w:p w:rsidR="00B54439" w:rsidRPr="00B54439" w:rsidRDefault="00B54439" w:rsidP="00B54439">
      <w:r w:rsidRPr="00B54439">
        <w:t>We were disappointed that the Supreme Court declined to take the case. However, we believe that our legal arguments are sound. We hope to convince the court that the law does not allow the Insurance Commissioner to permit insurance companies to limit their payments for emergency services provided by non-participating physicians to their in-network rate.</w:t>
      </w:r>
    </w:p>
    <w:p w:rsidR="00B54439" w:rsidRPr="00B54439" w:rsidRDefault="00B54439" w:rsidP="00B54439">
      <w:pPr>
        <w:rPr>
          <w:b/>
          <w:bCs/>
        </w:rPr>
      </w:pPr>
      <w:r w:rsidRPr="00B54439">
        <w:rPr>
          <w:b/>
          <w:bCs/>
        </w:rPr>
        <w:t>Palomar Medical Center v. Sebelius</w:t>
      </w:r>
    </w:p>
    <w:p w:rsidR="00B54439" w:rsidRPr="00B54439" w:rsidDel="008C496C" w:rsidRDefault="008C496C" w:rsidP="008C496C">
      <w:pPr>
        <w:rPr>
          <w:del w:id="71" w:author="Tierney Edwards" w:date="2013-10-11T10:44:00Z"/>
        </w:rPr>
      </w:pPr>
      <w:ins w:id="72" w:author="Tierney Edwards" w:date="2013-10-11T10:52:00Z">
        <w:r>
          <w:t xml:space="preserve">In this case, the Ninth Circuit Court of Appeals </w:t>
        </w:r>
      </w:ins>
      <w:ins w:id="73" w:author="Tierney Edwards" w:date="2013-10-11T10:55:00Z">
        <w:r>
          <w:t xml:space="preserve">held that when a Medicare Recovery Audit Contractor makes a decision to reopen an old claim, the decision is final and </w:t>
        </w:r>
        <w:proofErr w:type="spellStart"/>
        <w:r>
          <w:t>unappealable</w:t>
        </w:r>
        <w:proofErr w:type="spellEnd"/>
        <w:r>
          <w:t xml:space="preserve">, and thus, the issue of good cause for opening the old claim cannot be raised after </w:t>
        </w:r>
      </w:ins>
      <w:ins w:id="74" w:author="Tierney Edwards" w:date="2013-10-11T10:58:00Z">
        <w:r>
          <w:t xml:space="preserve">the </w:t>
        </w:r>
        <w:proofErr w:type="spellStart"/>
        <w:r>
          <w:t>autdit</w:t>
        </w:r>
        <w:r>
          <w:t>’</w:t>
        </w:r>
        <w:r>
          <w:t>s</w:t>
        </w:r>
        <w:proofErr w:type="spellEnd"/>
        <w:r>
          <w:t xml:space="preserve"> conclusion. </w:t>
        </w:r>
      </w:ins>
      <w:r w:rsidR="00B54439" w:rsidRPr="00B54439">
        <w:t xml:space="preserve">The WSMA </w:t>
      </w:r>
      <w:del w:id="75" w:author="Tierney Edwards" w:date="2013-10-11T10:40:00Z">
        <w:r w:rsidR="00B54439" w:rsidRPr="00B54439" w:rsidDel="008C496C">
          <w:delText xml:space="preserve">has </w:delText>
        </w:r>
      </w:del>
      <w:r w:rsidR="00B54439" w:rsidRPr="00B54439">
        <w:t xml:space="preserve">joined the American Medical Association (AMA) and the medical associations from all other states in the Ninth Circuit (Alaska, Arizona, California, Hawaii, Idaho, Montana, and Oregon) in an </w:t>
      </w:r>
      <w:hyperlink r:id="rId4" w:history="1">
        <w:r w:rsidR="00B54439" w:rsidRPr="00B54439">
          <w:rPr>
            <w:rStyle w:val="Hyperlink"/>
          </w:rPr>
          <w:t>amicus curiae brief</w:t>
        </w:r>
      </w:hyperlink>
      <w:r w:rsidR="00B54439" w:rsidRPr="00B54439">
        <w:t xml:space="preserve"> [PDF]</w:t>
      </w:r>
      <w:ins w:id="76" w:author="Tierney Edwards" w:date="2013-10-11T10:44:00Z">
        <w:r>
          <w:t>.</w:t>
        </w:r>
      </w:ins>
      <w:r w:rsidR="00B54439" w:rsidRPr="00B54439">
        <w:t xml:space="preserve"> </w:t>
      </w:r>
      <w:del w:id="77" w:author="Tierney Edwards" w:date="2013-10-11T10:44:00Z">
        <w:r w:rsidR="00B54439" w:rsidRPr="00B54439" w:rsidDel="008C496C">
          <w:delText xml:space="preserve">in the case of Palomar Medical Center v. Sebelius. A Medicare Recovery Audit Contractor (RAC) reopened a paid claim submitted by Palomar after more than one year. Palomar challenged the reopening for failure to show good cause. A Medicare Appeals Counsel (MAC) held that even though federal regulations require a showing of good cause to reopen a claim, the regulations do not permit a challenge of the failure to make that showing. A Federal District Court judge granted summary judgment to the Department of Health &amp; Human Services (DHHS). After oral arguments at the Ninth Circuit Court of Appeals on March 7, 2012, the court invited amicus briefs to address (i) whether federal regulations bar administrative challenge of a decision by a RAC to reopen a claim, despite a failure to show good cause, </w:delText>
        </w:r>
        <w:r w:rsidR="00B54439" w:rsidRPr="00B54439" w:rsidDel="008C496C">
          <w:lastRenderedPageBreak/>
          <w:delText>and (ii) if administrative challenge is barred, whether federal courts have jurisdiction to enforce compliance with the requirement to show good cause to reopen a claim.</w:delText>
        </w:r>
      </w:del>
    </w:p>
    <w:p w:rsidR="00B54439" w:rsidRPr="00B54439" w:rsidRDefault="00B54439" w:rsidP="008C496C">
      <w:del w:id="78" w:author="Tierney Edwards" w:date="2013-10-11T10:44:00Z">
        <w:r w:rsidRPr="00B54439" w:rsidDel="008C496C">
          <w:delText>The AMA Litigation Center initially had joined with the California Medical Association in filing an amicus curiae brief at the Court of Appeals. After the court’s invitation for addition briefing by amici, and following discussion with Tim Layton, WSMA senior director of legislative, regulatory, and legal affairs, the AMA Litigation Center reached out to all of the state medical societies in the Ninth Circuit to join in an amicus curiae brief. The brief is funded entirely by the AMA Litigation Center. This is a powerful demonstration of the strong advocacy of the AMA and state medical societies on behalf of their members and all physicians.</w:delText>
        </w:r>
      </w:del>
    </w:p>
    <w:p w:rsidR="00B54439" w:rsidRPr="00B54439" w:rsidRDefault="00B54439" w:rsidP="00B54439">
      <w:pPr>
        <w:rPr>
          <w:b/>
          <w:bCs/>
        </w:rPr>
      </w:pPr>
      <w:r w:rsidRPr="00B54439">
        <w:rPr>
          <w:b/>
          <w:bCs/>
        </w:rPr>
        <w:t>Braswell v. Shoreline Fire Department</w:t>
      </w:r>
    </w:p>
    <w:p w:rsidR="00B54439" w:rsidRPr="00B54439" w:rsidRDefault="00B54439" w:rsidP="00B54439">
      <w:r w:rsidRPr="00B54439">
        <w:t xml:space="preserve">The </w:t>
      </w:r>
      <w:del w:id="79" w:author="Tierney Edwards" w:date="2013-10-11T10:27:00Z">
        <w:r w:rsidRPr="00B54439" w:rsidDel="008C496C">
          <w:delText>Washington State Medical Association</w:delText>
        </w:r>
      </w:del>
      <w:ins w:id="80" w:author="Tierney Edwards" w:date="2013-10-11T10:27:00Z">
        <w:r w:rsidR="008C496C">
          <w:t>WSMA</w:t>
        </w:r>
      </w:ins>
      <w:r w:rsidRPr="00B54439">
        <w:t xml:space="preserve"> joined the University of Washington, the City of Seattle, and </w:t>
      </w:r>
      <w:del w:id="81" w:author="Tierney Edwards" w:date="2013-10-11T10:26:00Z">
        <w:r w:rsidRPr="00B54439" w:rsidDel="008C496C">
          <w:delText>the Washington State Hospital Association</w:delText>
        </w:r>
      </w:del>
      <w:ins w:id="82" w:author="Tierney Edwards" w:date="2013-10-11T10:26:00Z">
        <w:r w:rsidR="008C496C">
          <w:t>WSHA</w:t>
        </w:r>
      </w:ins>
      <w:r w:rsidRPr="00B54439">
        <w:t xml:space="preserve"> in an </w:t>
      </w:r>
      <w:hyperlink r:id="rId5" w:tgtFrame="_blank" w:history="1">
        <w:r w:rsidRPr="00B54439">
          <w:rPr>
            <w:rStyle w:val="Hyperlink"/>
          </w:rPr>
          <w:t>amicus curiae brief</w:t>
        </w:r>
      </w:hyperlink>
      <w:r w:rsidRPr="00B54439">
        <w:t xml:space="preserve"> [PDF] in a case related to the rights associated with a paramedic certificate and the associated rights of the physician supervising the paramedic. </w:t>
      </w:r>
      <w:del w:id="83" w:author="Tierney Edwards" w:date="2013-10-11T10:59:00Z">
        <w:r w:rsidRPr="00B54439" w:rsidDel="008C496C">
          <w:delText>The amicus curiae brief was drafted by Kristin Miles of the Washington State Attorney General’s Office</w:delText>
        </w:r>
      </w:del>
    </w:p>
    <w:p w:rsidR="00B54439" w:rsidRPr="00B54439" w:rsidRDefault="00B54439" w:rsidP="00B54439">
      <w:r w:rsidRPr="00B54439">
        <w:t xml:space="preserve">The case involved the question whether a paramedic certification was a property or liberty interest, and whether removal from a paramedic position tortuously interfered with the plaintiff’s employment relationship. </w:t>
      </w:r>
      <w:del w:id="84" w:author="Tierney Edwards" w:date="2013-10-11T10:59:00Z">
        <w:r w:rsidRPr="00B54439" w:rsidDel="008C496C">
          <w:delText>The federal District Court ruled for the defendants.</w:delText>
        </w:r>
      </w:del>
    </w:p>
    <w:p w:rsidR="00B54439" w:rsidRPr="00B54439" w:rsidRDefault="00B54439" w:rsidP="00B54439">
      <w:r w:rsidRPr="00B54439">
        <w:t xml:space="preserve">The brief </w:t>
      </w:r>
      <w:ins w:id="85" w:author="Tierney Edwards" w:date="2013-10-11T11:04:00Z">
        <w:r w:rsidR="008C496C">
          <w:t xml:space="preserve">urged </w:t>
        </w:r>
        <w:r w:rsidR="008C496C">
          <w:t>the</w:t>
        </w:r>
        <w:r w:rsidR="008C496C">
          <w:t xml:space="preserve"> Court of Appeals to affirm the </w:t>
        </w:r>
        <w:r w:rsidR="008C496C">
          <w:t>lower</w:t>
        </w:r>
        <w:r w:rsidR="008C496C">
          <w:t xml:space="preserve"> court</w:t>
        </w:r>
        <w:r w:rsidR="008C496C">
          <w:t>’</w:t>
        </w:r>
        <w:r w:rsidR="008C496C">
          <w:t xml:space="preserve">s opinion, and </w:t>
        </w:r>
      </w:ins>
      <w:r w:rsidRPr="00B54439">
        <w:t xml:space="preserve">argued that the public’s interest in a strong emergency medical services system would be undercut if a Medical Director is unable to make a determination regarding the qualifications, competence, and suitability of paramedics under his or her supervision. </w:t>
      </w:r>
      <w:del w:id="86" w:author="Tierney Edwards" w:date="2013-10-11T11:00:00Z">
        <w:r w:rsidRPr="00B54439" w:rsidDel="008C496C">
          <w:delText>The entire emergency medical system is designed by law to be under the control of physicians, including who is chosen to work as the eyes, ears, and hands of the supervising physician. The amici argued that reversing the District Court decision could have wide-ranging adverse effects on the health care system in general, since it could lead to a physician being unable to discharge any “at will” health care professional dependant on the physician for employment (potentially including physician assistants, nurses, or any other licensed or certified health care professional) absent a “pre-deprivation” due process hearing.</w:delText>
        </w:r>
      </w:del>
    </w:p>
    <w:p w:rsidR="00B54439" w:rsidRPr="00B54439" w:rsidRDefault="00B54439" w:rsidP="00B54439">
      <w:r w:rsidRPr="00B54439">
        <w:lastRenderedPageBreak/>
        <w:t>The Court of Appeals upheld</w:t>
      </w:r>
      <w:ins w:id="87" w:author="Tierney Edwards" w:date="2013-10-11T11:35:00Z">
        <w:r w:rsidR="008C496C">
          <w:t xml:space="preserve"> most of</w:t>
        </w:r>
      </w:ins>
      <w:r w:rsidRPr="00B54439">
        <w:t xml:space="preserve"> the </w:t>
      </w:r>
      <w:hyperlink r:id="rId6" w:tgtFrame="_blank" w:history="1">
        <w:r w:rsidRPr="00B54439">
          <w:rPr>
            <w:rStyle w:val="Hyperlink"/>
          </w:rPr>
          <w:t>District Court decision</w:t>
        </w:r>
      </w:hyperlink>
      <w:r w:rsidRPr="00B54439">
        <w:t xml:space="preserve"> [PDF], </w:t>
      </w:r>
      <w:ins w:id="88" w:author="Tierney Edwards" w:date="2013-10-11T11:36:00Z">
        <w:r w:rsidR="008C496C">
          <w:t xml:space="preserve">but remanded the case back to District Court to determine if </w:t>
        </w:r>
      </w:ins>
      <w:del w:id="89" w:author="Tierney Edwards" w:date="2013-10-11T11:36:00Z">
        <w:r w:rsidRPr="00B54439" w:rsidDel="008C496C">
          <w:delText xml:space="preserve">except the court found that there was a triable issue of fact whether </w:delText>
        </w:r>
      </w:del>
      <w:r w:rsidRPr="00B54439">
        <w:t>the plaintiff had suffered a deprivation of his liberty interest</w:t>
      </w:r>
      <w:ins w:id="90" w:author="Tierney Edwards" w:date="2013-10-11T11:36:00Z">
        <w:r w:rsidR="008C496C">
          <w:t>.</w:t>
        </w:r>
      </w:ins>
      <w:r w:rsidRPr="00B54439">
        <w:t xml:space="preserve"> </w:t>
      </w:r>
      <w:del w:id="91" w:author="Tierney Edwards" w:date="2013-10-11T11:36:00Z">
        <w:r w:rsidRPr="00B54439" w:rsidDel="008C496C">
          <w:delText>(i.e. the action of removing the plaintiff from his position as a paramedic would preclude him from finding future work in his chosen profession). The case was remanded to District Court.</w:delText>
        </w:r>
      </w:del>
    </w:p>
    <w:p w:rsidR="00B54439" w:rsidRPr="00B54439" w:rsidRDefault="00B54439" w:rsidP="00B54439">
      <w:pPr>
        <w:rPr>
          <w:b/>
          <w:bCs/>
        </w:rPr>
      </w:pPr>
      <w:r w:rsidRPr="00B54439">
        <w:rPr>
          <w:b/>
          <w:bCs/>
        </w:rPr>
        <w:t xml:space="preserve">Unruh v. </w:t>
      </w:r>
      <w:proofErr w:type="spellStart"/>
      <w:r w:rsidRPr="00B54439">
        <w:rPr>
          <w:b/>
          <w:bCs/>
        </w:rPr>
        <w:t>Cacchiotti</w:t>
      </w:r>
      <w:proofErr w:type="spellEnd"/>
    </w:p>
    <w:p w:rsidR="00B54439" w:rsidRPr="00B54439" w:rsidDel="008C496C" w:rsidRDefault="00B54439" w:rsidP="008C496C">
      <w:pPr>
        <w:rPr>
          <w:del w:id="92" w:author="Tierney Edwards" w:date="2013-10-11T11:45:00Z"/>
        </w:rPr>
      </w:pPr>
      <w:r w:rsidRPr="00B54439">
        <w:t xml:space="preserve">The WSMA filed an </w:t>
      </w:r>
      <w:hyperlink r:id="rId7" w:tgtFrame="_blank" w:history="1">
        <w:r w:rsidRPr="00B54439">
          <w:rPr>
            <w:rStyle w:val="Hyperlink"/>
          </w:rPr>
          <w:t>amicus brief</w:t>
        </w:r>
      </w:hyperlink>
      <w:r w:rsidRPr="00B54439">
        <w:t xml:space="preserve"> [PDF] in this case, in which </w:t>
      </w:r>
      <w:ins w:id="93" w:author="Tierney Edwards" w:date="2013-10-11T11:42:00Z">
        <w:r w:rsidR="008C496C">
          <w:t xml:space="preserve">considered </w:t>
        </w:r>
      </w:ins>
      <w:ins w:id="94" w:author="Tierney Edwards" w:date="2013-10-11T11:43:00Z">
        <w:r w:rsidR="008C496C">
          <w:t>Washington</w:t>
        </w:r>
        <w:r w:rsidR="008C496C">
          <w:t>’</w:t>
        </w:r>
        <w:r w:rsidR="008C496C">
          <w:t>s</w:t>
        </w:r>
      </w:ins>
      <w:ins w:id="95" w:author="Tierney Edwards" w:date="2013-10-11T11:42:00Z">
        <w:r w:rsidR="008C496C">
          <w:t xml:space="preserve"> 2006 statute of limitations </w:t>
        </w:r>
      </w:ins>
      <w:ins w:id="96" w:author="Tierney Edwards" w:date="2013-10-11T11:43:00Z">
        <w:r w:rsidR="008C496C">
          <w:t xml:space="preserve">and statute of repose. </w:t>
        </w:r>
      </w:ins>
      <w:ins w:id="97" w:author="Tierney Edwards" w:date="2013-10-11T11:44:00Z">
        <w:r w:rsidR="008C496C">
          <w:t>The Washington Supreme Court, reversing the trial court</w:t>
        </w:r>
        <w:r w:rsidR="008C496C">
          <w:t>’</w:t>
        </w:r>
        <w:r w:rsidR="008C496C">
          <w:t>s decision, held that neither statute would bar claims similar to the plaintiff</w:t>
        </w:r>
      </w:ins>
      <w:ins w:id="98" w:author="Tierney Edwards" w:date="2013-10-11T11:45:00Z">
        <w:r w:rsidR="008C496C">
          <w:t>’</w:t>
        </w:r>
      </w:ins>
      <w:ins w:id="99" w:author="Tierney Edwards" w:date="2013-10-11T11:44:00Z">
        <w:r w:rsidR="008C496C">
          <w:t>s.</w:t>
        </w:r>
      </w:ins>
      <w:ins w:id="100" w:author="Tierney Edwards" w:date="2013-10-11T11:45:00Z">
        <w:r w:rsidR="008C496C">
          <w:t xml:space="preserve"> </w:t>
        </w:r>
      </w:ins>
      <w:ins w:id="101" w:author="Tierney Edwards" w:date="2013-10-11T11:46:00Z">
        <w:r w:rsidR="008C496C">
          <w:t>The measures WSMA</w:t>
        </w:r>
        <w:r w:rsidR="008C496C">
          <w:t>’</w:t>
        </w:r>
        <w:r w:rsidR="008C496C">
          <w:t xml:space="preserve">s brief sought to protect remain </w:t>
        </w:r>
        <w:proofErr w:type="spellStart"/>
        <w:r w:rsidR="008C496C">
          <w:t>in tact</w:t>
        </w:r>
        <w:proofErr w:type="spellEnd"/>
        <w:r w:rsidR="008C496C">
          <w:t xml:space="preserve">, but there is some concern that </w:t>
        </w:r>
      </w:ins>
      <w:ins w:id="102" w:author="Tierney Edwards" w:date="2013-10-11T11:47:00Z">
        <w:r w:rsidR="008C496C">
          <w:t xml:space="preserve">the court may erode these measures if given the chance in a case that </w:t>
        </w:r>
      </w:ins>
      <w:ins w:id="103" w:author="Tierney Edwards" w:date="2013-10-11T11:46:00Z">
        <w:r w:rsidR="008C496C">
          <w:t>more direct</w:t>
        </w:r>
      </w:ins>
      <w:ins w:id="104" w:author="Tierney Edwards" w:date="2013-10-11T11:47:00Z">
        <w:r w:rsidR="008C496C">
          <w:t>ly</w:t>
        </w:r>
      </w:ins>
      <w:ins w:id="105" w:author="Tierney Edwards" w:date="2013-10-11T11:46:00Z">
        <w:r w:rsidR="008C496C">
          <w:t xml:space="preserve"> challenges these measures</w:t>
        </w:r>
      </w:ins>
      <w:ins w:id="106" w:author="Tierney Edwards" w:date="2013-10-11T11:47:00Z">
        <w:r w:rsidR="008C496C">
          <w:t xml:space="preserve">. </w:t>
        </w:r>
      </w:ins>
      <w:del w:id="107" w:author="Tierney Edwards" w:date="2013-10-11T11:45:00Z">
        <w:r w:rsidRPr="00B54439" w:rsidDel="008C496C">
          <w:delText>two of the remaining pieces of the 2006 tort reform legislation were being challenged. First, the 2006 legislation stated that the three-year statute of limitation would apply to minors, rather than being "tolled" (i.e. set aside) until the age of majority. The plaintiffs made an argument that the elimination of tolling of the statute of limitation for medical malpractice cases while a plaintiff is a minor violated her constitutional right of access to the court, as well as the privileges and immunities clause of the constitution. The court did not specifically address the constitutional issue because it was able to decide the case based on other laws. However, the court issued what amounts to a warning that it would consider the elimination of tolling for minors to give rise to "compelling constitutional challenges."</w:delText>
        </w:r>
      </w:del>
    </w:p>
    <w:p w:rsidR="00B54439" w:rsidRPr="00B54439" w:rsidDel="008C496C" w:rsidRDefault="00B54439" w:rsidP="008C496C">
      <w:pPr>
        <w:rPr>
          <w:del w:id="108" w:author="Tierney Edwards" w:date="2013-10-11T11:45:00Z"/>
        </w:rPr>
        <w:pPrChange w:id="109" w:author="Tierney Edwards" w:date="2013-10-11T11:45:00Z">
          <w:pPr/>
        </w:pPrChange>
      </w:pPr>
      <w:del w:id="110" w:author="Tierney Edwards" w:date="2013-10-11T11:45:00Z">
        <w:r w:rsidRPr="00B54439" w:rsidDel="008C496C">
          <w:delText>The second issue involved the 8-year statute of repose which was also part of the tort reform legislation of 2006. This sets a maximum 8-year period for filing a medical malpractice suit. The court had declared an earlier version of the statute of repose unconstitutional, and the legislature hoped that the 2006 law would correct this. While it recognized the earlier challenge to the statute of repose, the court did not have to use the new statute to decide this case, and made no comments about the constitutionality of the statute of repose.</w:delText>
        </w:r>
      </w:del>
    </w:p>
    <w:p w:rsidR="00B54439" w:rsidRPr="00B54439" w:rsidRDefault="00B54439" w:rsidP="008C496C">
      <w:pPr>
        <w:pPrChange w:id="111" w:author="Tierney Edwards" w:date="2013-10-11T11:45:00Z">
          <w:pPr/>
        </w:pPrChange>
      </w:pPr>
      <w:del w:id="112" w:author="Tierney Edwards" w:date="2013-10-11T11:45:00Z">
        <w:r w:rsidRPr="00B54439" w:rsidDel="008C496C">
          <w:delText xml:space="preserve">So the measures which the WSMA sought to protect in this case emerged intact. The thinking of the court regarding the statute of repose is hard to discern because it made no comments about the current law's constitutionality. However, the court's comments about </w:delText>
        </w:r>
        <w:r w:rsidRPr="00B54439" w:rsidDel="008C496C">
          <w:lastRenderedPageBreak/>
          <w:delText>the elimination of tolling of medical malpractice cases for minors raises concerns about its ability to survive a direct challenge in the future.</w:delText>
        </w:r>
      </w:del>
    </w:p>
    <w:p w:rsidR="00B54439" w:rsidRPr="00B54439" w:rsidRDefault="00B54439" w:rsidP="00B54439">
      <w:pPr>
        <w:rPr>
          <w:b/>
          <w:bCs/>
        </w:rPr>
      </w:pPr>
      <w:proofErr w:type="spellStart"/>
      <w:r w:rsidRPr="00B54439">
        <w:rPr>
          <w:b/>
          <w:bCs/>
        </w:rPr>
        <w:t>Waples</w:t>
      </w:r>
      <w:proofErr w:type="spellEnd"/>
      <w:r w:rsidRPr="00B54439">
        <w:rPr>
          <w:b/>
          <w:bCs/>
        </w:rPr>
        <w:t xml:space="preserve"> v. Yi</w:t>
      </w:r>
    </w:p>
    <w:p w:rsidR="00B54439" w:rsidRPr="00B54439" w:rsidRDefault="00B54439" w:rsidP="00B54439">
      <w:r w:rsidRPr="00B54439">
        <w:t xml:space="preserve">In a </w:t>
      </w:r>
      <w:hyperlink r:id="rId8" w:tgtFrame="_blank" w:history="1">
        <w:r w:rsidRPr="00B54439">
          <w:rPr>
            <w:rStyle w:val="Hyperlink"/>
          </w:rPr>
          <w:t>6-3 decision</w:t>
        </w:r>
      </w:hyperlink>
      <w:r w:rsidRPr="00B54439">
        <w:t xml:space="preserve"> [PDF]</w:t>
      </w:r>
      <w:ins w:id="113" w:author="Tierney Edwards" w:date="2013-10-11T11:49:00Z">
        <w:r w:rsidR="008C496C">
          <w:t>,</w:t>
        </w:r>
      </w:ins>
      <w:r w:rsidRPr="00B54439">
        <w:t xml:space="preserve"> </w:t>
      </w:r>
      <w:del w:id="114" w:author="Tierney Edwards" w:date="2013-10-11T11:49:00Z">
        <w:r w:rsidRPr="00B54439" w:rsidDel="008C496C">
          <w:delText xml:space="preserve">released on July 1, 2010 in Waples v. Yi, </w:delText>
        </w:r>
      </w:del>
      <w:r w:rsidRPr="00B54439">
        <w:t xml:space="preserve">the Washington State Supreme Court dealt yet another blow to medical malpractice tort reform by striking down the notice requirement of RCW 7.70.100(1). This requirement, which was included in the bipartisan medical malpractice reforms enacted in 2006, and which was strongly supported by the WSMA, required a plaintiff to provide at least ninety days’ notice of the intention to commence a medical malpractice suit. Read the </w:t>
      </w:r>
      <w:hyperlink r:id="rId9" w:tgtFrame="_blank" w:history="1">
        <w:r w:rsidRPr="00B54439">
          <w:rPr>
            <w:rStyle w:val="Hyperlink"/>
          </w:rPr>
          <w:t>amicus curiae brief</w:t>
        </w:r>
      </w:hyperlink>
      <w:r w:rsidRPr="00B54439">
        <w:t xml:space="preserve"> [PDF] in the </w:t>
      </w:r>
      <w:proofErr w:type="spellStart"/>
      <w:r w:rsidRPr="00B54439">
        <w:t>Waples</w:t>
      </w:r>
      <w:proofErr w:type="spellEnd"/>
      <w:r w:rsidRPr="00B54439">
        <w:t xml:space="preserve"> v. Yi case.</w:t>
      </w:r>
    </w:p>
    <w:p w:rsidR="00B54439" w:rsidRPr="00B54439" w:rsidRDefault="00B54439" w:rsidP="00B54439">
      <w:pPr>
        <w:rPr>
          <w:b/>
          <w:bCs/>
        </w:rPr>
      </w:pPr>
      <w:proofErr w:type="gramStart"/>
      <w:r w:rsidRPr="00B54439">
        <w:rPr>
          <w:b/>
          <w:bCs/>
        </w:rPr>
        <w:t>Columbia Physical Therapy, Inc. P.S. v. Benton Franklin Orthopedic Associates, P.L.L.C.</w:t>
      </w:r>
      <w:proofErr w:type="gramEnd"/>
    </w:p>
    <w:p w:rsidR="00B54439" w:rsidRPr="00B54439" w:rsidRDefault="00B54439" w:rsidP="00B54439">
      <w:r w:rsidRPr="00B54439">
        <w:t xml:space="preserve">In a </w:t>
      </w:r>
      <w:hyperlink r:id="rId10" w:tgtFrame="_blank" w:history="1">
        <w:r w:rsidRPr="00B54439">
          <w:rPr>
            <w:rStyle w:val="Hyperlink"/>
          </w:rPr>
          <w:t>unanimous decision</w:t>
        </w:r>
      </w:hyperlink>
      <w:r w:rsidRPr="00B54439">
        <w:t xml:space="preserve"> [PDF] released on March 18, 2010, the Washington State Supreme Court ruled in favor of Benton Franklin Orthopedic Associates (BFOA) in the case challenging whether physical therapists could be employed by medical practices in Washington.</w:t>
      </w:r>
    </w:p>
    <w:p w:rsidR="00B54439" w:rsidRPr="00B54439" w:rsidRDefault="00B54439" w:rsidP="00B54439">
      <w:pPr>
        <w:rPr>
          <w:b/>
          <w:bCs/>
        </w:rPr>
      </w:pPr>
      <w:proofErr w:type="spellStart"/>
      <w:r w:rsidRPr="00B54439">
        <w:rPr>
          <w:b/>
          <w:bCs/>
        </w:rPr>
        <w:t>Ambach</w:t>
      </w:r>
      <w:proofErr w:type="spellEnd"/>
      <w:r w:rsidRPr="00B54439">
        <w:rPr>
          <w:b/>
          <w:bCs/>
        </w:rPr>
        <w:t xml:space="preserve"> v. French</w:t>
      </w:r>
    </w:p>
    <w:p w:rsidR="00B54439" w:rsidRPr="00B54439" w:rsidRDefault="00B54439" w:rsidP="00B54439">
      <w:proofErr w:type="gramStart"/>
      <w:r w:rsidRPr="00B54439">
        <w:t xml:space="preserve">Washington Supreme Court Reverses Court of Appeals in </w:t>
      </w:r>
      <w:hyperlink r:id="rId11" w:tgtFrame="_blank" w:history="1">
        <w:proofErr w:type="spellStart"/>
        <w:r w:rsidRPr="00B54439">
          <w:rPr>
            <w:rStyle w:val="Hyperlink"/>
          </w:rPr>
          <w:t>Ambach</w:t>
        </w:r>
        <w:proofErr w:type="spellEnd"/>
        <w:r w:rsidRPr="00B54439">
          <w:rPr>
            <w:rStyle w:val="Hyperlink"/>
          </w:rPr>
          <w:t xml:space="preserve"> v. French</w:t>
        </w:r>
      </w:hyperlink>
      <w:r w:rsidRPr="00B54439">
        <w:t xml:space="preserve"> [PDF].</w:t>
      </w:r>
      <w:proofErr w:type="gramEnd"/>
    </w:p>
    <w:p w:rsidR="00B54439" w:rsidRPr="00B54439" w:rsidRDefault="00B54439" w:rsidP="00B54439">
      <w:pPr>
        <w:rPr>
          <w:b/>
          <w:bCs/>
        </w:rPr>
      </w:pPr>
      <w:r w:rsidRPr="00B54439">
        <w:rPr>
          <w:b/>
          <w:bCs/>
        </w:rPr>
        <w:t>Putnam v. Wenatchee Valley Medical Center</w:t>
      </w:r>
    </w:p>
    <w:p w:rsidR="00B54439" w:rsidRPr="00B54439" w:rsidRDefault="00B54439" w:rsidP="00B54439">
      <w:r w:rsidRPr="00B54439">
        <w:t xml:space="preserve">Washington Supreme Court declares medical malpractice certificate of merit statute unconstitutional in </w:t>
      </w:r>
      <w:hyperlink r:id="rId12" w:tgtFrame="_blank" w:history="1">
        <w:r w:rsidRPr="00B54439">
          <w:rPr>
            <w:rStyle w:val="Hyperlink"/>
          </w:rPr>
          <w:t>Putnam v. Wenatchee Valley Medical Center</w:t>
        </w:r>
      </w:hyperlink>
      <w:r w:rsidRPr="00B54439">
        <w:t xml:space="preserve"> [PDF]. Read the </w:t>
      </w:r>
      <w:hyperlink r:id="rId13" w:tgtFrame="_blank" w:history="1">
        <w:r w:rsidRPr="00B54439">
          <w:rPr>
            <w:rStyle w:val="Hyperlink"/>
          </w:rPr>
          <w:t>amicus curiae brief</w:t>
        </w:r>
      </w:hyperlink>
      <w:r w:rsidRPr="00B54439">
        <w:t xml:space="preserve"> [PDF] in the Putnam v. Wenatchee Valley Medical Center case.</w:t>
      </w:r>
    </w:p>
    <w:p w:rsidR="00B54439" w:rsidRPr="00B54439" w:rsidRDefault="00B54439" w:rsidP="00B54439">
      <w:pPr>
        <w:rPr>
          <w:b/>
          <w:bCs/>
        </w:rPr>
      </w:pPr>
      <w:r w:rsidRPr="00B54439">
        <w:rPr>
          <w:b/>
          <w:bCs/>
        </w:rPr>
        <w:t>WSMA v. Regence</w:t>
      </w:r>
    </w:p>
    <w:p w:rsidR="00B54439" w:rsidRPr="00B54439" w:rsidRDefault="00B54439" w:rsidP="00B54439">
      <w:r w:rsidRPr="00B54439">
        <w:t xml:space="preserve">A </w:t>
      </w:r>
      <w:hyperlink r:id="rId14" w:tgtFrame="_blank" w:history="1">
        <w:r w:rsidRPr="00B54439">
          <w:rPr>
            <w:rStyle w:val="Hyperlink"/>
          </w:rPr>
          <w:t>WSMA initiated lawsuit</w:t>
        </w:r>
      </w:hyperlink>
      <w:r w:rsidRPr="00B54439">
        <w:t xml:space="preserve"> [PDF] in response to a program implemented by Regence that scored physicians' performance based on quality and efficiency criteria. WSMA Regence Settlement cited in </w:t>
      </w:r>
      <w:hyperlink r:id="rId15" w:tgtFrame="_blank" w:history="1">
        <w:r w:rsidRPr="00B54439">
          <w:rPr>
            <w:rStyle w:val="Hyperlink"/>
          </w:rPr>
          <w:t>Robert Wood Johnson Foundation funded analysis</w:t>
        </w:r>
      </w:hyperlink>
      <w:r w:rsidRPr="00B54439">
        <w:t xml:space="preserve"> [PDF] of legal issues raised by health plan "High Performance" quality and efficiency rating programs.</w:t>
      </w:r>
    </w:p>
    <w:p w:rsidR="00B54439" w:rsidRPr="00B54439" w:rsidRDefault="00B54439" w:rsidP="00B54439">
      <w:pPr>
        <w:rPr>
          <w:b/>
          <w:bCs/>
        </w:rPr>
      </w:pPr>
      <w:r w:rsidRPr="00B54439">
        <w:rPr>
          <w:b/>
          <w:bCs/>
        </w:rPr>
        <w:t>Blue Cross Blue Shield Settlement</w:t>
      </w:r>
    </w:p>
    <w:p w:rsidR="00B54439" w:rsidRPr="00B54439" w:rsidRDefault="00B54439" w:rsidP="00B54439">
      <w:r w:rsidRPr="00B54439">
        <w:t xml:space="preserve">A </w:t>
      </w:r>
      <w:hyperlink r:id="rId16" w:tgtFrame="_blank" w:history="1">
        <w:r w:rsidRPr="00B54439">
          <w:rPr>
            <w:rStyle w:val="Hyperlink"/>
          </w:rPr>
          <w:t>national class action lawsuit</w:t>
        </w:r>
      </w:hyperlink>
      <w:r w:rsidRPr="00B54439">
        <w:t xml:space="preserve"> [PDF] in which the WSMA was a signatory that alleged Blue Cross Blue Shield plans (Regence and </w:t>
      </w:r>
      <w:proofErr w:type="spellStart"/>
      <w:r w:rsidRPr="00B54439">
        <w:t>Premera</w:t>
      </w:r>
      <w:proofErr w:type="spellEnd"/>
      <w:r w:rsidRPr="00B54439">
        <w:t>) had defrauded physicians out of payment for services provided.</w:t>
      </w:r>
    </w:p>
    <w:p w:rsidR="00B54439" w:rsidRPr="00B54439" w:rsidRDefault="00B54439" w:rsidP="00B54439">
      <w:pPr>
        <w:rPr>
          <w:b/>
          <w:bCs/>
        </w:rPr>
      </w:pPr>
      <w:r w:rsidRPr="00B54439">
        <w:rPr>
          <w:b/>
          <w:bCs/>
        </w:rPr>
        <w:lastRenderedPageBreak/>
        <w:t xml:space="preserve">Wright v. </w:t>
      </w:r>
      <w:proofErr w:type="spellStart"/>
      <w:r w:rsidRPr="00B54439">
        <w:rPr>
          <w:b/>
          <w:bCs/>
        </w:rPr>
        <w:t>Jeckle</w:t>
      </w:r>
      <w:proofErr w:type="spellEnd"/>
    </w:p>
    <w:p w:rsidR="00B54439" w:rsidRPr="00B54439" w:rsidRDefault="00B54439" w:rsidP="00B54439">
      <w:r w:rsidRPr="00B54439">
        <w:t xml:space="preserve">This is a recent Washington State Supreme Court ruling that held physicians can make a profit on the sale of goods to patients. The WSMA filed an </w:t>
      </w:r>
      <w:hyperlink r:id="rId17"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Tacoma Orthopedic v. Regence</w:t>
      </w:r>
    </w:p>
    <w:p w:rsidR="00B54439" w:rsidRPr="00B54439" w:rsidRDefault="00B54439" w:rsidP="00B54439">
      <w:r w:rsidRPr="00B54439">
        <w:t xml:space="preserve">A recent Washington State Supreme Court ruling the held health plan contracts must not require arbitration to the exclusion of judicial remedies. The WSMA filed an </w:t>
      </w:r>
      <w:hyperlink r:id="rId18"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Gonzales v. Oregon</w:t>
      </w:r>
    </w:p>
    <w:p w:rsidR="00B54439" w:rsidRPr="00B54439" w:rsidRDefault="00B54439" w:rsidP="00B54439">
      <w:r w:rsidRPr="00B54439">
        <w:t xml:space="preserve">A recent United States Supreme Court ruling the upheld Oregon's physician assisted suicide law. The WSMA was a signatory to an </w:t>
      </w:r>
      <w:hyperlink r:id="rId19" w:tgtFrame="_blank" w:history="1">
        <w:r w:rsidRPr="00B54439">
          <w:rPr>
            <w:rStyle w:val="Hyperlink"/>
          </w:rPr>
          <w:t>amicus brief</w:t>
        </w:r>
      </w:hyperlink>
      <w:r w:rsidRPr="00B54439">
        <w:t xml:space="preserve"> [PDF] filed in this case.</w:t>
      </w:r>
    </w:p>
    <w:p w:rsidR="00B54439" w:rsidRPr="00B54439" w:rsidRDefault="00B54439" w:rsidP="00B54439">
      <w:pPr>
        <w:rPr>
          <w:b/>
          <w:bCs/>
        </w:rPr>
      </w:pPr>
      <w:r w:rsidRPr="00B54439">
        <w:rPr>
          <w:b/>
          <w:bCs/>
        </w:rPr>
        <w:t xml:space="preserve">Swedish v. </w:t>
      </w:r>
      <w:proofErr w:type="spellStart"/>
      <w:r w:rsidRPr="00B54439">
        <w:rPr>
          <w:b/>
          <w:bCs/>
        </w:rPr>
        <w:t>Riccardo</w:t>
      </w:r>
      <w:proofErr w:type="spellEnd"/>
    </w:p>
    <w:p w:rsidR="00B54439" w:rsidRPr="00B54439" w:rsidRDefault="00B54439" w:rsidP="00B54439">
      <w:r w:rsidRPr="00B54439">
        <w:t xml:space="preserve">This was a case over disclosure of confidential peer review information. The WSMA filed an </w:t>
      </w:r>
      <w:hyperlink r:id="rId20" w:tgtFrame="_blank" w:history="1">
        <w:r w:rsidRPr="00B54439">
          <w:rPr>
            <w:rStyle w:val="Hyperlink"/>
          </w:rPr>
          <w:t>amicus brief</w:t>
        </w:r>
      </w:hyperlink>
      <w:r w:rsidRPr="00B54439">
        <w:t xml:space="preserve"> [PDF] in this case.</w:t>
      </w:r>
    </w:p>
    <w:p w:rsidR="00B54439" w:rsidRPr="00B54439" w:rsidRDefault="00B54439" w:rsidP="00B54439">
      <w:pPr>
        <w:rPr>
          <w:b/>
          <w:bCs/>
        </w:rPr>
      </w:pPr>
      <w:proofErr w:type="spellStart"/>
      <w:r w:rsidRPr="00B54439">
        <w:rPr>
          <w:b/>
          <w:bCs/>
        </w:rPr>
        <w:t>Peacehealth</w:t>
      </w:r>
      <w:proofErr w:type="spellEnd"/>
      <w:r w:rsidRPr="00B54439">
        <w:rPr>
          <w:b/>
          <w:bCs/>
        </w:rPr>
        <w:t xml:space="preserve"> v. Turner</w:t>
      </w:r>
    </w:p>
    <w:p w:rsidR="00B54439" w:rsidRPr="00B54439" w:rsidRDefault="00B54439" w:rsidP="00B54439">
      <w:r w:rsidRPr="00B54439">
        <w:t xml:space="preserve">Local hospital </w:t>
      </w:r>
      <w:hyperlink r:id="rId21" w:tgtFrame="_blank" w:history="1">
        <w:r w:rsidRPr="00B54439">
          <w:rPr>
            <w:rStyle w:val="Hyperlink"/>
          </w:rPr>
          <w:t>sues physician board member</w:t>
        </w:r>
      </w:hyperlink>
      <w:r w:rsidRPr="00B54439">
        <w:t xml:space="preserve"> [PDF] for breach of fiduciary duty when he decides to open a competing ASC. The WSMA provided financial support in this case.</w:t>
      </w:r>
    </w:p>
    <w:p w:rsidR="00F149D7" w:rsidRDefault="00F149D7"/>
    <w:sectPr w:rsidR="00F149D7" w:rsidSect="007C7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proofState w:spelling="clean" w:grammar="clean"/>
  <w:trackRevisions/>
  <w:defaultTabStop w:val="720"/>
  <w:characterSpacingControl w:val="doNotCompress"/>
  <w:compat/>
  <w:rsids>
    <w:rsidRoot w:val="00B54439"/>
    <w:rsid w:val="000711AC"/>
    <w:rsid w:val="000E1199"/>
    <w:rsid w:val="00244CBE"/>
    <w:rsid w:val="002C32A5"/>
    <w:rsid w:val="002D04EA"/>
    <w:rsid w:val="00387255"/>
    <w:rsid w:val="003B373C"/>
    <w:rsid w:val="004020C9"/>
    <w:rsid w:val="00496814"/>
    <w:rsid w:val="004C0848"/>
    <w:rsid w:val="0059699D"/>
    <w:rsid w:val="005E3E26"/>
    <w:rsid w:val="006501FA"/>
    <w:rsid w:val="006F56F2"/>
    <w:rsid w:val="007C7312"/>
    <w:rsid w:val="0085216D"/>
    <w:rsid w:val="008C496C"/>
    <w:rsid w:val="008F045C"/>
    <w:rsid w:val="00A70956"/>
    <w:rsid w:val="00B54439"/>
    <w:rsid w:val="00E92599"/>
    <w:rsid w:val="00EF48DA"/>
    <w:rsid w:val="00F149D7"/>
    <w:rsid w:val="00F46A54"/>
    <w:rsid w:val="00F63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439"/>
    <w:rPr>
      <w:color w:val="0000FF" w:themeColor="hyperlink"/>
      <w:u w:val="single"/>
    </w:rPr>
  </w:style>
  <w:style w:type="paragraph" w:styleId="BalloonText">
    <w:name w:val="Balloon Text"/>
    <w:basedOn w:val="Normal"/>
    <w:link w:val="BalloonTextChar"/>
    <w:uiPriority w:val="99"/>
    <w:semiHidden/>
    <w:unhideWhenUsed/>
    <w:rsid w:val="00EF4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994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465">
          <w:marLeft w:val="0"/>
          <w:marRight w:val="0"/>
          <w:marTop w:val="0"/>
          <w:marBottom w:val="0"/>
          <w:divBdr>
            <w:top w:val="none" w:sz="0" w:space="0" w:color="auto"/>
            <w:left w:val="none" w:sz="0" w:space="0" w:color="auto"/>
            <w:bottom w:val="none" w:sz="0" w:space="0" w:color="auto"/>
            <w:right w:val="none" w:sz="0" w:space="0" w:color="auto"/>
          </w:divBdr>
          <w:divsChild>
            <w:div w:id="439497760">
              <w:marLeft w:val="0"/>
              <w:marRight w:val="0"/>
              <w:marTop w:val="0"/>
              <w:marBottom w:val="0"/>
              <w:divBdr>
                <w:top w:val="none" w:sz="0" w:space="0" w:color="auto"/>
                <w:left w:val="none" w:sz="0" w:space="0" w:color="auto"/>
                <w:bottom w:val="none" w:sz="0" w:space="0" w:color="auto"/>
                <w:right w:val="none" w:sz="0" w:space="0" w:color="auto"/>
              </w:divBdr>
              <w:divsChild>
                <w:div w:id="588387503">
                  <w:marLeft w:val="0"/>
                  <w:marRight w:val="0"/>
                  <w:marTop w:val="0"/>
                  <w:marBottom w:val="0"/>
                  <w:divBdr>
                    <w:top w:val="none" w:sz="0" w:space="0" w:color="auto"/>
                    <w:left w:val="none" w:sz="0" w:space="0" w:color="auto"/>
                    <w:bottom w:val="none" w:sz="0" w:space="0" w:color="auto"/>
                    <w:right w:val="none" w:sz="0" w:space="0" w:color="auto"/>
                  </w:divBdr>
                  <w:divsChild>
                    <w:div w:id="133958751">
                      <w:marLeft w:val="0"/>
                      <w:marRight w:val="0"/>
                      <w:marTop w:val="0"/>
                      <w:marBottom w:val="0"/>
                      <w:divBdr>
                        <w:top w:val="none" w:sz="0" w:space="0" w:color="auto"/>
                        <w:left w:val="none" w:sz="0" w:space="0" w:color="auto"/>
                        <w:bottom w:val="none" w:sz="0" w:space="0" w:color="auto"/>
                        <w:right w:val="none" w:sz="0" w:space="0" w:color="auto"/>
                      </w:divBdr>
                      <w:divsChild>
                        <w:div w:id="1562905541">
                          <w:marLeft w:val="0"/>
                          <w:marRight w:val="0"/>
                          <w:marTop w:val="0"/>
                          <w:marBottom w:val="0"/>
                          <w:divBdr>
                            <w:top w:val="none" w:sz="0" w:space="0" w:color="auto"/>
                            <w:left w:val="none" w:sz="0" w:space="0" w:color="auto"/>
                            <w:bottom w:val="none" w:sz="0" w:space="0" w:color="auto"/>
                            <w:right w:val="none" w:sz="0" w:space="0" w:color="auto"/>
                          </w:divBdr>
                          <w:divsChild>
                            <w:div w:id="2143425303">
                              <w:marLeft w:val="0"/>
                              <w:marRight w:val="0"/>
                              <w:marTop w:val="0"/>
                              <w:marBottom w:val="0"/>
                              <w:divBdr>
                                <w:top w:val="none" w:sz="0" w:space="0" w:color="auto"/>
                                <w:left w:val="none" w:sz="0" w:space="0" w:color="auto"/>
                                <w:bottom w:val="none" w:sz="0" w:space="0" w:color="auto"/>
                                <w:right w:val="none" w:sz="0" w:space="0" w:color="auto"/>
                              </w:divBdr>
                              <w:divsChild>
                                <w:div w:id="1644965251">
                                  <w:marLeft w:val="0"/>
                                  <w:marRight w:val="0"/>
                                  <w:marTop w:val="0"/>
                                  <w:marBottom w:val="0"/>
                                  <w:divBdr>
                                    <w:top w:val="none" w:sz="0" w:space="0" w:color="auto"/>
                                    <w:left w:val="none" w:sz="0" w:space="0" w:color="auto"/>
                                    <w:bottom w:val="none" w:sz="0" w:space="0" w:color="auto"/>
                                    <w:right w:val="none" w:sz="0" w:space="0" w:color="auto"/>
                                  </w:divBdr>
                                  <w:divsChild>
                                    <w:div w:id="1966815428">
                                      <w:marLeft w:val="0"/>
                                      <w:marRight w:val="0"/>
                                      <w:marTop w:val="0"/>
                                      <w:marBottom w:val="0"/>
                                      <w:divBdr>
                                        <w:top w:val="none" w:sz="0" w:space="0" w:color="auto"/>
                                        <w:left w:val="none" w:sz="0" w:space="0" w:color="auto"/>
                                        <w:bottom w:val="none" w:sz="0" w:space="0" w:color="auto"/>
                                        <w:right w:val="none" w:sz="0" w:space="0" w:color="auto"/>
                                      </w:divBdr>
                                      <w:divsChild>
                                        <w:div w:id="5480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447934">
      <w:bodyDiv w:val="1"/>
      <w:marLeft w:val="0"/>
      <w:marRight w:val="0"/>
      <w:marTop w:val="0"/>
      <w:marBottom w:val="0"/>
      <w:divBdr>
        <w:top w:val="none" w:sz="0" w:space="0" w:color="auto"/>
        <w:left w:val="none" w:sz="0" w:space="0" w:color="auto"/>
        <w:bottom w:val="none" w:sz="0" w:space="0" w:color="auto"/>
        <w:right w:val="none" w:sz="0" w:space="0" w:color="auto"/>
      </w:divBdr>
      <w:divsChild>
        <w:div w:id="912470389">
          <w:marLeft w:val="0"/>
          <w:marRight w:val="0"/>
          <w:marTop w:val="0"/>
          <w:marBottom w:val="0"/>
          <w:divBdr>
            <w:top w:val="none" w:sz="0" w:space="0" w:color="auto"/>
            <w:left w:val="none" w:sz="0" w:space="0" w:color="auto"/>
            <w:bottom w:val="none" w:sz="0" w:space="0" w:color="auto"/>
            <w:right w:val="none" w:sz="0" w:space="0" w:color="auto"/>
          </w:divBdr>
          <w:divsChild>
            <w:div w:id="4020398">
              <w:marLeft w:val="0"/>
              <w:marRight w:val="0"/>
              <w:marTop w:val="0"/>
              <w:marBottom w:val="0"/>
              <w:divBdr>
                <w:top w:val="none" w:sz="0" w:space="0" w:color="auto"/>
                <w:left w:val="none" w:sz="0" w:space="0" w:color="auto"/>
                <w:bottom w:val="none" w:sz="0" w:space="0" w:color="auto"/>
                <w:right w:val="none" w:sz="0" w:space="0" w:color="auto"/>
              </w:divBdr>
              <w:divsChild>
                <w:div w:id="1094059559">
                  <w:marLeft w:val="0"/>
                  <w:marRight w:val="0"/>
                  <w:marTop w:val="0"/>
                  <w:marBottom w:val="0"/>
                  <w:divBdr>
                    <w:top w:val="none" w:sz="0" w:space="0" w:color="auto"/>
                    <w:left w:val="none" w:sz="0" w:space="0" w:color="auto"/>
                    <w:bottom w:val="none" w:sz="0" w:space="0" w:color="auto"/>
                    <w:right w:val="none" w:sz="0" w:space="0" w:color="auto"/>
                  </w:divBdr>
                  <w:divsChild>
                    <w:div w:id="860439011">
                      <w:marLeft w:val="0"/>
                      <w:marRight w:val="0"/>
                      <w:marTop w:val="0"/>
                      <w:marBottom w:val="0"/>
                      <w:divBdr>
                        <w:top w:val="none" w:sz="0" w:space="0" w:color="auto"/>
                        <w:left w:val="none" w:sz="0" w:space="0" w:color="auto"/>
                        <w:bottom w:val="none" w:sz="0" w:space="0" w:color="auto"/>
                        <w:right w:val="none" w:sz="0" w:space="0" w:color="auto"/>
                      </w:divBdr>
                      <w:divsChild>
                        <w:div w:id="670566045">
                          <w:marLeft w:val="0"/>
                          <w:marRight w:val="0"/>
                          <w:marTop w:val="0"/>
                          <w:marBottom w:val="0"/>
                          <w:divBdr>
                            <w:top w:val="none" w:sz="0" w:space="0" w:color="auto"/>
                            <w:left w:val="none" w:sz="0" w:space="0" w:color="auto"/>
                            <w:bottom w:val="none" w:sz="0" w:space="0" w:color="auto"/>
                            <w:right w:val="none" w:sz="0" w:space="0" w:color="auto"/>
                          </w:divBdr>
                          <w:divsChild>
                            <w:div w:id="512303417">
                              <w:marLeft w:val="0"/>
                              <w:marRight w:val="0"/>
                              <w:marTop w:val="0"/>
                              <w:marBottom w:val="0"/>
                              <w:divBdr>
                                <w:top w:val="none" w:sz="0" w:space="0" w:color="auto"/>
                                <w:left w:val="none" w:sz="0" w:space="0" w:color="auto"/>
                                <w:bottom w:val="none" w:sz="0" w:space="0" w:color="auto"/>
                                <w:right w:val="none" w:sz="0" w:space="0" w:color="auto"/>
                              </w:divBdr>
                              <w:divsChild>
                                <w:div w:id="182205882">
                                  <w:marLeft w:val="0"/>
                                  <w:marRight w:val="0"/>
                                  <w:marTop w:val="0"/>
                                  <w:marBottom w:val="0"/>
                                  <w:divBdr>
                                    <w:top w:val="none" w:sz="0" w:space="0" w:color="auto"/>
                                    <w:left w:val="none" w:sz="0" w:space="0" w:color="auto"/>
                                    <w:bottom w:val="none" w:sz="0" w:space="0" w:color="auto"/>
                                    <w:right w:val="none" w:sz="0" w:space="0" w:color="auto"/>
                                  </w:divBdr>
                                  <w:divsChild>
                                    <w:div w:id="1351639884">
                                      <w:marLeft w:val="0"/>
                                      <w:marRight w:val="0"/>
                                      <w:marTop w:val="0"/>
                                      <w:marBottom w:val="0"/>
                                      <w:divBdr>
                                        <w:top w:val="none" w:sz="0" w:space="0" w:color="auto"/>
                                        <w:left w:val="none" w:sz="0" w:space="0" w:color="auto"/>
                                        <w:bottom w:val="none" w:sz="0" w:space="0" w:color="auto"/>
                                        <w:right w:val="none" w:sz="0" w:space="0" w:color="auto"/>
                                      </w:divBdr>
                                      <w:divsChild>
                                        <w:div w:id="1241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sma.org/Media/Legal-pdfs/LegalAct_Waples_v_Yi.pdf" TargetMode="External"/><Relationship Id="rId13" Type="http://schemas.openxmlformats.org/officeDocument/2006/relationships/hyperlink" Target="https://www.wsma.org/Media/Legal-pdfs/LegalAct_Putnam_v_WVMC_amicus.pdf" TargetMode="External"/><Relationship Id="rId18" Type="http://schemas.openxmlformats.org/officeDocument/2006/relationships/hyperlink" Target="https://www.wsma.org/Media/Legal-pdfs/LegalAct_TacomaOrth_v_Regence.pdf"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www.wsma.org/Media/Legal-pdfs/LegalAct_Peacehealth_v_Turner.pdf" TargetMode="External"/><Relationship Id="rId7" Type="http://schemas.openxmlformats.org/officeDocument/2006/relationships/hyperlink" Target="https://www.wsma.org/Media/Legal-pdfs/LegalAct_UnruhvCacchiotti.pdf" TargetMode="External"/><Relationship Id="rId12" Type="http://schemas.openxmlformats.org/officeDocument/2006/relationships/hyperlink" Target="https://www.wsma.org/Media/Legal-pdfs/LegalAct_Putnam_v_WVMC.pdf" TargetMode="External"/><Relationship Id="rId17" Type="http://schemas.openxmlformats.org/officeDocument/2006/relationships/hyperlink" Target="https://www.wsma.org/Media/Legal-pdfs/LegalAct_Wright_v_Jeckle.pdf"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www.wsma.org/Media/Legal-pdfs/LegalAct_BlueCross.pdf" TargetMode="External"/><Relationship Id="rId20" Type="http://schemas.openxmlformats.org/officeDocument/2006/relationships/hyperlink" Target="https://www.wsma.org/Media/Legal-pdfs/LegalAct_Swedish_v_Riccardo.pdf" TargetMode="External"/><Relationship Id="rId1" Type="http://schemas.openxmlformats.org/officeDocument/2006/relationships/styles" Target="styles.xml"/><Relationship Id="rId6" Type="http://schemas.openxmlformats.org/officeDocument/2006/relationships/hyperlink" Target="https://www.wsma.org/Media/Legal-pdfs/LegalAct_Braswell-Ninth-Circuit-Opinion.pdf" TargetMode="External"/><Relationship Id="rId11" Type="http://schemas.openxmlformats.org/officeDocument/2006/relationships/hyperlink" Target="https://www.wsma.org/Media/Legal-pdfs/LegalAct_Ambach_v_French.pdf" TargetMode="External"/><Relationship Id="rId24" Type="http://schemas.openxmlformats.org/officeDocument/2006/relationships/customXml" Target="../customXml/item1.xml"/><Relationship Id="rId5" Type="http://schemas.openxmlformats.org/officeDocument/2006/relationships/hyperlink" Target="https://www.wsma.org/Media/Legal-pdfs/LegalAct_Braswell-amicus-brief.pdf" TargetMode="External"/><Relationship Id="rId15" Type="http://schemas.openxmlformats.org/officeDocument/2006/relationships/hyperlink" Target="https://www.wsma.org/Media/Legal-pdfs/LegalAct_WSMA_v_Regence_RWJF_Report.pdf" TargetMode="External"/><Relationship Id="rId23" Type="http://schemas.openxmlformats.org/officeDocument/2006/relationships/theme" Target="theme/theme1.xml"/><Relationship Id="rId10" Type="http://schemas.openxmlformats.org/officeDocument/2006/relationships/hyperlink" Target="https://www.wsma.org/Media/Legal-pdfs/LegalAct_BFOA_v_Columbia.pdf" TargetMode="External"/><Relationship Id="rId19" Type="http://schemas.openxmlformats.org/officeDocument/2006/relationships/hyperlink" Target="https://www.wsma.org/Media/Legal-pdfs/LegalAct_Gonzales_v_Oregon.pdf" TargetMode="External"/><Relationship Id="rId4" Type="http://schemas.openxmlformats.org/officeDocument/2006/relationships/hyperlink" Target="https://www.wsma.org/Media/Legal-pdfs/LegalAct_palomar-v-sebelius-second-brief.pdf" TargetMode="External"/><Relationship Id="rId9" Type="http://schemas.openxmlformats.org/officeDocument/2006/relationships/hyperlink" Target="https://www.wsma.org/Media/Legal-pdfs/LegalAct_Waples_v_Yi_amicus.pdf" TargetMode="External"/><Relationship Id="rId14" Type="http://schemas.openxmlformats.org/officeDocument/2006/relationships/hyperlink" Target="https://www.wsma.org/Media/Legal-pdfs/LegalAct_WSMA_v_Reg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7809E7-1C31-488C-8002-5673A7430591}"/>
</file>

<file path=customXml/itemProps2.xml><?xml version="1.0" encoding="utf-8"?>
<ds:datastoreItem xmlns:ds="http://schemas.openxmlformats.org/officeDocument/2006/customXml" ds:itemID="{742C0C5D-0F02-4626-9E06-82F055C76C1F}"/>
</file>

<file path=customXml/itemProps3.xml><?xml version="1.0" encoding="utf-8"?>
<ds:datastoreItem xmlns:ds="http://schemas.openxmlformats.org/officeDocument/2006/customXml" ds:itemID="{FA277377-40F8-435C-86C2-42153114151D}"/>
</file>

<file path=docProps/app.xml><?xml version="1.0" encoding="utf-8"?>
<Properties xmlns="http://schemas.openxmlformats.org/officeDocument/2006/extended-properties" xmlns:vt="http://schemas.openxmlformats.org/officeDocument/2006/docPropsVTypes">
  <Template>Normal</Template>
  <TotalTime>209</TotalTime>
  <Pages>7</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2013-10-11T15:17:00Z</dcterms:created>
  <dcterms:modified xsi:type="dcterms:W3CDTF">2013-10-11T18:49:00Z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