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Del="00AA0BE1" w:rsidRDefault="00BF28C4" w:rsidP="00AA0BE1">
      <w:pPr>
        <w:keepNext/>
        <w:keepLines/>
        <w:widowControl w:val="0"/>
        <w:tabs>
          <w:tab w:val="left" w:pos="-720"/>
        </w:tabs>
        <w:suppressAutoHyphens/>
        <w:rPr>
          <w:del w:id="2" w:author="Tierney Edwards" w:date="2013-08-27T10:36:00Z"/>
          <w:szCs w:val="24"/>
        </w:rPr>
      </w:pPr>
      <w:ins w:id="3" w:author="Tierney Edwards" w:date="2013-08-12T11:24:00Z">
        <w:r>
          <w:tab/>
        </w:r>
      </w:ins>
      <w:ins w:id="4" w:author="Tierney Edwards" w:date="2013-08-27T10:43:00Z">
        <w:r w:rsidR="00AA0BE1">
          <w:rPr>
            <w:szCs w:val="24"/>
          </w:rPr>
          <w:t>A</w:t>
        </w:r>
      </w:ins>
      <w:ins w:id="5" w:author="Tierney Edwards" w:date="2013-08-12T11:33:00Z">
        <w:r w:rsidRPr="00BF28C4">
          <w:rPr>
            <w:szCs w:val="24"/>
          </w:rPr>
          <w:t xml:space="preserve"> person</w:t>
        </w:r>
        <w:r w:rsidR="000009E7" w:rsidRPr="000009E7">
          <w:rPr>
            <w:szCs w:val="24"/>
            <w:rPrChange w:id="6" w:author="Tierney Edwards" w:date="2013-08-12T11:35:00Z">
              <w:rPr>
                <w:rFonts w:ascii="Arial" w:hAnsi="Arial" w:cs="Arial"/>
                <w:sz w:val="22"/>
                <w:szCs w:val="22"/>
              </w:rPr>
            </w:rPrChange>
          </w:rPr>
          <w:t xml:space="preserve"> who wishes to apply for a commercial driver</w:t>
        </w:r>
      </w:ins>
      <w:ins w:id="7" w:author="Tierney Edwards" w:date="2013-08-12T11:34:00Z">
        <w:r w:rsidR="000009E7" w:rsidRPr="000009E7">
          <w:rPr>
            <w:szCs w:val="24"/>
            <w:rPrChange w:id="8" w:author="Tierney Edwards" w:date="2013-08-12T11:35:00Z">
              <w:rPr>
                <w:rFonts w:ascii="Arial" w:hAnsi="Arial" w:cs="Arial"/>
                <w:sz w:val="22"/>
                <w:szCs w:val="22"/>
              </w:rPr>
            </w:rPrChange>
          </w:rPr>
          <w:t>’s license must first be medically examined to ensure that he or she is healthy enough to do so.</w:t>
        </w:r>
        <w:r w:rsidR="000009E7" w:rsidRPr="000009E7">
          <w:rPr>
            <w:rStyle w:val="FootnoteReference"/>
            <w:szCs w:val="24"/>
            <w:rPrChange w:id="9" w:author="Tierney Edwards" w:date="2013-08-12T11:35:00Z">
              <w:rPr>
                <w:rStyle w:val="FootnoteReference"/>
                <w:rFonts w:ascii="Arial" w:hAnsi="Arial" w:cs="Arial"/>
                <w:sz w:val="22"/>
                <w:szCs w:val="22"/>
              </w:rPr>
            </w:rPrChange>
          </w:rPr>
          <w:footnoteReference w:id="1"/>
        </w:r>
      </w:ins>
      <w:ins w:id="13" w:author="Tierney Edwards" w:date="2013-08-12T11:35:00Z">
        <w:r>
          <w:rPr>
            <w:szCs w:val="24"/>
          </w:rPr>
          <w:t xml:space="preserve"> </w:t>
        </w:r>
      </w:ins>
      <w:ins w:id="14" w:author="Tierney Edwards" w:date="2013-08-12T11:28:00Z">
        <w:r w:rsidRPr="00BF28C4">
          <w:rPr>
            <w:color w:val="333333"/>
            <w:szCs w:val="24"/>
          </w:rPr>
          <w:t xml:space="preserve">New regulations require </w:t>
        </w:r>
      </w:ins>
      <w:ins w:id="15" w:author="Tierney Edwards" w:date="2013-08-12T11:30:00Z">
        <w:r w:rsidRPr="00BF28C4">
          <w:rPr>
            <w:color w:val="333333"/>
            <w:szCs w:val="24"/>
          </w:rPr>
          <w:t>commercial drivers to keep a medical certificate on file with the Department of Licensing.</w:t>
        </w:r>
        <w:r w:rsidRPr="00BF28C4">
          <w:rPr>
            <w:rStyle w:val="FootnoteReference"/>
            <w:color w:val="333333"/>
            <w:szCs w:val="24"/>
          </w:rPr>
          <w:footnoteReference w:id="2"/>
        </w:r>
      </w:ins>
      <w:ins w:id="22" w:author="Tierney Edwards" w:date="2013-08-12T11:31:00Z">
        <w:r w:rsidRPr="00BF28C4">
          <w:rPr>
            <w:color w:val="333333"/>
            <w:szCs w:val="24"/>
          </w:rPr>
          <w:t xml:space="preserve"> Washington has also adopted this new requirement into state law.</w:t>
        </w:r>
      </w:ins>
      <w:ins w:id="23" w:author="Tierney Edwards" w:date="2013-08-12T11:32:00Z">
        <w:r w:rsidRPr="00BF28C4">
          <w:rPr>
            <w:rStyle w:val="FootnoteReference"/>
            <w:color w:val="333333"/>
            <w:szCs w:val="24"/>
          </w:rPr>
          <w:footnoteReference w:id="3"/>
        </w:r>
      </w:ins>
    </w:p>
    <w:p w:rsidR="007F1BB6" w:rsidDel="00BB0B3E" w:rsidRDefault="007F1BB6" w:rsidP="00AA0BE1">
      <w:pPr>
        <w:keepNext/>
        <w:keepLines/>
        <w:widowControl w:val="0"/>
        <w:tabs>
          <w:tab w:val="left" w:pos="-720"/>
        </w:tabs>
        <w:suppressAutoHyphens/>
        <w:rPr>
          <w:del w:id="31" w:author="Tierney Edwards" w:date="2013-08-12T11:37:00Z"/>
        </w:rPr>
        <w:pPrChange w:id="32" w:author="Tierney Edwards" w:date="2013-08-27T10:36:00Z">
          <w:pPr>
            <w:tabs>
              <w:tab w:val="left" w:pos="-720"/>
            </w:tabs>
            <w:suppressAutoHyphens/>
          </w:pPr>
        </w:pPrChange>
      </w:pPr>
      <w:del w:id="33" w:author="Tierney Edwards" w:date="2013-08-27T10:36:00Z">
        <w:r w:rsidRPr="00BF28C4" w:rsidDel="00AA0BE1">
          <w:rPr>
            <w:szCs w:val="24"/>
          </w:rPr>
          <w:tab/>
        </w:r>
      </w:del>
      <w:del w:id="34" w:author="Tierney Edwards" w:date="2013-08-12T11:37:00Z">
        <w:r w:rsidRPr="00BF28C4" w:rsidDel="00BB0B3E">
          <w:rPr>
            <w:szCs w:val="24"/>
          </w:rPr>
          <w:delText xml:space="preserve">The </w:delText>
        </w:r>
        <w:r w:rsidR="000009E7" w:rsidRPr="000009E7">
          <w:rPr>
            <w:szCs w:val="24"/>
            <w:rPrChange w:id="35" w:author="Tierney Edwards" w:date="2013-08-12T11:35:00Z">
              <w:rPr>
                <w:vertAlign w:val="superscript"/>
              </w:rPr>
            </w:rPrChange>
          </w:rPr>
          <w:delText>Washington State 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4"/>
        </w:r>
      </w:del>
    </w:p>
    <w:p w:rsidR="00AA0BE1" w:rsidRDefault="00AA0BE1" w:rsidP="00AA0BE1">
      <w:pPr>
        <w:keepNext/>
        <w:keepLines/>
        <w:widowControl w:val="0"/>
        <w:tabs>
          <w:tab w:val="left" w:pos="-720"/>
        </w:tabs>
        <w:suppressAutoHyphens/>
        <w:rPr>
          <w:del w:id="38" w:author="Tierney Edwards" w:date="2013-08-12T11:37:00Z"/>
        </w:rPr>
        <w:pPrChange w:id="39" w:author="Tierney Edwards" w:date="2013-08-27T10:36:00Z">
          <w:pPr>
            <w:tabs>
              <w:tab w:val="left" w:pos="-720"/>
            </w:tabs>
            <w:suppressAutoHyphens/>
          </w:pPr>
        </w:pPrChange>
      </w:pPr>
    </w:p>
    <w:p w:rsidR="00AA0BE1" w:rsidRDefault="007F1BB6" w:rsidP="00AA0BE1">
      <w:pPr>
        <w:keepNext/>
        <w:keepLines/>
        <w:widowControl w:val="0"/>
        <w:tabs>
          <w:tab w:val="left" w:pos="-720"/>
        </w:tabs>
        <w:suppressAutoHyphens/>
        <w:pPrChange w:id="40" w:author="Tierney Edwards" w:date="2013-08-27T10:36:00Z">
          <w:pPr>
            <w:tabs>
              <w:tab w:val="left" w:pos="-720"/>
            </w:tabs>
            <w:suppressAutoHyphens/>
          </w:pPr>
        </w:pPrChange>
      </w:pPr>
      <w:del w:id="41"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5"/>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6"/>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7"/>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8"/>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9"/>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lastRenderedPageBreak/>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10"/>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11"/>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http://www.gpo.gov/fdsys/pkg/FR-2012-02-22/pdf/2012-3978.pdf#page=1</w:t>
        </w:r>
      </w:hyperlink>
      <w:r w:rsidR="004C43CD">
        <w:t>.</w:t>
      </w:r>
      <w:r w:rsidR="004C43CD">
        <w:rPr>
          <w:rStyle w:val="FootnoteReference"/>
        </w:rPr>
        <w:footnoteReference w:id="12"/>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3"/>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http://www.gpo.gov/fdsys/pkg/FR-2012-04-20/pdf/2012-9034.pdf#page=28</w:t>
        </w:r>
      </w:hyperlink>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260" w:rsidRDefault="007C4260" w:rsidP="00EA3A48">
      <w:r>
        <w:separator/>
      </w:r>
    </w:p>
  </w:endnote>
  <w:endnote w:type="continuationSeparator" w:id="0">
    <w:p w:rsidR="007C4260" w:rsidRDefault="007C4260"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260" w:rsidRDefault="007C4260" w:rsidP="00EA3A48">
      <w:r>
        <w:separator/>
      </w:r>
    </w:p>
  </w:footnote>
  <w:footnote w:type="continuationSeparator" w:id="0">
    <w:p w:rsidR="007C4260" w:rsidRDefault="007C4260" w:rsidP="00EA3A48">
      <w:r>
        <w:continuationSeparator/>
      </w:r>
    </w:p>
  </w:footnote>
  <w:footnote w:id="1">
    <w:p w:rsidR="007C4260" w:rsidRDefault="007C4260">
      <w:pPr>
        <w:pStyle w:val="FootnoteText"/>
      </w:pPr>
      <w:ins w:id="10" w:author="Tierney Edwards" w:date="2013-08-12T11:34:00Z">
        <w:r>
          <w:rPr>
            <w:rStyle w:val="FootnoteReference"/>
          </w:rPr>
          <w:footnoteRef/>
        </w:r>
        <w:r>
          <w:t xml:space="preserve"> </w:t>
        </w:r>
        <w:proofErr w:type="gramStart"/>
        <w:r>
          <w:t>RCW 46.25.055</w:t>
        </w:r>
      </w:ins>
      <w:ins w:id="11" w:author="Tierney Edwards" w:date="2013-08-27T10:43:00Z">
        <w:r>
          <w:t xml:space="preserve">; </w:t>
        </w:r>
        <w:r w:rsidRPr="00AA0BE1">
          <w:t xml:space="preserve">49 </w:t>
        </w:r>
        <w:r w:rsidRPr="00AA0BE1">
          <w:fldChar w:fldCharType="begin"/>
        </w:r>
        <w:r w:rsidRPr="00AA0BE1">
          <w:instrText xml:space="preserve"> HYPERLINK "http://www.fmcsa.dot.gov/rules-regulations/administration/fmcsr/fmcsrruletext.aspx?reg=383.71" </w:instrText>
        </w:r>
        <w:r w:rsidRPr="00AA0BE1">
          <w:fldChar w:fldCharType="separate"/>
        </w:r>
        <w:r w:rsidRPr="00AA0BE1">
          <w:rPr>
            <w:rStyle w:val="Hyperlink"/>
          </w:rPr>
          <w:t>CFR § 391.45</w:t>
        </w:r>
        <w:r w:rsidRPr="00AA0BE1">
          <w:fldChar w:fldCharType="end"/>
        </w:r>
      </w:ins>
      <w:ins w:id="12" w:author="Tierney Edwards" w:date="2013-08-12T11:34:00Z">
        <w:r>
          <w:t>.</w:t>
        </w:r>
      </w:ins>
      <w:proofErr w:type="gramEnd"/>
    </w:p>
  </w:footnote>
  <w:footnote w:id="2">
    <w:p w:rsidR="007C4260" w:rsidRPr="00BF28C4" w:rsidRDefault="007C4260">
      <w:pPr>
        <w:pStyle w:val="FootnoteText"/>
      </w:pPr>
      <w:ins w:id="16" w:author="Tierney Edwards" w:date="2013-08-12T11:30:00Z">
        <w:r>
          <w:rPr>
            <w:rStyle w:val="FootnoteReference"/>
          </w:rPr>
          <w:footnoteRef/>
        </w:r>
        <w:r>
          <w:t xml:space="preserve"> </w:t>
        </w:r>
      </w:ins>
      <w:ins w:id="17" w:author="Tierney Edwards" w:date="2013-08-27T11:32:00Z">
        <w:r w:rsidR="009C1334">
          <w:rPr>
            <w:color w:val="333333"/>
          </w:rPr>
          <w:t>C.F.R.</w:t>
        </w:r>
      </w:ins>
      <w:ins w:id="18" w:author="Tierney Edwards" w:date="2013-08-27T11:01:00Z">
        <w:r>
          <w:rPr>
            <w:color w:val="333333"/>
          </w:rPr>
          <w:t xml:space="preserve"> </w:t>
        </w:r>
      </w:ins>
      <w:ins w:id="19" w:author="Tierney Edwards" w:date="2013-08-27T11:32:00Z">
        <w:r w:rsidR="009C1334">
          <w:rPr>
            <w:color w:val="333333"/>
          </w:rPr>
          <w:t>§</w:t>
        </w:r>
        <w:r w:rsidR="009C1334">
          <w:rPr>
            <w:color w:val="333333"/>
          </w:rPr>
          <w:t xml:space="preserve"> 383.73(j</w:t>
        </w:r>
        <w:proofErr w:type="gramStart"/>
        <w:r w:rsidR="009C1334">
          <w:rPr>
            <w:color w:val="333333"/>
          </w:rPr>
          <w:t>)</w:t>
        </w:r>
      </w:ins>
      <w:ins w:id="20" w:author="Tierney Edwards" w:date="2013-08-27T11:01:00Z">
        <w:r>
          <w:rPr>
            <w:color w:val="333333"/>
          </w:rPr>
          <w:t>(</w:t>
        </w:r>
        <w:proofErr w:type="gramEnd"/>
        <w:r>
          <w:rPr>
            <w:color w:val="333333"/>
          </w:rPr>
          <w:t>ii)</w:t>
        </w:r>
      </w:ins>
      <w:ins w:id="21" w:author="Tierney Edwards" w:date="2013-08-12T11:31:00Z">
        <w:r w:rsidRPr="00BF28C4">
          <w:rPr>
            <w:color w:val="333333"/>
          </w:rPr>
          <w:t>.</w:t>
        </w:r>
      </w:ins>
    </w:p>
  </w:footnote>
  <w:footnote w:id="3">
    <w:p w:rsidR="007C4260" w:rsidRDefault="007C4260">
      <w:pPr>
        <w:pStyle w:val="FootnoteText"/>
      </w:pPr>
      <w:ins w:id="24" w:author="Tierney Edwards" w:date="2013-08-12T11:32:00Z">
        <w:r w:rsidRPr="00BF28C4">
          <w:rPr>
            <w:rStyle w:val="FootnoteReference"/>
          </w:rPr>
          <w:footnoteRef/>
        </w:r>
        <w:r w:rsidRPr="00BF28C4">
          <w:t xml:space="preserve"> </w:t>
        </w:r>
        <w:r w:rsidRPr="000009E7">
          <w:rPr>
            <w:color w:val="333333"/>
            <w:rPrChange w:id="25" w:author="Tierney Edwards" w:date="2013-08-12T11:32:00Z">
              <w:rPr>
                <w:rFonts w:ascii="Verdana" w:hAnsi="Verdana"/>
                <w:color w:val="333333"/>
              </w:rPr>
            </w:rPrChange>
          </w:rPr>
          <w:fldChar w:fldCharType="begin"/>
        </w:r>
        <w:r w:rsidRPr="000009E7">
          <w:rPr>
            <w:color w:val="333333"/>
            <w:rPrChange w:id="26" w:author="Tierney Edwards" w:date="2013-08-12T11:32:00Z">
              <w:rPr>
                <w:rFonts w:ascii="Verdana" w:hAnsi="Verdana"/>
                <w:color w:val="333333"/>
              </w:rPr>
            </w:rPrChange>
          </w:rPr>
          <w:instrText xml:space="preserve"> HYPERLINK "http://apps.leg.wa.gov/rcw/default.aspx?cite=46.25.010" </w:instrText>
        </w:r>
        <w:r w:rsidRPr="000009E7">
          <w:rPr>
            <w:color w:val="333333"/>
            <w:rPrChange w:id="27" w:author="Tierney Edwards" w:date="2013-08-12T11:32:00Z">
              <w:rPr>
                <w:rFonts w:ascii="Verdana" w:hAnsi="Verdana"/>
                <w:color w:val="333333"/>
              </w:rPr>
            </w:rPrChange>
          </w:rPr>
          <w:fldChar w:fldCharType="separate"/>
        </w:r>
        <w:proofErr w:type="gramStart"/>
        <w:r w:rsidRPr="000009E7">
          <w:rPr>
            <w:color w:val="000099"/>
            <w:u w:val="single"/>
            <w:rPrChange w:id="28" w:author="Tierney Edwards" w:date="2013-08-12T11:32:00Z">
              <w:rPr>
                <w:rFonts w:ascii="Verdana" w:hAnsi="Verdana"/>
                <w:color w:val="000099"/>
                <w:u w:val="single"/>
              </w:rPr>
            </w:rPrChange>
          </w:rPr>
          <w:t>RCW 46.25.010 (22)</w:t>
        </w:r>
        <w:r w:rsidRPr="000009E7">
          <w:rPr>
            <w:color w:val="333333"/>
            <w:rPrChange w:id="29" w:author="Tierney Edwards" w:date="2013-08-12T11:32:00Z">
              <w:rPr>
                <w:rFonts w:ascii="Verdana" w:hAnsi="Verdana"/>
                <w:color w:val="333333"/>
              </w:rPr>
            </w:rPrChange>
          </w:rPr>
          <w:fldChar w:fldCharType="end"/>
        </w:r>
        <w:r w:rsidRPr="000009E7">
          <w:rPr>
            <w:color w:val="333333"/>
            <w:rPrChange w:id="30" w:author="Tierney Edwards" w:date="2013-08-12T11:32:00Z">
              <w:rPr>
                <w:rFonts w:ascii="Verdana" w:hAnsi="Verdana"/>
                <w:color w:val="333333"/>
              </w:rPr>
            </w:rPrChange>
          </w:rPr>
          <w:t>.</w:t>
        </w:r>
      </w:ins>
      <w:proofErr w:type="gramEnd"/>
    </w:p>
  </w:footnote>
  <w:footnote w:id="4">
    <w:p w:rsidR="007C4260" w:rsidDel="00BB0B3E" w:rsidRDefault="007C4260">
      <w:pPr>
        <w:pStyle w:val="FootnoteText"/>
        <w:rPr>
          <w:del w:id="36" w:author="Tierney Edwards" w:date="2013-08-12T11:37:00Z"/>
        </w:rPr>
      </w:pPr>
      <w:del w:id="37" w:author="Tierney Edwards" w:date="2013-08-12T11:37:00Z">
        <w:r w:rsidDel="00BB0B3E">
          <w:rPr>
            <w:rStyle w:val="FootnoteReference"/>
          </w:rPr>
          <w:footnoteRef/>
        </w:r>
        <w:r w:rsidDel="00BB0B3E">
          <w:delText xml:space="preserve"> RCW 46.20.041(1)(b).  See also RCW 46.20.305.</w:delText>
        </w:r>
      </w:del>
    </w:p>
  </w:footnote>
  <w:footnote w:id="5">
    <w:p w:rsidR="007C4260" w:rsidDel="00BB0B3E" w:rsidRDefault="007C4260">
      <w:pPr>
        <w:pStyle w:val="FootnoteText"/>
        <w:rPr>
          <w:del w:id="42" w:author="Tierney Edwards" w:date="2013-08-12T11:37:00Z"/>
        </w:rPr>
      </w:pPr>
      <w:del w:id="43" w:author="Tierney Edwards" w:date="2013-08-12T11:37:00Z">
        <w:r w:rsidDel="00BB0B3E">
          <w:rPr>
            <w:rStyle w:val="FootnoteReference"/>
          </w:rPr>
          <w:footnoteRef/>
        </w:r>
        <w:r w:rsidDel="00BB0B3E">
          <w:delText xml:space="preserve"> WAC 308-104-010(1)(a).</w:delText>
        </w:r>
      </w:del>
    </w:p>
  </w:footnote>
  <w:footnote w:id="6">
    <w:p w:rsidR="007C4260" w:rsidRDefault="007C4260">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7">
    <w:p w:rsidR="007C4260" w:rsidRDefault="007C4260">
      <w:pPr>
        <w:pStyle w:val="FootnoteText"/>
      </w:pPr>
      <w:r>
        <w:rPr>
          <w:rStyle w:val="FootnoteReference"/>
        </w:rPr>
        <w:footnoteRef/>
      </w:r>
      <w:r>
        <w:t xml:space="preserve"> See RCW 46.20.041(2).</w:t>
      </w:r>
    </w:p>
  </w:footnote>
  <w:footnote w:id="8">
    <w:p w:rsidR="007C4260" w:rsidRDefault="007C4260">
      <w:pPr>
        <w:pStyle w:val="FootnoteText"/>
      </w:pPr>
      <w:r>
        <w:rPr>
          <w:rStyle w:val="FootnoteReference"/>
        </w:rPr>
        <w:footnoteRef/>
      </w:r>
      <w:r>
        <w:t xml:space="preserve"> RCW 46.20.041(1</w:t>
      </w:r>
      <w:proofErr w:type="gramStart"/>
      <w:r>
        <w:t>)(</w:t>
      </w:r>
      <w:proofErr w:type="gramEnd"/>
      <w:r>
        <w:t>b)(ii).</w:t>
      </w:r>
    </w:p>
  </w:footnote>
  <w:footnote w:id="9">
    <w:p w:rsidR="007C4260" w:rsidRDefault="007C4260">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4" w:name="_GoBack"/>
      <w:bookmarkEnd w:id="44"/>
      <w:r>
        <w:t>n.2d 596, 601–02 (1986).</w:t>
      </w:r>
    </w:p>
  </w:footnote>
  <w:footnote w:id="10">
    <w:p w:rsidR="007C4260" w:rsidRDefault="007C4260">
      <w:pPr>
        <w:pStyle w:val="FootnoteText"/>
      </w:pPr>
      <w:r>
        <w:rPr>
          <w:rStyle w:val="FootnoteReference"/>
        </w:rPr>
        <w:footnoteRef/>
      </w:r>
      <w:r>
        <w:t xml:space="preserve"> See 49 C.F.R. § 391.45.  But WAC 446-65-010</w:t>
      </w:r>
      <w:ins w:id="45"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11">
    <w:p w:rsidR="007C4260" w:rsidRDefault="007C4260">
      <w:pPr>
        <w:pStyle w:val="FootnoteText"/>
      </w:pPr>
      <w:r>
        <w:rPr>
          <w:rStyle w:val="FootnoteReference"/>
        </w:rPr>
        <w:footnoteRef/>
      </w:r>
      <w:r>
        <w:t xml:space="preserve"> See 49 C.F.R. § 391.43(f).</w:t>
      </w:r>
    </w:p>
  </w:footnote>
  <w:footnote w:id="12">
    <w:p w:rsidR="007C4260" w:rsidRDefault="007C4260">
      <w:pPr>
        <w:pStyle w:val="FootnoteText"/>
      </w:pPr>
      <w:r>
        <w:rPr>
          <w:rStyle w:val="FootnoteReference"/>
        </w:rPr>
        <w:footnoteRef/>
      </w:r>
      <w:r>
        <w:t xml:space="preserve"> This updated form will be codified at 49 C.F.R. § 391.43(f).</w:t>
      </w:r>
    </w:p>
  </w:footnote>
  <w:footnote w:id="13">
    <w:p w:rsidR="007C4260" w:rsidRDefault="007C4260"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4">
    <w:p w:rsidR="007C4260" w:rsidRDefault="007C4260">
      <w:pPr>
        <w:pStyle w:val="FootnoteText"/>
      </w:pPr>
      <w:r>
        <w:rPr>
          <w:rStyle w:val="FootnoteReference"/>
        </w:rPr>
        <w:footnoteRef/>
      </w:r>
      <w:r>
        <w:t xml:space="preserve"> This updated form will be codified at 49 C.F.R. § 391.43(h).</w:t>
      </w:r>
    </w:p>
  </w:footnote>
  <w:footnote w:id="15">
    <w:p w:rsidR="007C4260" w:rsidRDefault="007C4260">
      <w:pPr>
        <w:pStyle w:val="FootnoteText"/>
      </w:pPr>
      <w:r>
        <w:rPr>
          <w:rStyle w:val="FootnoteReference"/>
        </w:rPr>
        <w:footnoteRef/>
      </w:r>
      <w:r>
        <w:t xml:space="preserve"> 49 C.F.R. § 391.43(g</w:t>
      </w:r>
      <w:proofErr w:type="gramStart"/>
      <w:r>
        <w:t>)(</w:t>
      </w:r>
      <w:proofErr w:type="gramEnd"/>
      <w:r>
        <w:t>2).</w:t>
      </w:r>
    </w:p>
  </w:footnote>
  <w:footnote w:id="16">
    <w:p w:rsidR="007C4260" w:rsidRDefault="007C4260">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009E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A5C22"/>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41EDF"/>
    <w:rsid w:val="009711A6"/>
    <w:rsid w:val="00973C9D"/>
    <w:rsid w:val="009A7E88"/>
    <w:rsid w:val="009B3F78"/>
    <w:rsid w:val="009C1334"/>
    <w:rsid w:val="009D4A84"/>
    <w:rsid w:val="009F452D"/>
    <w:rsid w:val="00A13BB0"/>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4B8B6-AA2E-470E-AC29-813222C2EC94}">
  <ds:schemaRefs>
    <ds:schemaRef ds:uri="http://schemas.openxmlformats.org/officeDocument/2006/bibliography"/>
  </ds:schemaRefs>
</ds:datastoreItem>
</file>

<file path=customXml/itemProps2.xml><?xml version="1.0" encoding="utf-8"?>
<ds:datastoreItem xmlns:ds="http://schemas.openxmlformats.org/officeDocument/2006/customXml" ds:itemID="{50CA96C2-A671-48EB-8EB7-698D08CDF569}"/>
</file>

<file path=customXml/itemProps3.xml><?xml version="1.0" encoding="utf-8"?>
<ds:datastoreItem xmlns:ds="http://schemas.openxmlformats.org/officeDocument/2006/customXml" ds:itemID="{97400FDF-A873-4266-BDBE-5DD1F7B8E037}"/>
</file>

<file path=customXml/itemProps4.xml><?xml version="1.0" encoding="utf-8"?>
<ds:datastoreItem xmlns:ds="http://schemas.openxmlformats.org/officeDocument/2006/customXml" ds:itemID="{740DE3BF-CCF0-4BCA-9812-B44AEF232631}"/>
</file>

<file path=docProps/app.xml><?xml version="1.0" encoding="utf-8"?>
<Properties xmlns="http://schemas.openxmlformats.org/officeDocument/2006/extended-properties" xmlns:vt="http://schemas.openxmlformats.org/officeDocument/2006/docPropsVTypes">
  <Template>Normal</Template>
  <TotalTime>21</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2013-08-27T18:33:00Z</dcterms:created>
  <dcterms:modified xsi:type="dcterms:W3CDTF">2013-08-27T18:33:00Z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