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r>
        <w:t>DISCLOSURE AND PROTECTION OF HEALTH CARE INFORMATION</w:t>
      </w:r>
      <w:bookmarkEnd w:id="0"/>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6116DA" w:rsidRDefault="006116DA">
      <w:pPr>
        <w:pStyle w:val="ListParagraph"/>
      </w:pPr>
    </w:p>
    <w:p w:rsidR="00F225A4" w:rsidRDefault="00F225A4" w:rsidP="0067525D">
      <w:pPr>
        <w:numPr>
          <w:ilvl w:val="0"/>
          <w:numId w:val="7"/>
        </w:numPr>
        <w:tabs>
          <w:tab w:val="left" w:pos="-720"/>
        </w:tabs>
        <w:suppressAutoHyphens/>
      </w:pPr>
      <w:r>
        <w:t>Require covered entities to create a Notice of Privacy Practices – a HIPAA man</w:t>
      </w:r>
      <w:r w:rsidR="006D672A">
        <w:t>d</w:t>
      </w:r>
      <w:r>
        <w:t>ated notice that informs patients about protected health information and their rights, and explains some of the limits on an entity’s ability to use and disclose this information.</w:t>
      </w:r>
      <w:r>
        <w:rPr>
          <w:rStyle w:val="FootnoteReference"/>
        </w:rPr>
        <w:footnoteReference w:id="6"/>
      </w:r>
    </w:p>
    <w:p w:rsidR="006116DA" w:rsidRDefault="006116DA">
      <w:pPr>
        <w:pStyle w:val="ListParagraph"/>
      </w:pPr>
    </w:p>
    <w:p w:rsidR="00B1793B" w:rsidRDefault="00B1793B" w:rsidP="0067525D">
      <w:pPr>
        <w:numPr>
          <w:ilvl w:val="0"/>
          <w:numId w:val="7"/>
        </w:numPr>
        <w:tabs>
          <w:tab w:val="left" w:pos="-720"/>
        </w:tabs>
        <w:suppressAutoHyphens/>
      </w:pPr>
      <w:r>
        <w:t>Require covered entities to inform patients about the right to request that their PHI not be disclosed to a health carrier, so long as the patient has paid for the services out of pocket. Covered entities and business associates are required to abide by these requests when properly made.</w:t>
      </w:r>
      <w:r>
        <w:rPr>
          <w:rStyle w:val="FootnoteReference"/>
        </w:rPr>
        <w:footnoteReference w:id="7"/>
      </w:r>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8"/>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9"/>
      </w:r>
    </w:p>
    <w:p w:rsidR="0067525D" w:rsidRDefault="0067525D" w:rsidP="0067525D">
      <w:pPr>
        <w:keepNext/>
        <w:keepLines/>
        <w:widowControl w:val="0"/>
      </w:pPr>
    </w:p>
    <w:p w:rsidR="002046BE" w:rsidRDefault="00790EE4" w:rsidP="0067525D">
      <w:pPr>
        <w:keepNext/>
        <w:keepLines/>
        <w:widowControl w:val="0"/>
        <w:rPr>
          <w:b/>
        </w:rPr>
      </w:pPr>
      <w:r w:rsidRPr="00790EE4">
        <w:rPr>
          <w:b/>
        </w:rPr>
        <w:t>What is the HITECH Act?</w:t>
      </w:r>
    </w:p>
    <w:p w:rsidR="00517841" w:rsidRPr="00517841" w:rsidRDefault="00517841" w:rsidP="0067525D">
      <w:pPr>
        <w:keepNext/>
        <w:keepLines/>
        <w:widowControl w:val="0"/>
        <w:rPr>
          <w:b/>
        </w:rPr>
      </w:pPr>
    </w:p>
    <w:p w:rsidR="002046BE" w:rsidRDefault="002046BE" w:rsidP="0067525D">
      <w:pPr>
        <w:keepNext/>
        <w:keepLines/>
        <w:widowControl w:val="0"/>
      </w:pPr>
      <w:r>
        <w:tab/>
        <w:t xml:space="preserve">HITECH stands for “Health Information Technology for Economic and Clinical Health,” and it is a new law that was designed to both </w:t>
      </w:r>
      <w:proofErr w:type="gramStart"/>
      <w:r>
        <w:t>promote</w:t>
      </w:r>
      <w:proofErr w:type="gramEnd"/>
      <w:r>
        <w:t xml:space="preserve"> the use of electronic records as a tool for care providers, as well as protect patients’ health information. The HITECH Act establishes payments under Medicare and Medicaid to incentivize using technology properly, </w:t>
      </w:r>
      <w:r w:rsidR="008A5DC5">
        <w:t>strengthens</w:t>
      </w:r>
      <w:r>
        <w:t xml:space="preserve"> enforcement procedures and penalties, and clarifies disclosure requirements.</w:t>
      </w:r>
    </w:p>
    <w:p w:rsidR="002046BE" w:rsidRDefault="002046BE" w:rsidP="0067525D">
      <w:pPr>
        <w:keepNext/>
        <w:keepLines/>
        <w:widowControl w:val="0"/>
      </w:pPr>
    </w:p>
    <w:p w:rsidR="006116DA" w:rsidRDefault="00790EE4">
      <w:pPr>
        <w:keepNext/>
        <w:keepLines/>
        <w:widowControl w:val="0"/>
        <w:tabs>
          <w:tab w:val="left" w:pos="3456"/>
        </w:tabs>
        <w:rPr>
          <w:b/>
        </w:rPr>
      </w:pPr>
      <w:r w:rsidRPr="00790EE4">
        <w:rPr>
          <w:b/>
        </w:rPr>
        <w:t>What is the GINA?</w:t>
      </w:r>
    </w:p>
    <w:p w:rsidR="006116DA" w:rsidRDefault="00790EE4">
      <w:pPr>
        <w:keepNext/>
        <w:keepLines/>
        <w:widowControl w:val="0"/>
        <w:tabs>
          <w:tab w:val="left" w:pos="3456"/>
        </w:tabs>
        <w:rPr>
          <w:b/>
        </w:rPr>
      </w:pPr>
      <w:r w:rsidRPr="00790EE4">
        <w:rPr>
          <w:b/>
        </w:rPr>
        <w:tab/>
      </w:r>
    </w:p>
    <w:p w:rsidR="006116DA" w:rsidRDefault="002046BE">
      <w:pPr>
        <w:keepNext/>
        <w:keepLines/>
        <w:widowControl w:val="0"/>
        <w:tabs>
          <w:tab w:val="left" w:pos="720"/>
        </w:tabs>
      </w:pPr>
      <w:r>
        <w:tab/>
        <w:t>GINA stands for the Genetic Information Nondiscrimination Act</w:t>
      </w:r>
      <w:r w:rsidR="00E76B7E">
        <w:t xml:space="preserve">. It was designed to prohibit the use of genetic information for certain health insurance and employment uses. GINA prohibits group health plans and health insurers and even employers from excluding individuals because of their genetic information or disposition to developing a disease in the future. </w:t>
      </w:r>
    </w:p>
    <w:p w:rsidR="006116DA" w:rsidRDefault="006116DA">
      <w:pPr>
        <w:keepNext/>
        <w:keepLines/>
        <w:widowControl w:val="0"/>
        <w:tabs>
          <w:tab w:val="left" w:pos="720"/>
        </w:tabs>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Default="00C374B8" w:rsidP="0067525D">
      <w:pPr>
        <w:tabs>
          <w:tab w:val="left" w:pos="-720"/>
        </w:tabs>
        <w:suppressAutoHyphens/>
      </w:pPr>
    </w:p>
    <w:p w:rsidR="00C374B8" w:rsidRDefault="00790EE4" w:rsidP="0067525D">
      <w:pPr>
        <w:tabs>
          <w:tab w:val="left" w:pos="-720"/>
        </w:tabs>
        <w:suppressAutoHyphens/>
        <w:rPr>
          <w:b/>
        </w:rPr>
      </w:pPr>
      <w:r w:rsidRPr="00790EE4">
        <w:rPr>
          <w:b/>
        </w:rPr>
        <w:t>What are recent changes to the laws that regulate health information?</w:t>
      </w:r>
    </w:p>
    <w:p w:rsidR="00517841" w:rsidRPr="00517841" w:rsidRDefault="00517841" w:rsidP="0067525D">
      <w:pPr>
        <w:tabs>
          <w:tab w:val="left" w:pos="-720"/>
        </w:tabs>
        <w:suppressAutoHyphens/>
        <w:rPr>
          <w:b/>
        </w:rPr>
      </w:pPr>
    </w:p>
    <w:p w:rsidR="006116DA" w:rsidRDefault="00517841">
      <w:pPr>
        <w:ind w:firstLine="720"/>
      </w:pPr>
      <w:r>
        <w:t>In early 2013</w:t>
      </w:r>
      <w:r w:rsidR="00C374B8">
        <w:t>, the Department of Health and Human Services (HHS) published a final rule, changing parts of the HIPAA Privacy, Security, Breach Notification, and Enforcement Rules. Some of these are changes required by the HIT</w:t>
      </w:r>
      <w:r w:rsidR="008A5DC5">
        <w:t>ECH</w:t>
      </w:r>
      <w:r w:rsidR="00C374B8">
        <w:t xml:space="preserve"> Act or by </w:t>
      </w:r>
      <w:r w:rsidR="008A5DC5">
        <w:t>GINA</w:t>
      </w:r>
      <w:r w:rsidR="00C374B8">
        <w:t xml:space="preserve">. These two laws, and the changes adopted by the final rule, reflect the health industry’s growing reliance on electronically stored information, as well as Congress’s concern for patient information to be kept safe.  </w:t>
      </w:r>
    </w:p>
    <w:p w:rsidR="006116DA" w:rsidRDefault="00C374B8">
      <w:pPr>
        <w:ind w:firstLine="720"/>
      </w:pPr>
      <w:r>
        <w:lastRenderedPageBreak/>
        <w:t xml:space="preserve">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w:t>
      </w:r>
      <w:r w:rsidR="00517841">
        <w:t>provision</w:t>
      </w:r>
      <w:r>
        <w:t xml:space="preserve"> related to Electronic Health Records, and enhanced enforcement of HIPAA Privacy and Security provisions.</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10"/>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kinds of requirements do </w:t>
      </w:r>
      <w:r w:rsidR="00C374B8">
        <w:rPr>
          <w:b/>
        </w:rPr>
        <w:t xml:space="preserve">these </w:t>
      </w:r>
      <w:r w:rsidR="00B1793B">
        <w:rPr>
          <w:b/>
        </w:rPr>
        <w:t xml:space="preserve">health care related </w:t>
      </w:r>
      <w:r w:rsidR="00C374B8">
        <w:rPr>
          <w:b/>
        </w:rPr>
        <w:t>laws set forth</w:t>
      </w:r>
      <w:r>
        <w:rPr>
          <w:b/>
        </w:rPr>
        <w:t>?</w:t>
      </w:r>
    </w:p>
    <w:p w:rsidR="0067525D" w:rsidRDefault="0067525D" w:rsidP="0067525D">
      <w:pPr>
        <w:tabs>
          <w:tab w:val="left" w:pos="-720"/>
        </w:tabs>
        <w:suppressAutoHyphens/>
      </w:pPr>
    </w:p>
    <w:p w:rsidR="0067525D" w:rsidRDefault="0067525D" w:rsidP="0067525D">
      <w:pPr>
        <w:tabs>
          <w:tab w:val="left" w:pos="-720"/>
        </w:tabs>
        <w:suppressAutoHyphens/>
      </w:pPr>
      <w:r>
        <w:t>HIPAA</w:t>
      </w:r>
      <w:r w:rsidR="00B1793B">
        <w:t>,</w:t>
      </w:r>
      <w:r w:rsidR="00394263">
        <w:t xml:space="preserve"> </w:t>
      </w:r>
      <w:r>
        <w:t>UHCIA</w:t>
      </w:r>
      <w:r w:rsidR="00B1793B">
        <w:t>, HITECH, and GINA</w:t>
      </w:r>
      <w:r>
        <w:t xml:space="preserve">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6"/>
      </w:r>
    </w:p>
    <w:p w:rsidR="0067525D" w:rsidRDefault="0067525D" w:rsidP="0067525D">
      <w:pPr>
        <w:tabs>
          <w:tab w:val="left" w:pos="-720"/>
        </w:tabs>
        <w:suppressAutoHyphens/>
      </w:pPr>
    </w:p>
    <w:p w:rsidR="0067525D" w:rsidRDefault="0067525D" w:rsidP="0067525D">
      <w:pPr>
        <w:pStyle w:val="ListBullet"/>
      </w:pPr>
      <w:r>
        <w:t>What a health care provider may charge for duplicating or searching a patient’s medical record.</w:t>
      </w:r>
      <w:r w:rsidR="001E2D68">
        <w:rPr>
          <w:rStyle w:val="FootnoteReference"/>
        </w:rPr>
        <w:footnoteReference w:id="17"/>
      </w:r>
    </w:p>
    <w:p w:rsidR="006116DA" w:rsidRDefault="006116DA"/>
    <w:p w:rsidR="006116DA" w:rsidRDefault="00C374B8">
      <w:pPr>
        <w:ind w:left="360"/>
      </w:pPr>
      <w:r>
        <w:t xml:space="preserve">What civil and criminal penalties </w:t>
      </w:r>
      <w:proofErr w:type="gramStart"/>
      <w:r>
        <w:t>an</w:t>
      </w:r>
      <w:proofErr w:type="gramEnd"/>
      <w:r>
        <w:t xml:space="preserve"> entity may face when it misuses or inappropriately discloses PHI.</w:t>
      </w:r>
      <w:r>
        <w:rPr>
          <w:rStyle w:val="FootnoteReference"/>
        </w:rPr>
        <w:footnoteReference w:id="18"/>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r w:rsidR="007D23D0">
        <w:t>See a discussion of exceptions to this general prohibition below.</w:t>
      </w:r>
      <w:r>
        <w:t xml:space="preserve">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9"/>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w:t>
      </w:r>
      <w:r w:rsidR="00CE4DDE">
        <w:lastRenderedPageBreak/>
        <w:t>not to, provide a statement of the purpose.</w:t>
      </w:r>
      <w:r w:rsidR="00CE4DDE">
        <w:rPr>
          <w:rStyle w:val="FootnoteReference"/>
        </w:rPr>
        <w:footnoteReference w:id="20"/>
      </w:r>
      <w:r w:rsidR="00CE4DDE">
        <w:t xml:space="preserve">  In addition, the Privacy Rules require that the authorization be written in plain language, </w:t>
      </w:r>
      <w:r w:rsidR="00CE4DDE">
        <w:rPr>
          <w:rStyle w:val="FootnoteReference"/>
        </w:rPr>
        <w:footnoteReference w:id="21"/>
      </w:r>
      <w:r w:rsidR="00CE4DDE">
        <w:t xml:space="preserve"> and that a copy of the authorization be given to the patient if the physician seeks an authorization for use or disclosure.</w:t>
      </w:r>
      <w:r w:rsidR="00CE4DDE">
        <w:rPr>
          <w:rStyle w:val="FootnoteReference"/>
        </w:rPr>
        <w:footnoteReference w:id="22"/>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3"/>
      </w:r>
    </w:p>
    <w:p w:rsidR="00CE4DDE" w:rsidRDefault="00CE4DDE" w:rsidP="0067525D"/>
    <w:p w:rsidR="00517841" w:rsidRDefault="00CE4DDE" w:rsidP="00517841">
      <w:pPr>
        <w:pStyle w:val="ListParagraph"/>
        <w:numPr>
          <w:ilvl w:val="0"/>
          <w:numId w:val="9"/>
        </w:num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6116DA" w:rsidRDefault="006116DA">
      <w:pPr>
        <w:ind w:left="720"/>
      </w:pPr>
    </w:p>
    <w:p w:rsidR="00C651F7" w:rsidRDefault="00BD640B" w:rsidP="00266D40">
      <w:pPr>
        <w:pStyle w:val="ListParagraph"/>
        <w:numPr>
          <w:ilvl w:val="0"/>
          <w:numId w:val="9"/>
        </w:numPr>
      </w:pPr>
      <w:r>
        <w:t>The ability or inability to condition treatment, payment, enrollment, or eligibility for benefits on the authorization; and</w:t>
      </w:r>
    </w:p>
    <w:p w:rsidR="006116DA" w:rsidRDefault="006116DA">
      <w:pPr>
        <w:pStyle w:val="ListParagraph"/>
      </w:pP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4"/>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5"/>
      </w:r>
      <w:r>
        <w:t xml:space="preserve">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6"/>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lastRenderedPageBreak/>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7"/>
      </w:r>
      <w:r w:rsidR="0008437C">
        <w:t xml:space="preserve"> </w:t>
      </w:r>
      <w:r>
        <w:t>An authorization is no longer valid if it is revoked in writing by the patient before the physician has taken substantial action in reliance on the authorization.</w:t>
      </w:r>
      <w:r w:rsidR="000E25CE">
        <w:rPr>
          <w:rStyle w:val="FootnoteReference"/>
        </w:rPr>
        <w:footnoteReference w:id="28"/>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pPr>
    </w:p>
    <w:p w:rsidR="006116DA" w:rsidRDefault="00790EE4">
      <w:pPr>
        <w:tabs>
          <w:tab w:val="left" w:pos="-720"/>
        </w:tabs>
        <w:suppressAutoHyphens/>
        <w:spacing w:line="480" w:lineRule="auto"/>
        <w:rPr>
          <w:b/>
        </w:rPr>
      </w:pPr>
      <w:r w:rsidRPr="00790EE4">
        <w:rPr>
          <w:b/>
        </w:rPr>
        <w:t>What is a breach?</w:t>
      </w:r>
    </w:p>
    <w:p w:rsidR="006116DA" w:rsidRDefault="007D23D0">
      <w:pPr>
        <w:pStyle w:val="Default"/>
        <w:ind w:firstLine="720"/>
      </w:pPr>
      <w:r>
        <w:t>A breach can refer to any acquisition, access, use, or disclosure of patient information (be it the patient’s name, address, SSN, or other identifying information</w:t>
      </w:r>
      <w:r>
        <w:rPr>
          <w:rStyle w:val="FootnoteReference"/>
        </w:rPr>
        <w:footnoteReference w:id="29"/>
      </w:r>
      <w:r>
        <w:t xml:space="preserve">  or health information</w:t>
      </w:r>
      <w:r>
        <w:rPr>
          <w:rStyle w:val="FootnoteReference"/>
        </w:rPr>
        <w:footnoteReference w:id="30"/>
      </w:r>
      <w:r>
        <w:t xml:space="preserve"> ) in a manner not permitted by HIPAA. There is a presumption that any impermissible use or disclosure of such information constitutes a breach</w:t>
      </w:r>
      <w:r w:rsidR="00AB3836">
        <w:t>,</w:t>
      </w:r>
      <w:r>
        <w:t xml:space="preserve"> </w:t>
      </w:r>
      <w:r w:rsidRPr="00994C1D">
        <w:t>which</w:t>
      </w:r>
      <w:r w:rsidR="00AB3836">
        <w:t xml:space="preserve"> then</w:t>
      </w:r>
      <w:r w:rsidRPr="00994C1D">
        <w:t xml:space="preserve"> requires the covered entity to notify the </w:t>
      </w:r>
      <w:r>
        <w:t>proper parties.</w:t>
      </w:r>
      <w:r>
        <w:rPr>
          <w:rStyle w:val="FootnoteReference"/>
        </w:rPr>
        <w:footnoteReference w:id="31"/>
      </w:r>
      <w:r>
        <w:t xml:space="preserve"> </w:t>
      </w:r>
    </w:p>
    <w:p w:rsidR="006116DA" w:rsidRDefault="006116DA">
      <w:pPr>
        <w:pStyle w:val="Default"/>
        <w:ind w:firstLine="720"/>
      </w:pPr>
    </w:p>
    <w:p w:rsidR="006116DA" w:rsidRDefault="007D23D0">
      <w:pPr>
        <w:pStyle w:val="Default"/>
        <w:ind w:firstLine="720"/>
      </w:pPr>
      <w:r w:rsidRPr="00994C1D">
        <w:t>The covered entity may</w:t>
      </w:r>
      <w:r>
        <w:t xml:space="preserve"> overcome this presumption by demonstrating that there is “a low probability” of risk that the information has been compromised.</w:t>
      </w:r>
      <w:r w:rsidR="002F0216">
        <w:rPr>
          <w:rStyle w:val="FootnoteReference"/>
        </w:rPr>
        <w:footnoteReference w:id="32"/>
      </w:r>
      <w:r>
        <w:t xml:space="preserve">  Patients must be notified of a breach, therefore, in every situation when PHI is acquired, accessed, used, or disclosed in a manner not permitted under the Privacy Rule, </w:t>
      </w:r>
      <w:r>
        <w:rPr>
          <w:i/>
        </w:rPr>
        <w:t>except</w:t>
      </w:r>
      <w:r>
        <w:t xml:space="preserve"> when a covered entity (or Business Associate, when applicable) demonstrates that there is a low probability that the PHI has been compromised, using an objective risk assessment, based upon at least the following four factors</w:t>
      </w:r>
      <w:proofErr w:type="gramStart"/>
      <w:r>
        <w:t>,</w:t>
      </w:r>
      <w:proofErr w:type="gramEnd"/>
      <w:r w:rsidR="006A4F51" w:rsidRPr="006A4F51">
        <w:rPr>
          <w:rStyle w:val="FootnoteReference"/>
        </w:rPr>
        <w:t xml:space="preserve"> </w:t>
      </w:r>
      <w:r>
        <w:t>unless regulatory exclusions apply (see exclusions discussed in the next paragraph):</w:t>
      </w:r>
      <w:r w:rsidR="002F0216" w:rsidRPr="002F0216">
        <w:rPr>
          <w:rStyle w:val="FootnoteReference"/>
        </w:rPr>
        <w:t xml:space="preserve"> </w:t>
      </w:r>
      <w:r w:rsidR="002F0216">
        <w:rPr>
          <w:rStyle w:val="FootnoteReference"/>
        </w:rPr>
        <w:footnoteReference w:id="33"/>
      </w:r>
      <w:r>
        <w:t xml:space="preserve"> </w:t>
      </w:r>
    </w:p>
    <w:p w:rsidR="006116DA" w:rsidRDefault="006116DA">
      <w:pPr>
        <w:pStyle w:val="Default"/>
        <w:ind w:firstLine="720"/>
      </w:pPr>
    </w:p>
    <w:p w:rsidR="006116DA" w:rsidRDefault="00517841">
      <w:pPr>
        <w:pStyle w:val="ListParagraph"/>
        <w:numPr>
          <w:ilvl w:val="0"/>
          <w:numId w:val="10"/>
        </w:numPr>
        <w:jc w:val="left"/>
      </w:pPr>
      <w:r>
        <w:t>T</w:t>
      </w:r>
      <w:r w:rsidR="007D23D0">
        <w:t>he nature and extent of the PHI involved, including the types of identifiers and the likelihood of re-identification,</w:t>
      </w:r>
    </w:p>
    <w:p w:rsidR="006116DA" w:rsidRDefault="006116DA">
      <w:pPr>
        <w:pStyle w:val="ListParagraph"/>
        <w:ind w:left="1080"/>
        <w:jc w:val="left"/>
      </w:pPr>
    </w:p>
    <w:p w:rsidR="006116DA" w:rsidRDefault="007D23D0">
      <w:pPr>
        <w:pStyle w:val="ListParagraph"/>
        <w:numPr>
          <w:ilvl w:val="0"/>
          <w:numId w:val="10"/>
        </w:numPr>
        <w:jc w:val="left"/>
      </w:pPr>
      <w:r>
        <w:t>The unauthorized person who used the PHI or to whom the disclosure was made,</w:t>
      </w:r>
    </w:p>
    <w:p w:rsidR="006116DA" w:rsidRDefault="006116DA">
      <w:pPr>
        <w:jc w:val="left"/>
      </w:pPr>
    </w:p>
    <w:p w:rsidR="006116DA" w:rsidRDefault="007D23D0">
      <w:pPr>
        <w:pStyle w:val="ListParagraph"/>
        <w:numPr>
          <w:ilvl w:val="0"/>
          <w:numId w:val="10"/>
        </w:numPr>
        <w:jc w:val="left"/>
      </w:pPr>
      <w:r>
        <w:t>Whether the PHI was actually acquired or viewed, and</w:t>
      </w:r>
    </w:p>
    <w:p w:rsidR="006116DA" w:rsidRDefault="006116DA">
      <w:pPr>
        <w:jc w:val="left"/>
      </w:pPr>
    </w:p>
    <w:p w:rsidR="006116DA" w:rsidRDefault="007D23D0">
      <w:pPr>
        <w:pStyle w:val="ListParagraph"/>
        <w:numPr>
          <w:ilvl w:val="0"/>
          <w:numId w:val="10"/>
        </w:numPr>
        <w:jc w:val="left"/>
      </w:pPr>
      <w:r>
        <w:t>The extent to which the risk to the PHI has been mitigated.</w:t>
      </w:r>
    </w:p>
    <w:p w:rsidR="006116DA" w:rsidRDefault="006116DA">
      <w:pPr>
        <w:pStyle w:val="ListParagraph"/>
      </w:pPr>
    </w:p>
    <w:p w:rsidR="006116DA" w:rsidRDefault="007D23D0">
      <w:pPr>
        <w:ind w:firstLine="720"/>
      </w:pPr>
      <w:r>
        <w:lastRenderedPageBreak/>
        <w:t xml:space="preserve">The covered entity should document and retain the risk assessment in which they engage, and should note additional factors they considered when assessing the risk.  </w:t>
      </w:r>
    </w:p>
    <w:p w:rsidR="006116DA" w:rsidRDefault="006116DA">
      <w:pPr>
        <w:ind w:firstLine="720"/>
      </w:pPr>
    </w:p>
    <w:p w:rsidR="006116DA" w:rsidRDefault="00790EE4">
      <w:pPr>
        <w:spacing w:line="480" w:lineRule="auto"/>
        <w:rPr>
          <w:b/>
          <w:szCs w:val="24"/>
        </w:rPr>
      </w:pPr>
      <w:r w:rsidRPr="00790EE4">
        <w:rPr>
          <w:b/>
          <w:szCs w:val="24"/>
        </w:rPr>
        <w:t xml:space="preserve">What are the exclusions; what </w:t>
      </w:r>
      <w:r w:rsidRPr="00790EE4">
        <w:rPr>
          <w:b/>
          <w:i/>
          <w:szCs w:val="24"/>
        </w:rPr>
        <w:t>isn’t</w:t>
      </w:r>
      <w:r w:rsidRPr="00790EE4">
        <w:rPr>
          <w:b/>
          <w:szCs w:val="24"/>
        </w:rPr>
        <w:t xml:space="preserve"> considered a breach?</w:t>
      </w:r>
    </w:p>
    <w:p w:rsidR="006116DA" w:rsidRDefault="007D23D0">
      <w:r w:rsidRPr="00AB3836">
        <w:rPr>
          <w:szCs w:val="24"/>
        </w:rPr>
        <w:t>There are three exceptions to the genera</w:t>
      </w:r>
      <w:r w:rsidR="006A4F51" w:rsidRPr="00AB3836">
        <w:rPr>
          <w:szCs w:val="24"/>
        </w:rPr>
        <w:t>l breach rule</w:t>
      </w:r>
      <w:r w:rsidRPr="00AB3836">
        <w:rPr>
          <w:szCs w:val="24"/>
        </w:rPr>
        <w:t xml:space="preserve">: </w:t>
      </w:r>
    </w:p>
    <w:p w:rsidR="006116DA" w:rsidRDefault="006116DA"/>
    <w:p w:rsidR="006116DA" w:rsidRDefault="00790EE4">
      <w:pPr>
        <w:pStyle w:val="Default"/>
        <w:numPr>
          <w:ilvl w:val="0"/>
          <w:numId w:val="11"/>
        </w:numPr>
      </w:pPr>
      <w:r w:rsidRPr="00790EE4">
        <w:t>The unintentional use of the information by member of the covered entity’s workforce;</w:t>
      </w:r>
      <w:r w:rsidRPr="00790EE4">
        <w:rPr>
          <w:rStyle w:val="FootnoteReference"/>
        </w:rPr>
        <w:footnoteReference w:id="34"/>
      </w:r>
    </w:p>
    <w:p w:rsidR="006116DA" w:rsidRDefault="006116DA">
      <w:pPr>
        <w:pStyle w:val="Default"/>
        <w:ind w:left="720"/>
      </w:pPr>
    </w:p>
    <w:p w:rsidR="006116DA" w:rsidRDefault="00790EE4">
      <w:pPr>
        <w:pStyle w:val="Default"/>
        <w:numPr>
          <w:ilvl w:val="0"/>
          <w:numId w:val="11"/>
        </w:numPr>
      </w:pPr>
      <w:r w:rsidRPr="00790EE4">
        <w:t>Inadvertent disclosure by the covered entity to authorized person;</w:t>
      </w:r>
      <w:r w:rsidRPr="00790EE4">
        <w:rPr>
          <w:rStyle w:val="FootnoteReference"/>
        </w:rPr>
        <w:footnoteReference w:id="35"/>
      </w:r>
      <w:r w:rsidRPr="00790EE4">
        <w:t xml:space="preserve"> and</w:t>
      </w:r>
    </w:p>
    <w:p w:rsidR="006116DA" w:rsidRDefault="006116DA">
      <w:pPr>
        <w:pStyle w:val="Default"/>
        <w:ind w:left="720"/>
      </w:pPr>
    </w:p>
    <w:p w:rsidR="0008437C" w:rsidRDefault="00790EE4">
      <w:pPr>
        <w:pStyle w:val="Default"/>
        <w:numPr>
          <w:ilvl w:val="0"/>
          <w:numId w:val="11"/>
        </w:numPr>
      </w:pPr>
      <w:r w:rsidRPr="00790EE4">
        <w:t>When the recipient does not retain the protected health information.</w:t>
      </w:r>
      <w:r w:rsidRPr="00790EE4">
        <w:rPr>
          <w:rStyle w:val="FootnoteReference"/>
        </w:rPr>
        <w:footnoteReference w:id="36"/>
      </w:r>
    </w:p>
    <w:p w:rsidR="006116DA" w:rsidRDefault="006116DA">
      <w:pPr>
        <w:pStyle w:val="Default"/>
        <w:ind w:left="720"/>
      </w:pPr>
    </w:p>
    <w:p w:rsidR="006116DA" w:rsidRDefault="007D23D0">
      <w:pPr>
        <w:ind w:firstLine="360"/>
      </w:pPr>
      <w:r>
        <w:t xml:space="preserve">It should be noted that the final rule has removed a prior exception that existed for the disclosure of data, so long as the disclosed information did not include any dates of birth or zip codes. Now, a covered entity should always perform a risk assessment after any improper use or disclosure of </w:t>
      </w:r>
      <w:r w:rsidR="00AB3836">
        <w:t>PHI</w:t>
      </w:r>
      <w:r>
        <w:t xml:space="preserve"> to determine whether a breach notification should be given. </w:t>
      </w:r>
    </w:p>
    <w:p w:rsidR="006116DA" w:rsidRDefault="006116DA">
      <w:pPr>
        <w:ind w:firstLine="360"/>
      </w:pPr>
    </w:p>
    <w:p w:rsidR="006116DA" w:rsidRDefault="00790EE4">
      <w:pPr>
        <w:spacing w:line="480" w:lineRule="auto"/>
        <w:rPr>
          <w:b/>
        </w:rPr>
      </w:pPr>
      <w:r w:rsidRPr="00790EE4">
        <w:rPr>
          <w:b/>
        </w:rPr>
        <w:t>What kind of notification is a covered entity required to give and when?</w:t>
      </w:r>
    </w:p>
    <w:p w:rsidR="006116DA" w:rsidRDefault="007D23D0">
      <w:pPr>
        <w:ind w:firstLine="720"/>
      </w:pPr>
      <w:r>
        <w:t xml:space="preserve"> When a covered entity discovers a breach, it is required to notify the affected individuals, HHS, and – if appropriate – the media.</w:t>
      </w:r>
      <w:r w:rsidR="00F3552B">
        <w:rPr>
          <w:rStyle w:val="FootnoteReference"/>
        </w:rPr>
        <w:footnoteReference w:id="37"/>
      </w:r>
      <w:r>
        <w:t xml:space="preserve"> A covered entity needs to keep a record of discovered breaches affecting less than 500 patients,</w:t>
      </w:r>
      <w:r w:rsidR="00A17A70">
        <w:t xml:space="preserve"> which is submitted to and published by</w:t>
      </w:r>
      <w:r>
        <w:t xml:space="preserve"> HHS.</w:t>
      </w:r>
      <w:r w:rsidR="00A17A70">
        <w:rPr>
          <w:rStyle w:val="FootnoteReference"/>
        </w:rPr>
        <w:footnoteReference w:id="38"/>
      </w:r>
      <w:r>
        <w:t xml:space="preserve"> </w:t>
      </w:r>
    </w:p>
    <w:p w:rsidR="006116DA" w:rsidRDefault="006116DA">
      <w:pPr>
        <w:ind w:firstLine="720"/>
      </w:pPr>
    </w:p>
    <w:p w:rsidR="006116DA" w:rsidRDefault="007D23D0">
      <w:pPr>
        <w:ind w:firstLine="720"/>
      </w:pPr>
      <w:r>
        <w:t xml:space="preserve">The covered entity is ultimately responsible for notifications, regardless of any business associate involvement or fault. Business associates are responsible only for informing the covered entity of any discovered breach. Media outlets are not required to print or broadcast these notifications, and covered entities are not required to pay for notifications to be printed or broadcasted. Covered </w:t>
      </w:r>
      <w:r w:rsidR="00EA498E">
        <w:t>e</w:t>
      </w:r>
      <w:r>
        <w:t>ntities are, howe</w:t>
      </w:r>
      <w:r w:rsidR="00A253A7">
        <w:t>ver, required to deliver notice</w:t>
      </w:r>
      <w:r>
        <w:t xml:space="preserve"> directly to the prominent media outlets being notified.</w:t>
      </w:r>
      <w:r w:rsidR="00A17A70">
        <w:rPr>
          <w:rStyle w:val="FootnoteReference"/>
        </w:rPr>
        <w:footnoteReference w:id="39"/>
      </w:r>
      <w:r>
        <w:t xml:space="preserve"> Finally, in the event that a notice to a patient is returned to the covered entity as undeliverable, either direct written notice using updated contact information or substitute notice (consistent with regulatory guidelines) must be given within the original 60-day deadline.</w:t>
      </w:r>
      <w:r w:rsidR="00A17A70">
        <w:rPr>
          <w:rStyle w:val="FootnoteReference"/>
        </w:rPr>
        <w:footnoteReference w:id="40"/>
      </w:r>
      <w:r>
        <w:t xml:space="preserve"> </w:t>
      </w:r>
    </w:p>
    <w:p w:rsidR="007D23D0" w:rsidRDefault="007D23D0" w:rsidP="0067525D">
      <w:pPr>
        <w:tabs>
          <w:tab w:val="left" w:pos="-720"/>
        </w:tabs>
        <w:suppressAutoHyphens/>
      </w:pPr>
    </w:p>
    <w:p w:rsidR="0067525D" w:rsidRDefault="0067525D" w:rsidP="0067525D">
      <w:pPr>
        <w:tabs>
          <w:tab w:val="left" w:pos="-720"/>
        </w:tabs>
        <w:suppressAutoHyphens/>
        <w:rPr>
          <w:b/>
        </w:rPr>
      </w:pPr>
      <w:r>
        <w:rPr>
          <w:b/>
        </w:rPr>
        <w:t xml:space="preserve">Does a patient have a right to be informed of </w:t>
      </w:r>
      <w:r w:rsidR="007D23D0">
        <w:rPr>
          <w:b/>
        </w:rPr>
        <w:t xml:space="preserve">other </w:t>
      </w:r>
      <w:r>
        <w:rPr>
          <w:b/>
        </w:rPr>
        <w:t>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lastRenderedPageBreak/>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41"/>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42"/>
      </w:r>
      <w:r>
        <w:t xml:space="preserve">  Only one such request for an extension is allowed under HIPAA.</w:t>
      </w:r>
      <w:r w:rsidR="00395099">
        <w:rPr>
          <w:rStyle w:val="FootnoteReference"/>
        </w:rPr>
        <w:footnoteReference w:id="43"/>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D41F56" w:rsidP="0067525D">
      <w:pPr>
        <w:tabs>
          <w:tab w:val="left" w:pos="-720"/>
        </w:tabs>
        <w:suppressAutoHyphens/>
      </w:pPr>
      <w:r>
        <w:tab/>
      </w:r>
      <w:r w:rsidR="0067525D">
        <w:t>The accounting must be in writing and must include:</w:t>
      </w:r>
      <w:r w:rsidR="00727913">
        <w:rPr>
          <w:rStyle w:val="FootnoteReference"/>
        </w:rPr>
        <w:footnoteReference w:id="44"/>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lastRenderedPageBreak/>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tab/>
        <w:t>The first request for an accounting in any 12-month period must be provided without charge.</w:t>
      </w:r>
      <w:r w:rsidR="00727913">
        <w:rPr>
          <w:rStyle w:val="FootnoteReference"/>
        </w:rPr>
        <w:footnoteReference w:id="45"/>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46"/>
      </w:r>
    </w:p>
    <w:p w:rsidR="0067525D" w:rsidRDefault="0067525D" w:rsidP="0067525D">
      <w:pPr>
        <w:tabs>
          <w:tab w:val="left" w:pos="-720"/>
        </w:tabs>
        <w:suppressAutoHyphens/>
      </w:pPr>
    </w:p>
    <w:p w:rsidR="0067525D" w:rsidRDefault="0067525D" w:rsidP="0067525D">
      <w:pPr>
        <w:pStyle w:val="Heading2"/>
      </w:pPr>
      <w:r>
        <w:t>Is a specific authorization required for release 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48"/>
      </w:r>
    </w:p>
    <w:p w:rsidR="0067525D" w:rsidRDefault="0067525D" w:rsidP="0067525D">
      <w:pPr>
        <w:tabs>
          <w:tab w:val="left" w:pos="-720"/>
        </w:tabs>
        <w:suppressAutoHyphens/>
      </w:pPr>
    </w:p>
    <w:p w:rsidR="0067525D" w:rsidRDefault="0067525D" w:rsidP="0067525D">
      <w:pPr>
        <w:pStyle w:val="ListBullet"/>
      </w:pPr>
      <w:r>
        <w:t>Information regarding AIDS and other sexually transmitted diseases.</w:t>
      </w:r>
      <w:r w:rsidR="00B576E6">
        <w:rPr>
          <w:rStyle w:val="FootnoteReference"/>
        </w:rPr>
        <w:footnoteReference w:id="49"/>
      </w:r>
      <w:r>
        <w:t xml:space="preserve">  </w:t>
      </w:r>
      <w:r>
        <w:rPr>
          <w:u w:val="single"/>
        </w:rPr>
        <w:t>See</w:t>
      </w:r>
      <w:r>
        <w:t xml:space="preserve"> </w:t>
      </w:r>
      <w:r>
        <w:rPr>
          <w:b/>
        </w:rPr>
        <w:t>AIDS/HIV/STD.</w:t>
      </w:r>
    </w:p>
    <w:p w:rsidR="0067525D" w:rsidRDefault="0067525D" w:rsidP="0067525D">
      <w:pPr>
        <w:tabs>
          <w:tab w:val="left" w:pos="-720"/>
        </w:tabs>
        <w:suppressAutoHyphens/>
      </w:pPr>
    </w:p>
    <w:p w:rsidR="006116DA" w:rsidRDefault="00AB39F5">
      <w:pPr>
        <w:pStyle w:val="ListParagraph"/>
        <w:numPr>
          <w:ilvl w:val="0"/>
          <w:numId w:val="13"/>
        </w:numPr>
        <w:tabs>
          <w:tab w:val="left" w:pos="-720"/>
        </w:tabs>
        <w:suppressAutoHyphens/>
      </w:pPr>
      <w:r>
        <w:t>A</w:t>
      </w:r>
      <w:r w:rsidR="0067525D">
        <w:t xml:space="preserve"> separate authorization is required for the release of psychotherapy notes.</w:t>
      </w:r>
      <w:r w:rsidR="00B576E6">
        <w:rPr>
          <w:rStyle w:val="FootnoteReference"/>
        </w:rPr>
        <w:footnoteReference w:id="50"/>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51"/>
      </w:r>
      <w:r>
        <w:t xml:space="preserve">  In cases where parental consent is required for the minor’s treatment, parental authorization is required for the release of </w:t>
      </w:r>
      <w:r>
        <w:lastRenderedPageBreak/>
        <w:t>the minor’s health care information.</w:t>
      </w:r>
      <w:r w:rsidR="00FA15A8">
        <w:rPr>
          <w:rStyle w:val="FootnoteReference"/>
        </w:rPr>
        <w:footnoteReference w:id="52"/>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53"/>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54"/>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55"/>
      </w:r>
    </w:p>
    <w:p w:rsidR="0067525D" w:rsidRDefault="0067525D" w:rsidP="0067525D">
      <w:pPr>
        <w:tabs>
          <w:tab w:val="left" w:pos="-720"/>
        </w:tabs>
        <w:suppressAutoHyphens/>
      </w:pPr>
    </w:p>
    <w:p w:rsidR="0067525D" w:rsidRDefault="0067525D" w:rsidP="0067525D">
      <w:pPr>
        <w:pStyle w:val="Heading2"/>
      </w:pPr>
      <w:r>
        <w:t>Who may authorize release of health care information concerning a deceased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56"/>
      </w:r>
      <w:r w:rsidR="00E76B7E">
        <w:t xml:space="preserve"> Recent amendments to the Privacy Rule now limit the period for which covered entities must protect health information to 50 years after the patient’s death.</w:t>
      </w:r>
      <w:r w:rsidR="00663DD5">
        <w:rPr>
          <w:rStyle w:val="FootnoteReference"/>
        </w:rPr>
        <w:footnoteReference w:id="57"/>
      </w:r>
      <w:r w:rsidR="00E76B7E">
        <w:t xml:space="preserve"> Additionally, now individuals who were involved in a patient’s care or payment for care – but who were not the decedent’s personal representative - may </w:t>
      </w:r>
      <w:r w:rsidR="00663DD5">
        <w:t>request</w:t>
      </w:r>
      <w:r w:rsidR="00E76B7E">
        <w:t xml:space="preserve"> the decedent’s records after death.</w:t>
      </w:r>
      <w:r w:rsidR="00663DD5">
        <w:rPr>
          <w:rStyle w:val="FootnoteReference"/>
        </w:rPr>
        <w:footnoteReference w:id="58"/>
      </w:r>
      <w:r w:rsidR="00E76B7E">
        <w:t xml:space="preserve"> These kinds of disclosures are permitted, but not required, and </w:t>
      </w:r>
      <w:r w:rsidR="00663DD5">
        <w:t>need to be relevant to the requesting individual’s involvement.</w:t>
      </w:r>
      <w:r w:rsidR="00CD6DAA">
        <w:rPr>
          <w:rStyle w:val="FootnoteReference"/>
        </w:rPr>
        <w:footnoteReference w:id="59"/>
      </w:r>
      <w:r w:rsidR="00663DD5">
        <w:t xml:space="preserve"> If a physician questions the relationship between the decedent and the requesting individual, the physician may ref</w:t>
      </w:r>
      <w:r w:rsidR="00F012C1">
        <w:t xml:space="preserve">use to disclose the information so long as the physician abides by certain </w:t>
      </w:r>
      <w:proofErr w:type="spellStart"/>
      <w:r w:rsidR="00F012C1">
        <w:t>requirments</w:t>
      </w:r>
      <w:proofErr w:type="spellEnd"/>
      <w:r w:rsidR="00F012C1">
        <w:t>.</w:t>
      </w:r>
      <w:r w:rsidR="00F012C1">
        <w:rPr>
          <w:rStyle w:val="FootnoteReference"/>
        </w:rPr>
        <w:footnoteReference w:id="60"/>
      </w:r>
      <w:r w:rsidR="00663DD5">
        <w:t xml:space="preserve"> </w:t>
      </w:r>
    </w:p>
    <w:p w:rsidR="0067525D" w:rsidRDefault="0067525D" w:rsidP="0067525D">
      <w:pPr>
        <w:tabs>
          <w:tab w:val="left" w:pos="-720"/>
        </w:tabs>
        <w:suppressAutoHyphens/>
      </w:pPr>
    </w:p>
    <w:p w:rsidR="0067525D" w:rsidRDefault="0067525D" w:rsidP="0067525D">
      <w:pPr>
        <w:pStyle w:val="Heading2"/>
      </w:pPr>
      <w:r>
        <w:lastRenderedPageBreak/>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61"/>
      </w:r>
    </w:p>
    <w:p w:rsidR="0067525D" w:rsidRDefault="0067525D" w:rsidP="0067525D">
      <w:pPr>
        <w:tabs>
          <w:tab w:val="left" w:pos="-720"/>
        </w:tabs>
        <w:suppressAutoHyphens/>
      </w:pPr>
    </w:p>
    <w:p w:rsidR="0067525D" w:rsidRDefault="0067525D"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62"/>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63"/>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64"/>
      </w:r>
      <w:r>
        <w:t xml:space="preserve">  The circumstances under which such disclosures may be made are fact-specific, sometimes </w:t>
      </w:r>
      <w:r>
        <w:lastRenderedPageBreak/>
        <w:t>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65"/>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66"/>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67"/>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68"/>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69"/>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70"/>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71"/>
      </w:r>
    </w:p>
    <w:p w:rsidR="0067525D" w:rsidRDefault="0067525D" w:rsidP="0067525D"/>
    <w:p w:rsidR="0067525D" w:rsidRDefault="0067525D" w:rsidP="0067525D">
      <w:pPr>
        <w:pStyle w:val="ListBullet"/>
      </w:pPr>
      <w:r>
        <w:lastRenderedPageBreak/>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72"/>
      </w:r>
    </w:p>
    <w:p w:rsidR="0067525D" w:rsidRDefault="0067525D" w:rsidP="0067525D"/>
    <w:p w:rsidR="0067525D" w:rsidRDefault="0067525D" w:rsidP="0067525D">
      <w:pPr>
        <w:pStyle w:val="ListBullet"/>
      </w:pPr>
      <w:r>
        <w:t>For payment.</w:t>
      </w:r>
      <w:r w:rsidR="00981882">
        <w:rPr>
          <w:rStyle w:val="FootnoteReference"/>
        </w:rPr>
        <w:footnoteReference w:id="73"/>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74"/>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75"/>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76"/>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77"/>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78"/>
      </w:r>
      <w:r>
        <w:t xml:space="preserve">  The authorities must first make a request for such disclosure to a nursing supervisor, administrator, or designated privacy official.</w:t>
      </w:r>
      <w:r w:rsidR="00C06429">
        <w:rPr>
          <w:rStyle w:val="FootnoteReference"/>
        </w:rPr>
        <w:footnoteReference w:id="79"/>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80"/>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81"/>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82"/>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83"/>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84"/>
      </w:r>
      <w: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Pr>
          <w:rStyle w:val="FootnoteReference"/>
        </w:rPr>
        <w:footnoteReference w:id="85"/>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86"/>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87"/>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88"/>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89"/>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t>Under HIPAA, a patient does not have a right of access to inspect and obtain a copy of psychotherapy notes.</w:t>
      </w:r>
      <w:r>
        <w:rPr>
          <w:rStyle w:val="FootnoteReference"/>
          <w:b w:val="0"/>
        </w:rPr>
        <w:footnoteReference w:id="90"/>
      </w:r>
      <w:r>
        <w:rPr>
          <w:b w:val="0"/>
        </w:rPr>
        <w:t xml:space="preserve">  Washington State law also places restrictions on disclosure of mental health records.</w:t>
      </w:r>
      <w:r>
        <w:rPr>
          <w:rStyle w:val="FootnoteReference"/>
          <w:b w:val="0"/>
        </w:rPr>
        <w:footnoteReference w:id="91"/>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92"/>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93"/>
      </w:r>
    </w:p>
    <w:p w:rsidR="0067525D" w:rsidRDefault="0067525D" w:rsidP="0067525D">
      <w:pPr>
        <w:tabs>
          <w:tab w:val="left" w:pos="-720"/>
        </w:tabs>
        <w:suppressAutoHyphens/>
      </w:pPr>
    </w:p>
    <w:p w:rsidR="0067525D" w:rsidRDefault="0067525D" w:rsidP="0067525D">
      <w:pPr>
        <w:tabs>
          <w:tab w:val="left" w:pos="-720"/>
        </w:tabs>
        <w:suppressAutoHyphens/>
      </w:pPr>
      <w:r>
        <w:tab/>
        <w:t xml:space="preserve">The physician must provide a written statement advising the patient of the basis of the denial, the right to have the denial reviewed, how to have the denial reviewed, and how to make </w:t>
      </w:r>
      <w:r>
        <w:lastRenderedPageBreak/>
        <w:t>a complaint to the physician or to the Secretary of Health and Human Services, including the name or description of the contact person and phone number.</w:t>
      </w:r>
      <w:r w:rsidR="00C96797">
        <w:rPr>
          <w:rStyle w:val="FootnoteReference"/>
        </w:rPr>
        <w:footnoteReference w:id="94"/>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requested the records be mailed, </w:t>
      </w:r>
      <w:r>
        <w:t>for responding to a patient’s request or a subpoena for copies of the patient’s medical record.</w:t>
      </w:r>
      <w:r w:rsidR="00E0346F">
        <w:rPr>
          <w:rStyle w:val="FootnoteReference"/>
        </w:rPr>
        <w:footnoteReference w:id="95"/>
      </w:r>
      <w:r>
        <w:t xml:space="preserve">  </w:t>
      </w:r>
      <w:r w:rsidR="00AE6F01">
        <w:t>Under Washington State law, e</w:t>
      </w:r>
      <w:r>
        <w:t xml:space="preserve">ffective through June 30, </w:t>
      </w:r>
      <w:r w:rsidR="00DF32CD">
        <w:t>2015</w:t>
      </w:r>
      <w:r>
        <w:t>, such “reasonable fee” may include a clerical fee not to exceed $</w:t>
      </w:r>
      <w:r w:rsidR="00DF32CD">
        <w:t>24</w:t>
      </w:r>
      <w:r>
        <w:t>.00 for searching and handling the records, labor, and copying charges not to exceed $</w:t>
      </w:r>
      <w:r w:rsidR="00AE6F01">
        <w:t>1.</w:t>
      </w:r>
      <w:r w:rsidR="00DF32CD">
        <w:t xml:space="preserve">09 </w:t>
      </w:r>
      <w:r>
        <w:t>per page for the first 30 pages, and $0.</w:t>
      </w:r>
      <w:r w:rsidR="00DF32CD">
        <w:t xml:space="preserve">82 </w:t>
      </w:r>
      <w:r>
        <w:t>per page for additional pages.</w:t>
      </w:r>
      <w:r w:rsidR="00AE6F01">
        <w:rPr>
          <w:rStyle w:val="FootnoteReference"/>
        </w:rPr>
        <w:footnoteReference w:id="96"/>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97"/>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98"/>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99"/>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100"/>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 xml:space="preserve">Inform the patient of the reasons for delay in handling the patient’s request and inform the patient, in writing, of the earliest date on which action will be taken on the patient’s </w:t>
      </w:r>
      <w:r>
        <w:lastRenderedPageBreak/>
        <w:t>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101"/>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102"/>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103"/>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104"/>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lastRenderedPageBreak/>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105"/>
      </w:r>
      <w:r>
        <w:t xml:space="preserve">  The physician must also obtain the patient’s identification of, and agreement to have the physician notify, relevant persons with whom the amendment needs to be shared.</w:t>
      </w:r>
      <w:r w:rsidR="00CF5CD3">
        <w:rPr>
          <w:rStyle w:val="FootnoteReference"/>
        </w:rPr>
        <w:footnoteReference w:id="106"/>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107"/>
      </w:r>
      <w:r>
        <w:t xml:space="preserve">  The advance notice must contain the following information:</w:t>
      </w:r>
      <w:r w:rsidR="008F66D1">
        <w:rPr>
          <w:rStyle w:val="FootnoteReference"/>
        </w:rPr>
        <w:footnoteReference w:id="108"/>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lastRenderedPageBreak/>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109"/>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110"/>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111"/>
      </w:r>
    </w:p>
    <w:p w:rsidR="0067525D" w:rsidRDefault="0067525D" w:rsidP="0067525D">
      <w:pPr>
        <w:tabs>
          <w:tab w:val="left" w:pos="-720"/>
        </w:tabs>
        <w:suppressAutoHyphens/>
      </w:pPr>
    </w:p>
    <w:p w:rsidR="0067525D" w:rsidRDefault="0067525D" w:rsidP="0067525D">
      <w:pPr>
        <w:tabs>
          <w:tab w:val="left" w:pos="-720"/>
        </w:tabs>
        <w:suppressAutoHyphens/>
      </w:pPr>
      <w:r>
        <w:tab/>
        <w:t>The notice of intent procedure under the UHCIA should satisfy the corresponding requirements under HIPAA.</w:t>
      </w:r>
      <w:r w:rsidR="008F66D1">
        <w:rPr>
          <w:rStyle w:val="FootnoteReference"/>
        </w:rPr>
        <w:footnoteReference w:id="112"/>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113"/>
      </w:r>
      <w:r>
        <w:t xml:space="preserve">  The physician need not certify the record until the fee is paid.  The certification must be attached to the record and must contain:</w:t>
      </w:r>
      <w:r w:rsidR="008F66D1">
        <w:rPr>
          <w:rStyle w:val="FootnoteReference"/>
        </w:rPr>
        <w:footnoteReference w:id="114"/>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115"/>
      </w:r>
      <w:r>
        <w:t xml:space="preserve">  This general rule, however, does not apply in workers’ compensation cases.</w:t>
      </w:r>
      <w:r w:rsidR="00275E98">
        <w:rPr>
          <w:rStyle w:val="FootnoteReference"/>
        </w:rPr>
        <w:footnoteReference w:id="116"/>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117"/>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18"/>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19"/>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8"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When does a physician need to obtain a business associate agreement?</w:t>
      </w:r>
    </w:p>
    <w:p w:rsidR="0067525D" w:rsidRDefault="0067525D" w:rsidP="0067525D">
      <w:pPr>
        <w:tabs>
          <w:tab w:val="left" w:pos="-720"/>
        </w:tabs>
        <w:suppressAutoHyphens/>
      </w:pPr>
    </w:p>
    <w:p w:rsidR="006116DA" w:rsidRDefault="0067525D">
      <w:pPr>
        <w:ind w:firstLine="720"/>
      </w:pPr>
      <w:r>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20"/>
      </w:r>
      <w:r w:rsidR="00663DD5">
        <w:t xml:space="preserve"> The new changes have expanded the kinds of entities that are considered business associates, and </w:t>
      </w:r>
      <w:r w:rsidR="00B85B97">
        <w:t>make</w:t>
      </w:r>
      <w:r w:rsidR="00663DD5">
        <w:t xml:space="preserve"> business associates liable for certain HIPAA violations. </w:t>
      </w:r>
      <w:r w:rsidR="00B85B97">
        <w:t>Where provided, the standards, requirements, and implementation specifications of the HIPAA Privacy, Security, and Breach Notification Rules also apply to business associates, not just the covered entity.</w:t>
      </w:r>
      <w:r w:rsidR="00B85B97">
        <w:rPr>
          <w:rStyle w:val="FootnoteReference"/>
        </w:rPr>
        <w:footnoteReference w:id="121"/>
      </w:r>
      <w:r w:rsidR="00663DD5">
        <w:t xml:space="preserve">Any person or </w:t>
      </w:r>
      <w:r w:rsidR="00663DD5">
        <w:lastRenderedPageBreak/>
        <w:t xml:space="preserve">entity (other than a member of the covered entity’s workforce) </w:t>
      </w:r>
      <w:proofErr w:type="gramStart"/>
      <w:r w:rsidR="00663DD5">
        <w:t>who</w:t>
      </w:r>
      <w:proofErr w:type="gramEnd"/>
      <w:r w:rsidR="00663DD5">
        <w:t xml:space="preserve"> creates, receives, maintains, or transmits PHI on behalf of the </w:t>
      </w:r>
      <w:r w:rsidR="00B85B97">
        <w:t>covered entity</w:t>
      </w:r>
      <w:r w:rsidR="00663DD5">
        <w:t xml:space="preserve"> is considered a business associate.</w:t>
      </w:r>
      <w:r w:rsidR="00663DD5">
        <w:rPr>
          <w:rStyle w:val="FootnoteReference"/>
        </w:rPr>
        <w:footnoteReference w:id="122"/>
      </w:r>
      <w:r w:rsidR="00663DD5">
        <w:t xml:space="preserve"> The new changes have added the word “maintains” to the definition, so that entities that never or infrequently view the PHI they maintain are still responsible for its security. This will include subcontractors</w:t>
      </w:r>
      <w:r w:rsidR="00B85B97">
        <w:t xml:space="preserve"> who creat</w:t>
      </w:r>
      <w:r w:rsidR="00440F4C">
        <w:t>e</w:t>
      </w:r>
      <w:r w:rsidR="00B85B97">
        <w:t>, receive, maintain or transmit PHI on behalf of a business associate</w:t>
      </w:r>
      <w:r w:rsidR="00663DD5">
        <w:t>.</w:t>
      </w:r>
      <w:r w:rsidR="00B85B97">
        <w:rPr>
          <w:rStyle w:val="FootnoteReference"/>
        </w:rPr>
        <w:footnoteReference w:id="123"/>
      </w:r>
      <w:r w:rsidR="00663DD5">
        <w:t xml:space="preserve"> Covered entities are not required to enter into Business Associate Agreements with subcontractors, but the business associate </w:t>
      </w:r>
      <w:r w:rsidR="00663DD5">
        <w:rPr>
          <w:i/>
        </w:rPr>
        <w:t xml:space="preserve">is </w:t>
      </w:r>
      <w:r w:rsidR="00663DD5">
        <w:t xml:space="preserve">required to do so. </w:t>
      </w:r>
    </w:p>
    <w:p w:rsidR="0067525D" w:rsidRDefault="0067525D" w:rsidP="0067525D">
      <w:pPr>
        <w:tabs>
          <w:tab w:val="left" w:pos="-720"/>
        </w:tabs>
        <w:suppressAutoHyphens/>
      </w:pPr>
    </w:p>
    <w:p w:rsidR="0067525D" w:rsidRDefault="0067525D" w:rsidP="0067525D">
      <w:pPr>
        <w:tabs>
          <w:tab w:val="left" w:pos="-720"/>
        </w:tabs>
        <w:suppressAutoHyphens/>
      </w:pPr>
    </w:p>
    <w:p w:rsidR="0067525D" w:rsidRDefault="0067525D" w:rsidP="0067525D">
      <w:pPr>
        <w:pStyle w:val="Heading2"/>
      </w:pPr>
      <w:r>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24"/>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25"/>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what type of notice regarding disclosure of health care information must be given to patients?</w:t>
      </w:r>
    </w:p>
    <w:p w:rsidR="0067525D" w:rsidRDefault="0067525D" w:rsidP="0067525D">
      <w:pPr>
        <w:tabs>
          <w:tab w:val="left" w:pos="-720"/>
        </w:tabs>
        <w:suppressAutoHyphens/>
      </w:pPr>
    </w:p>
    <w:p w:rsidR="0008437C" w:rsidRDefault="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26"/>
      </w:r>
      <w:r>
        <w:t xml:space="preserve">  The Notice of Privacy Practices must also be posted in a clear and prominent location, and a copy must be made available on request.</w:t>
      </w:r>
      <w:r w:rsidR="00A17CF3">
        <w:rPr>
          <w:rStyle w:val="FootnoteReference"/>
        </w:rPr>
        <w:footnoteReference w:id="127"/>
      </w:r>
      <w:r>
        <w:t xml:space="preserve">  Whenever the Notice of Privacy Practices is revised, a copy of the new notice must be made available in the physician’s office.</w:t>
      </w:r>
      <w:r w:rsidR="00A17CF3">
        <w:rPr>
          <w:rStyle w:val="FootnoteReference"/>
        </w:rPr>
        <w:footnoteReference w:id="128"/>
      </w:r>
      <w:r>
        <w:t xml:space="preserve">  </w:t>
      </w:r>
    </w:p>
    <w:p w:rsidR="0008437C" w:rsidRDefault="0008437C">
      <w:pPr>
        <w:tabs>
          <w:tab w:val="left" w:pos="-720"/>
        </w:tabs>
        <w:suppressAutoHyphens/>
      </w:pPr>
    </w:p>
    <w:p w:rsidR="004246D1" w:rsidRPr="004246D1" w:rsidRDefault="0067525D" w:rsidP="004246D1">
      <w:pPr>
        <w:rPr>
          <w:snapToGrid/>
          <w:szCs w:val="24"/>
        </w:rPr>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29"/>
      </w:r>
      <w:r>
        <w:t xml:space="preserve"> </w:t>
      </w:r>
      <w:r w:rsidR="006E34D2">
        <w:t>As of</w:t>
      </w:r>
      <w:r w:rsidR="00561311">
        <w:t xml:space="preserve"> </w:t>
      </w:r>
      <w:r w:rsidR="0072468F">
        <w:t>September 23, 2013</w:t>
      </w:r>
      <w:r w:rsidR="00DA7AB1">
        <w:t xml:space="preserve">, </w:t>
      </w:r>
      <w:r w:rsidR="0072468F">
        <w:t xml:space="preserve">providers </w:t>
      </w:r>
      <w:r w:rsidR="006E34D2">
        <w:t>are</w:t>
      </w:r>
      <w:r w:rsidR="0072468F">
        <w:t xml:space="preserve"> required to expand</w:t>
      </w:r>
      <w:r w:rsidR="00AE446B">
        <w:t xml:space="preserve"> what is </w:t>
      </w:r>
      <w:r w:rsidR="00AE446B">
        <w:lastRenderedPageBreak/>
        <w:t xml:space="preserve">included in the </w:t>
      </w:r>
      <w:r w:rsidR="00DA7AB1">
        <w:t xml:space="preserve">Notice of Privacy Practices </w:t>
      </w:r>
      <w:r w:rsidR="00AE446B">
        <w:t>provided to their</w:t>
      </w:r>
      <w:r w:rsidR="0072468F">
        <w:t xml:space="preserve"> patient</w:t>
      </w:r>
      <w:r w:rsidR="00AE446B">
        <w:t>s</w:t>
      </w:r>
      <w:r w:rsidR="0072468F">
        <w:t>.</w:t>
      </w:r>
      <w:r w:rsidR="0072468F">
        <w:rPr>
          <w:rStyle w:val="FootnoteReference"/>
        </w:rPr>
        <w:footnoteReference w:id="130"/>
      </w:r>
      <w:r w:rsidR="0072468F">
        <w:rPr>
          <w:snapToGrid/>
          <w:szCs w:val="24"/>
        </w:rPr>
        <w:t xml:space="preserve"> </w:t>
      </w:r>
      <w:r w:rsidR="00AE446B">
        <w:rPr>
          <w:snapToGrid/>
          <w:szCs w:val="24"/>
        </w:rPr>
        <w:t>Notices must now clearly explain patients’</w:t>
      </w:r>
      <w:r w:rsidR="0072468F">
        <w:rPr>
          <w:snapToGrid/>
          <w:szCs w:val="24"/>
        </w:rPr>
        <w:t xml:space="preserve"> rights to restrict disclosures</w:t>
      </w:r>
      <w:r w:rsidR="00E97220" w:rsidRPr="00E97220">
        <w:rPr>
          <w:snapToGrid/>
          <w:szCs w:val="24"/>
        </w:rPr>
        <w:t xml:space="preserve">, </w:t>
      </w:r>
      <w:r w:rsidR="0072468F">
        <w:rPr>
          <w:snapToGrid/>
          <w:szCs w:val="24"/>
        </w:rPr>
        <w:t>the type of disclosures that would require a patient’s authorization</w:t>
      </w:r>
      <w:r w:rsidR="00E97220">
        <w:rPr>
          <w:snapToGrid/>
          <w:szCs w:val="24"/>
        </w:rPr>
        <w:t xml:space="preserve"> </w:t>
      </w:r>
      <w:r w:rsidR="00E97220" w:rsidRPr="00E97220">
        <w:rPr>
          <w:snapToGrid/>
          <w:szCs w:val="24"/>
        </w:rPr>
        <w:t xml:space="preserve">(see answer to the question </w:t>
      </w:r>
      <w:r w:rsidR="00E97220" w:rsidRPr="00E97220">
        <w:rPr>
          <w:i/>
          <w:snapToGrid/>
          <w:szCs w:val="24"/>
        </w:rPr>
        <w:t>“When must a provider get the patient to authorize the use and disclosure of PHI?</w:t>
      </w:r>
      <w:r w:rsidR="00E97220" w:rsidRPr="00E97220">
        <w:rPr>
          <w:snapToGrid/>
          <w:szCs w:val="24"/>
        </w:rPr>
        <w:t>”</w:t>
      </w:r>
      <w:r w:rsidR="00E97220" w:rsidRPr="00E97220">
        <w:rPr>
          <w:b/>
          <w:snapToGrid/>
          <w:szCs w:val="24"/>
        </w:rPr>
        <w:t xml:space="preserve"> </w:t>
      </w:r>
      <w:r w:rsidR="00E97220" w:rsidRPr="00E97220">
        <w:rPr>
          <w:snapToGrid/>
          <w:szCs w:val="24"/>
        </w:rPr>
        <w:t>below)</w:t>
      </w:r>
      <w:r w:rsidR="0072468F">
        <w:rPr>
          <w:snapToGrid/>
          <w:szCs w:val="24"/>
        </w:rPr>
        <w:t>, and their right</w:t>
      </w:r>
      <w:r w:rsidR="00AE446B">
        <w:rPr>
          <w:snapToGrid/>
          <w:szCs w:val="24"/>
        </w:rPr>
        <w:t>s</w:t>
      </w:r>
      <w:r w:rsidR="0072468F">
        <w:rPr>
          <w:snapToGrid/>
          <w:szCs w:val="24"/>
        </w:rPr>
        <w:t xml:space="preserve"> as</w:t>
      </w:r>
      <w:r w:rsidR="00AE446B">
        <w:rPr>
          <w:snapToGrid/>
          <w:szCs w:val="24"/>
        </w:rPr>
        <w:t xml:space="preserve"> individual</w:t>
      </w:r>
      <w:r w:rsidR="0072468F">
        <w:rPr>
          <w:snapToGrid/>
          <w:szCs w:val="24"/>
        </w:rPr>
        <w:t xml:space="preserve"> patient</w:t>
      </w:r>
      <w:r w:rsidR="00AE446B">
        <w:rPr>
          <w:snapToGrid/>
          <w:szCs w:val="24"/>
        </w:rPr>
        <w:t>s</w:t>
      </w:r>
      <w:r w:rsidR="0072468F">
        <w:rPr>
          <w:snapToGrid/>
          <w:szCs w:val="24"/>
        </w:rPr>
        <w:t xml:space="preserve"> to opt out of certain </w:t>
      </w:r>
      <w:r w:rsidR="00C1777C">
        <w:rPr>
          <w:snapToGrid/>
          <w:szCs w:val="24"/>
        </w:rPr>
        <w:t>communications</w:t>
      </w:r>
      <w:r w:rsidR="00D21ABD">
        <w:rPr>
          <w:snapToGrid/>
          <w:szCs w:val="24"/>
        </w:rPr>
        <w:t xml:space="preserve"> (see </w:t>
      </w:r>
      <w:r w:rsidR="006E34D2">
        <w:rPr>
          <w:snapToGrid/>
          <w:szCs w:val="24"/>
        </w:rPr>
        <w:t xml:space="preserve">answer to the question </w:t>
      </w:r>
      <w:r w:rsidR="006E34D2">
        <w:rPr>
          <w:i/>
          <w:snapToGrid/>
          <w:szCs w:val="24"/>
        </w:rPr>
        <w:t xml:space="preserve">“Can a provider use patient information for fundraising purposes?” </w:t>
      </w:r>
      <w:r w:rsidR="00D21ABD">
        <w:rPr>
          <w:snapToGrid/>
          <w:szCs w:val="24"/>
        </w:rPr>
        <w:t>immediately</w:t>
      </w:r>
      <w:r w:rsidR="008A5DC5">
        <w:rPr>
          <w:snapToGrid/>
          <w:szCs w:val="24"/>
        </w:rPr>
        <w:t xml:space="preserve"> below)</w:t>
      </w:r>
      <w:r w:rsidR="0072468F">
        <w:rPr>
          <w:snapToGrid/>
          <w:szCs w:val="24"/>
        </w:rPr>
        <w:t>.</w:t>
      </w:r>
      <w:r w:rsidR="0072468F">
        <w:rPr>
          <w:rStyle w:val="FootnoteReference"/>
          <w:snapToGrid/>
          <w:szCs w:val="24"/>
        </w:rPr>
        <w:footnoteReference w:id="131"/>
      </w:r>
      <w:r w:rsidR="004246D1">
        <w:rPr>
          <w:snapToGrid/>
          <w:szCs w:val="24"/>
        </w:rPr>
        <w:t xml:space="preserve"> </w:t>
      </w:r>
      <w:r w:rsidR="004246D1" w:rsidRPr="004246D1">
        <w:rPr>
          <w:snapToGrid/>
          <w:szCs w:val="24"/>
        </w:rPr>
        <w:t>The notice must contain a statement briefly explaining the individual</w:t>
      </w:r>
      <w:r w:rsidR="004246D1">
        <w:rPr>
          <w:snapToGrid/>
          <w:szCs w:val="24"/>
        </w:rPr>
        <w:t>’</w:t>
      </w:r>
      <w:r w:rsidR="004246D1" w:rsidRPr="004246D1">
        <w:rPr>
          <w:snapToGrid/>
          <w:szCs w:val="24"/>
        </w:rPr>
        <w:t xml:space="preserve">s </w:t>
      </w:r>
      <w:r w:rsidR="004246D1">
        <w:rPr>
          <w:snapToGrid/>
          <w:szCs w:val="24"/>
        </w:rPr>
        <w:t>rights, and the patient</w:t>
      </w:r>
      <w:r w:rsidR="00C1777C">
        <w:rPr>
          <w:snapToGrid/>
          <w:szCs w:val="24"/>
        </w:rPr>
        <w:t>’</w:t>
      </w:r>
      <w:r w:rsidR="004246D1">
        <w:rPr>
          <w:snapToGrid/>
          <w:szCs w:val="24"/>
        </w:rPr>
        <w:t>s ability to request restrictions on certain uses and disclosures of PHI.</w:t>
      </w:r>
      <w:r w:rsidR="004246D1" w:rsidRPr="004246D1">
        <w:rPr>
          <w:snapToGrid/>
          <w:szCs w:val="24"/>
          <w:vertAlign w:val="superscript"/>
        </w:rPr>
        <w:footnoteReference w:id="132"/>
      </w:r>
      <w:r w:rsidR="00C1777C">
        <w:rPr>
          <w:snapToGrid/>
          <w:szCs w:val="24"/>
        </w:rPr>
        <w:t xml:space="preserve"> </w:t>
      </w:r>
    </w:p>
    <w:p w:rsidR="006339F9" w:rsidRDefault="006339F9">
      <w:pPr>
        <w:pStyle w:val="ListParagraph"/>
      </w:pPr>
    </w:p>
    <w:p w:rsidR="006116DA" w:rsidRDefault="0072468F" w:rsidP="006E34D2">
      <w:pPr>
        <w:ind w:firstLine="720"/>
        <w:rPr>
          <w:snapToGrid/>
          <w:szCs w:val="24"/>
        </w:rPr>
      </w:pPr>
      <w:r>
        <w:rPr>
          <w:snapToGrid/>
          <w:szCs w:val="24"/>
        </w:rPr>
        <w:t xml:space="preserve">Additionally, the </w:t>
      </w:r>
      <w:r w:rsidR="00AE446B">
        <w:rPr>
          <w:snapToGrid/>
          <w:szCs w:val="24"/>
        </w:rPr>
        <w:t>covered entity</w:t>
      </w:r>
      <w:r>
        <w:rPr>
          <w:snapToGrid/>
          <w:szCs w:val="24"/>
        </w:rPr>
        <w:t xml:space="preserve"> must now inform patients about their rights to n</w:t>
      </w:r>
      <w:r w:rsidR="00AE446B">
        <w:rPr>
          <w:snapToGrid/>
          <w:szCs w:val="24"/>
        </w:rPr>
        <w:t xml:space="preserve">otice if there is an information </w:t>
      </w:r>
      <w:r>
        <w:rPr>
          <w:snapToGrid/>
          <w:szCs w:val="24"/>
        </w:rPr>
        <w:t xml:space="preserve">breach, as well as their rights regarding </w:t>
      </w:r>
      <w:r w:rsidR="00AE446B">
        <w:rPr>
          <w:snapToGrid/>
          <w:szCs w:val="24"/>
        </w:rPr>
        <w:t xml:space="preserve">the </w:t>
      </w:r>
      <w:r>
        <w:rPr>
          <w:snapToGrid/>
          <w:szCs w:val="24"/>
        </w:rPr>
        <w:t xml:space="preserve">use </w:t>
      </w:r>
      <w:r w:rsidR="00AE446B">
        <w:rPr>
          <w:snapToGrid/>
          <w:szCs w:val="24"/>
        </w:rPr>
        <w:t xml:space="preserve">of their genetic information for </w:t>
      </w:r>
      <w:r>
        <w:rPr>
          <w:snapToGrid/>
          <w:szCs w:val="24"/>
        </w:rPr>
        <w:t>health plan underwriting purposes.</w:t>
      </w:r>
      <w:r w:rsidR="009C1BD2">
        <w:rPr>
          <w:rStyle w:val="FootnoteReference"/>
          <w:snapToGrid/>
          <w:szCs w:val="24"/>
        </w:rPr>
        <w:footnoteReference w:id="133"/>
      </w:r>
      <w:r>
        <w:rPr>
          <w:snapToGrid/>
          <w:szCs w:val="24"/>
        </w:rPr>
        <w:t xml:space="preserve">  </w:t>
      </w:r>
      <w:bookmarkStart w:id="2" w:name="_ftnref2"/>
      <w:bookmarkEnd w:id="2"/>
      <w:r>
        <w:rPr>
          <w:snapToGrid/>
          <w:szCs w:val="24"/>
        </w:rPr>
        <w:t xml:space="preserve">In addition to these new requirements, </w:t>
      </w:r>
      <w:r w:rsidR="0067525D">
        <w:t>HIPAA sets forth a very long list of items that must be included in the Notice of Privacy Practices that are too detailed to be included in this Guide.</w:t>
      </w:r>
      <w:r w:rsidR="00A17CF3">
        <w:rPr>
          <w:rStyle w:val="FootnoteReference"/>
        </w:rPr>
        <w:footnoteReference w:id="134"/>
      </w:r>
      <w:r w:rsidR="0067525D">
        <w:t xml:space="preserve"> </w:t>
      </w:r>
      <w:r>
        <w:t>September 23, 2013 is</w:t>
      </w:r>
      <w:r w:rsidR="00AE446B">
        <w:t xml:space="preserve"> the deadline by which covered entities must be in compliance with these new requirements, or else risk facing patient complaints, governmental investigations, and civil and criminal penalties.</w:t>
      </w:r>
      <w:r w:rsidR="00EA498E">
        <w:rPr>
          <w:rStyle w:val="FootnoteReference"/>
        </w:rPr>
        <w:footnoteReference w:id="135"/>
      </w:r>
      <w:r w:rsidR="0067525D">
        <w:t xml:space="preserve"> For assistance in </w:t>
      </w:r>
      <w:r w:rsidR="0067525D" w:rsidRPr="004E22FF">
        <w:rPr>
          <w:szCs w:val="24"/>
        </w:rPr>
        <w:t>preparing a plain language Notice of Privacy Practices, please go to</w:t>
      </w:r>
      <w:r w:rsidR="00440F4C">
        <w:rPr>
          <w:szCs w:val="24"/>
        </w:rPr>
        <w:t xml:space="preserve">                                                                                </w:t>
      </w:r>
      <w:r w:rsidR="0067525D" w:rsidRPr="004E22FF">
        <w:rPr>
          <w:szCs w:val="24"/>
        </w:rPr>
        <w:t xml:space="preserve"> </w:t>
      </w:r>
      <w:hyperlink r:id="rId9" w:history="1">
        <w:r w:rsidR="00A17CF3" w:rsidRPr="004E22FF">
          <w:rPr>
            <w:rStyle w:val="Hyperlink"/>
            <w:szCs w:val="24"/>
          </w:rPr>
          <w:t>http://www.hhs.gov/ocr/privacy/hipaa/understanding/coveredentities/notice.html</w:t>
        </w:r>
      </w:hyperlink>
      <w:r w:rsidR="0067525D" w:rsidRPr="004E22FF">
        <w:rPr>
          <w:szCs w:val="24"/>
        </w:rPr>
        <w:t>.</w:t>
      </w:r>
    </w:p>
    <w:p w:rsidR="00D41F56" w:rsidRDefault="00D41F56" w:rsidP="0067525D">
      <w:pPr>
        <w:tabs>
          <w:tab w:val="left" w:pos="-720"/>
        </w:tabs>
        <w:suppressAutoHyphens/>
        <w:rPr>
          <w:szCs w:val="24"/>
        </w:rPr>
      </w:pPr>
    </w:p>
    <w:p w:rsidR="0067525D" w:rsidRPr="00D41F56" w:rsidRDefault="00790EE4" w:rsidP="0067525D">
      <w:pPr>
        <w:tabs>
          <w:tab w:val="left" w:pos="-720"/>
        </w:tabs>
        <w:suppressAutoHyphens/>
        <w:rPr>
          <w:b/>
          <w:szCs w:val="24"/>
        </w:rPr>
      </w:pPr>
      <w:r w:rsidRPr="00790EE4">
        <w:rPr>
          <w:b/>
          <w:szCs w:val="24"/>
        </w:rPr>
        <w:t xml:space="preserve">Can </w:t>
      </w:r>
      <w:proofErr w:type="gramStart"/>
      <w:r w:rsidRPr="00790EE4">
        <w:rPr>
          <w:b/>
          <w:szCs w:val="24"/>
        </w:rPr>
        <w:t>a provider</w:t>
      </w:r>
      <w:proofErr w:type="gramEnd"/>
      <w:r w:rsidRPr="00790EE4">
        <w:rPr>
          <w:b/>
          <w:szCs w:val="24"/>
        </w:rPr>
        <w:t xml:space="preserve"> use patient information for fundraising purposes?</w:t>
      </w:r>
    </w:p>
    <w:p w:rsidR="00D41F56" w:rsidRDefault="00D41F56" w:rsidP="0067525D">
      <w:pPr>
        <w:tabs>
          <w:tab w:val="left" w:pos="-720"/>
        </w:tabs>
        <w:suppressAutoHyphens/>
        <w:rPr>
          <w:szCs w:val="24"/>
        </w:rPr>
      </w:pPr>
    </w:p>
    <w:p w:rsidR="00883C66" w:rsidRDefault="00D41F56" w:rsidP="0067525D">
      <w:pPr>
        <w:tabs>
          <w:tab w:val="left" w:pos="-720"/>
        </w:tabs>
        <w:suppressAutoHyphens/>
        <w:rPr>
          <w:szCs w:val="24"/>
        </w:rPr>
      </w:pPr>
      <w:r>
        <w:rPr>
          <w:szCs w:val="24"/>
        </w:rPr>
        <w:tab/>
      </w:r>
      <w:r w:rsidR="00883C66">
        <w:rPr>
          <w:szCs w:val="24"/>
        </w:rPr>
        <w:t>There are six categories of health information that may be used and disclosed for the purpose of fundraising, even without a patient’s prior consent. This includes:</w:t>
      </w:r>
      <w:r w:rsidR="00883C66">
        <w:rPr>
          <w:rStyle w:val="FootnoteReference"/>
          <w:szCs w:val="24"/>
        </w:rPr>
        <w:footnoteReference w:id="136"/>
      </w:r>
    </w:p>
    <w:p w:rsidR="00D41F56" w:rsidRDefault="00D41F56" w:rsidP="0067525D">
      <w:pPr>
        <w:tabs>
          <w:tab w:val="left" w:pos="-720"/>
        </w:tabs>
        <w:suppressAutoHyphens/>
        <w:rPr>
          <w:szCs w:val="24"/>
        </w:rPr>
      </w:pPr>
    </w:p>
    <w:p w:rsidR="006116DA" w:rsidRDefault="00D41F56">
      <w:pPr>
        <w:pStyle w:val="ListParagraph"/>
        <w:numPr>
          <w:ilvl w:val="0"/>
          <w:numId w:val="4"/>
        </w:numPr>
        <w:tabs>
          <w:tab w:val="left" w:pos="-720"/>
        </w:tabs>
        <w:suppressAutoHyphens/>
        <w:rPr>
          <w:szCs w:val="24"/>
        </w:rPr>
      </w:pPr>
      <w:r>
        <w:rPr>
          <w:szCs w:val="24"/>
        </w:rPr>
        <w:t>Patient</w:t>
      </w:r>
      <w:r w:rsidR="00883C66">
        <w:rPr>
          <w:szCs w:val="24"/>
        </w:rPr>
        <w:t xml:space="preserve"> demographic information</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Health insurance status</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Dates of patient health care services</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General department of service information</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Treating physician information</w:t>
      </w:r>
    </w:p>
    <w:p w:rsidR="006116DA" w:rsidRDefault="006116DA">
      <w:pPr>
        <w:pStyle w:val="ListParagraph"/>
        <w:tabs>
          <w:tab w:val="left" w:pos="-720"/>
        </w:tabs>
        <w:suppressAutoHyphens/>
        <w:rPr>
          <w:szCs w:val="24"/>
        </w:rPr>
      </w:pPr>
    </w:p>
    <w:p w:rsidR="006116DA" w:rsidRDefault="00883C66">
      <w:pPr>
        <w:pStyle w:val="ListParagraph"/>
        <w:numPr>
          <w:ilvl w:val="0"/>
          <w:numId w:val="4"/>
        </w:numPr>
        <w:tabs>
          <w:tab w:val="left" w:pos="-720"/>
        </w:tabs>
        <w:suppressAutoHyphens/>
        <w:rPr>
          <w:szCs w:val="24"/>
        </w:rPr>
      </w:pPr>
      <w:r>
        <w:rPr>
          <w:szCs w:val="24"/>
        </w:rPr>
        <w:t>Outcome information</w:t>
      </w:r>
    </w:p>
    <w:p w:rsidR="00883C66" w:rsidRDefault="00883C66" w:rsidP="00883C66">
      <w:pPr>
        <w:tabs>
          <w:tab w:val="left" w:pos="-720"/>
        </w:tabs>
        <w:suppressAutoHyphens/>
        <w:rPr>
          <w:szCs w:val="24"/>
        </w:rPr>
      </w:pPr>
    </w:p>
    <w:p w:rsidR="00883C66" w:rsidRDefault="00883C66" w:rsidP="00883C66">
      <w:pPr>
        <w:tabs>
          <w:tab w:val="left" w:pos="-720"/>
        </w:tabs>
        <w:suppressAutoHyphens/>
        <w:rPr>
          <w:szCs w:val="24"/>
        </w:rPr>
      </w:pPr>
      <w:r>
        <w:rPr>
          <w:szCs w:val="24"/>
        </w:rPr>
        <w:t>Despite this, patients must still be given the ability to “opt out” of fundraising. Providers must either tell or provide in writing an explanation of the patient’s right to opt out</w:t>
      </w:r>
      <w:r w:rsidR="006E34D2">
        <w:rPr>
          <w:rStyle w:val="FootnoteReference"/>
          <w:szCs w:val="24"/>
        </w:rPr>
        <w:footnoteReference w:id="137"/>
      </w:r>
      <w:r>
        <w:rPr>
          <w:szCs w:val="24"/>
        </w:rPr>
        <w:t xml:space="preserve"> that:</w:t>
      </w:r>
    </w:p>
    <w:p w:rsidR="00D41F56" w:rsidRDefault="00D41F56" w:rsidP="00883C66">
      <w:pPr>
        <w:tabs>
          <w:tab w:val="left" w:pos="-720"/>
        </w:tabs>
        <w:suppressAutoHyphens/>
        <w:rPr>
          <w:szCs w:val="24"/>
        </w:rPr>
      </w:pPr>
    </w:p>
    <w:p w:rsidR="006116DA" w:rsidRDefault="00883C66">
      <w:pPr>
        <w:pStyle w:val="ListParagraph"/>
        <w:numPr>
          <w:ilvl w:val="0"/>
          <w:numId w:val="12"/>
        </w:numPr>
        <w:tabs>
          <w:tab w:val="left" w:pos="-720"/>
        </w:tabs>
        <w:suppressAutoHyphens/>
        <w:rPr>
          <w:szCs w:val="24"/>
        </w:rPr>
      </w:pPr>
      <w:r>
        <w:rPr>
          <w:szCs w:val="24"/>
        </w:rPr>
        <w:t>Is clear, written in plain language, and a conspicuous part of the materials provided to the patient</w:t>
      </w:r>
      <w:r w:rsidR="00D41F56">
        <w:rPr>
          <w:szCs w:val="24"/>
        </w:rPr>
        <w:t>; and</w:t>
      </w:r>
    </w:p>
    <w:p w:rsidR="006116DA" w:rsidRDefault="006116DA">
      <w:pPr>
        <w:pStyle w:val="ListParagraph"/>
        <w:tabs>
          <w:tab w:val="left" w:pos="-720"/>
        </w:tabs>
        <w:suppressAutoHyphens/>
        <w:rPr>
          <w:szCs w:val="24"/>
        </w:rPr>
      </w:pPr>
    </w:p>
    <w:p w:rsidR="006116DA" w:rsidRPr="00C1777C" w:rsidRDefault="00883C66" w:rsidP="00C1777C">
      <w:pPr>
        <w:pStyle w:val="ListParagraph"/>
        <w:numPr>
          <w:ilvl w:val="0"/>
          <w:numId w:val="12"/>
        </w:numPr>
        <w:tabs>
          <w:tab w:val="left" w:pos="-720"/>
        </w:tabs>
        <w:suppressAutoHyphens/>
        <w:rPr>
          <w:szCs w:val="24"/>
        </w:rPr>
      </w:pPr>
      <w:r>
        <w:rPr>
          <w:szCs w:val="24"/>
        </w:rPr>
        <w:t xml:space="preserve">Describes a simple way for the patient to opt out from receiving any other fundraising materials from the provider. </w:t>
      </w:r>
    </w:p>
    <w:p w:rsidR="00C1777C" w:rsidRDefault="00C1777C">
      <w:pPr>
        <w:pStyle w:val="ListParagraph"/>
        <w:tabs>
          <w:tab w:val="left" w:pos="-720"/>
        </w:tabs>
        <w:suppressAutoHyphens/>
        <w:rPr>
          <w:szCs w:val="24"/>
        </w:rPr>
      </w:pPr>
    </w:p>
    <w:p w:rsidR="00E97220" w:rsidRPr="00E97220" w:rsidRDefault="00E97220" w:rsidP="00E97220">
      <w:pPr>
        <w:pStyle w:val="Heading2"/>
        <w:rPr>
          <w:szCs w:val="24"/>
        </w:rPr>
      </w:pPr>
      <w:r w:rsidRPr="00E97220">
        <w:rPr>
          <w:szCs w:val="24"/>
        </w:rPr>
        <w:t>When must a provider get the patient to authorize the use and disclosure of PHI?</w:t>
      </w:r>
    </w:p>
    <w:p w:rsidR="00E97220" w:rsidRPr="00E97220" w:rsidRDefault="00E97220" w:rsidP="00E97220">
      <w:pPr>
        <w:pStyle w:val="Heading2"/>
        <w:rPr>
          <w:szCs w:val="24"/>
        </w:rPr>
      </w:pPr>
    </w:p>
    <w:p w:rsidR="00E97220" w:rsidRDefault="00E97220" w:rsidP="00E97220">
      <w:pPr>
        <w:pStyle w:val="Heading2"/>
        <w:rPr>
          <w:b w:val="0"/>
          <w:szCs w:val="24"/>
        </w:rPr>
      </w:pPr>
      <w:r w:rsidRPr="00E97220">
        <w:rPr>
          <w:szCs w:val="24"/>
        </w:rPr>
        <w:tab/>
      </w:r>
      <w:r w:rsidR="00C6216B" w:rsidRPr="00C6216B">
        <w:rPr>
          <w:b w:val="0"/>
          <w:szCs w:val="24"/>
        </w:rPr>
        <w:t>Generally, except as otherwise permitted or required by this statute, a covered entity may not use or disclose PHI without a valid authorization. When a covered entity obtains or receives an authorization for the use or disclosure of PHI, the covered entity can only use or disclose the PHI in a manner consistent with the authorization. Additionally, the following require specific authorizations:</w:t>
      </w:r>
    </w:p>
    <w:p w:rsidR="006339F9" w:rsidRDefault="006339F9"/>
    <w:p w:rsidR="00E97220" w:rsidRDefault="00C6216B" w:rsidP="00E97220">
      <w:pPr>
        <w:pStyle w:val="Heading2"/>
        <w:numPr>
          <w:ilvl w:val="0"/>
          <w:numId w:val="15"/>
        </w:numPr>
        <w:rPr>
          <w:b w:val="0"/>
          <w:szCs w:val="24"/>
        </w:rPr>
      </w:pPr>
      <w:r w:rsidRPr="00C6216B">
        <w:rPr>
          <w:b w:val="0"/>
          <w:szCs w:val="24"/>
        </w:rPr>
        <w:t>The use or disclosure of psychotherapy notes</w:t>
      </w:r>
      <w:r w:rsidR="00E97220">
        <w:rPr>
          <w:b w:val="0"/>
          <w:szCs w:val="24"/>
        </w:rPr>
        <w:t xml:space="preserve"> </w:t>
      </w:r>
      <w:r w:rsidRPr="00C6216B">
        <w:rPr>
          <w:b w:val="0"/>
          <w:szCs w:val="24"/>
          <w:vertAlign w:val="superscript"/>
        </w:rPr>
        <w:footnoteReference w:id="138"/>
      </w:r>
    </w:p>
    <w:p w:rsidR="006339F9" w:rsidRDefault="006339F9"/>
    <w:p w:rsidR="00E97220" w:rsidRDefault="00C6216B" w:rsidP="00E97220">
      <w:pPr>
        <w:pStyle w:val="Heading2"/>
        <w:numPr>
          <w:ilvl w:val="0"/>
          <w:numId w:val="15"/>
        </w:numPr>
        <w:rPr>
          <w:b w:val="0"/>
          <w:szCs w:val="24"/>
        </w:rPr>
      </w:pPr>
      <w:r w:rsidRPr="00C6216B">
        <w:rPr>
          <w:b w:val="0"/>
          <w:szCs w:val="24"/>
        </w:rPr>
        <w:t>The use or disclosure of PHI for marketing, except in specific situations permitted by the statute</w:t>
      </w:r>
      <w:r w:rsidR="00E97220">
        <w:rPr>
          <w:b w:val="0"/>
          <w:szCs w:val="24"/>
        </w:rPr>
        <w:t xml:space="preserve"> </w:t>
      </w:r>
      <w:r w:rsidRPr="00C6216B">
        <w:rPr>
          <w:b w:val="0"/>
          <w:szCs w:val="24"/>
          <w:vertAlign w:val="superscript"/>
        </w:rPr>
        <w:footnoteReference w:id="139"/>
      </w:r>
    </w:p>
    <w:p w:rsidR="006339F9" w:rsidRDefault="006339F9"/>
    <w:p w:rsidR="00E97220" w:rsidRPr="00E97220" w:rsidRDefault="00C6216B" w:rsidP="00E97220">
      <w:pPr>
        <w:pStyle w:val="Heading2"/>
        <w:numPr>
          <w:ilvl w:val="0"/>
          <w:numId w:val="15"/>
        </w:numPr>
        <w:rPr>
          <w:b w:val="0"/>
          <w:szCs w:val="24"/>
        </w:rPr>
      </w:pPr>
      <w:r w:rsidRPr="00C6216B">
        <w:rPr>
          <w:b w:val="0"/>
          <w:szCs w:val="24"/>
        </w:rPr>
        <w:t>The sale of PHI</w:t>
      </w:r>
      <w:r w:rsidR="00E97220">
        <w:rPr>
          <w:b w:val="0"/>
          <w:szCs w:val="24"/>
        </w:rPr>
        <w:t xml:space="preserve"> </w:t>
      </w:r>
      <w:r w:rsidRPr="00C6216B">
        <w:rPr>
          <w:b w:val="0"/>
          <w:szCs w:val="24"/>
          <w:vertAlign w:val="superscript"/>
        </w:rPr>
        <w:footnoteReference w:id="140"/>
      </w:r>
    </w:p>
    <w:p w:rsidR="00C1777C" w:rsidRDefault="00C1777C" w:rsidP="0067525D">
      <w:pPr>
        <w:pStyle w:val="Heading2"/>
        <w:rPr>
          <w:szCs w:val="24"/>
        </w:rPr>
      </w:pPr>
    </w:p>
    <w:p w:rsidR="0067525D" w:rsidRPr="004E22FF" w:rsidRDefault="0067525D" w:rsidP="0067525D">
      <w:pPr>
        <w:pStyle w:val="Heading2"/>
        <w:rPr>
          <w:szCs w:val="24"/>
        </w:rPr>
      </w:pPr>
      <w:r w:rsidRPr="004E22FF">
        <w:rPr>
          <w:szCs w:val="24"/>
        </w:rPr>
        <w:t>What may happen if a physician fails to comply with requirements of the UHCIA?</w:t>
      </w:r>
    </w:p>
    <w:p w:rsidR="0067525D" w:rsidRPr="004E22FF" w:rsidRDefault="0067525D" w:rsidP="0067525D">
      <w:pPr>
        <w:keepNext/>
        <w:keepLines/>
        <w:widowControl w:val="0"/>
        <w:tabs>
          <w:tab w:val="left" w:pos="-720"/>
        </w:tabs>
        <w:suppressAutoHyphens/>
        <w:rPr>
          <w:szCs w:val="24"/>
        </w:rPr>
      </w:pPr>
    </w:p>
    <w:p w:rsidR="0067525D" w:rsidRPr="004E22FF" w:rsidRDefault="0067525D"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w:t>
      </w:r>
      <w:r w:rsidR="00C651F7" w:rsidRPr="004E22FF">
        <w:rPr>
          <w:rStyle w:val="FootnoteReference"/>
          <w:szCs w:val="24"/>
        </w:rPr>
        <w:footnoteReference w:id="141"/>
      </w:r>
      <w:r w:rsidRPr="004E22FF">
        <w:rPr>
          <w:szCs w:val="24"/>
        </w:rPr>
        <w:t xml:space="preserve">  In such a lawsuit, the patient may obtain a court order compelling the physician to comply with the law and may recover any actual damages sustained as a result of the physician’s failure to comply with the law.</w:t>
      </w:r>
      <w:r w:rsidR="00E05F0F" w:rsidRPr="004E22FF">
        <w:rPr>
          <w:rStyle w:val="FootnoteReference"/>
          <w:szCs w:val="24"/>
        </w:rPr>
        <w:footnoteReference w:id="142"/>
      </w:r>
      <w:r w:rsidRPr="004E22FF">
        <w:rPr>
          <w:szCs w:val="24"/>
        </w:rPr>
        <w:t xml:space="preserve">  If the patient prevails, the patient may also recover reasonable attorneys’ fees and expenses incurred in bringing the action.</w:t>
      </w:r>
      <w:r w:rsidR="00E05F0F" w:rsidRPr="004E22FF">
        <w:rPr>
          <w:rStyle w:val="FootnoteReference"/>
          <w:szCs w:val="24"/>
        </w:rPr>
        <w:footnoteReference w:id="143"/>
      </w:r>
    </w:p>
    <w:p w:rsidR="0067525D" w:rsidRPr="004E22FF" w:rsidRDefault="0067525D" w:rsidP="0067525D">
      <w:pPr>
        <w:tabs>
          <w:tab w:val="left" w:pos="-720"/>
        </w:tabs>
        <w:suppressAutoHyphens/>
        <w:rPr>
          <w:szCs w:val="24"/>
        </w:rPr>
      </w:pPr>
    </w:p>
    <w:p w:rsidR="0067525D" w:rsidRPr="004E22FF" w:rsidRDefault="0067525D" w:rsidP="0067525D">
      <w:pPr>
        <w:keepNext/>
        <w:keepLines/>
        <w:widowControl w:val="0"/>
        <w:tabs>
          <w:tab w:val="left" w:pos="-720"/>
        </w:tabs>
        <w:suppressAutoHyphens/>
        <w:rPr>
          <w:b/>
          <w:szCs w:val="24"/>
        </w:rPr>
      </w:pPr>
      <w:r w:rsidRPr="004E22FF">
        <w:rPr>
          <w:b/>
          <w:szCs w:val="24"/>
        </w:rPr>
        <w:t xml:space="preserve">What may happen if a physician fails to comply with HIPAA requirements? </w:t>
      </w:r>
    </w:p>
    <w:p w:rsidR="0067525D" w:rsidRPr="004E22FF" w:rsidRDefault="0067525D" w:rsidP="0067525D">
      <w:pPr>
        <w:tabs>
          <w:tab w:val="left" w:pos="-720"/>
        </w:tabs>
        <w:suppressAutoHyphens/>
        <w:rPr>
          <w:szCs w:val="24"/>
        </w:rPr>
      </w:pPr>
    </w:p>
    <w:p w:rsidR="00C51BF3" w:rsidRPr="004E22FF" w:rsidRDefault="0067525D" w:rsidP="0067525D">
      <w:pPr>
        <w:tabs>
          <w:tab w:val="left" w:pos="-720"/>
        </w:tabs>
        <w:suppressAutoHyphens/>
        <w:rPr>
          <w:szCs w:val="24"/>
        </w:rPr>
      </w:pPr>
      <w:r w:rsidRPr="004E22FF">
        <w:rPr>
          <w:szCs w:val="24"/>
        </w:rPr>
        <w:tab/>
        <w:t>If a physician fails to comply with HIPAA requirements, a patient may file a complaint with the Office for Civil Rights (OCR), who may in turn investigate the physician.</w:t>
      </w:r>
      <w:r w:rsidR="00E05F0F" w:rsidRPr="004E22FF">
        <w:rPr>
          <w:rStyle w:val="FootnoteReference"/>
          <w:szCs w:val="24"/>
        </w:rPr>
        <w:footnoteReference w:id="144"/>
      </w:r>
      <w:r w:rsidRPr="004E22FF">
        <w:rPr>
          <w:szCs w:val="24"/>
        </w:rPr>
        <w:t xml:space="preserve">  The physician must cooperate with the investigation and give the OCR access to the physician’s facilities, books, and records.</w:t>
      </w:r>
      <w:r w:rsidR="00E05F0F" w:rsidRPr="004E22FF">
        <w:rPr>
          <w:rStyle w:val="FootnoteReference"/>
          <w:szCs w:val="24"/>
        </w:rPr>
        <w:footnoteReference w:id="145"/>
      </w:r>
      <w:r w:rsidRPr="004E22FF">
        <w:rPr>
          <w:szCs w:val="24"/>
        </w:rPr>
        <w:t xml:space="preserve">  If the OCR finds that the physician has violated HIPAA, it may </w:t>
      </w:r>
      <w:r w:rsidRPr="004E22FF">
        <w:rPr>
          <w:szCs w:val="24"/>
        </w:rPr>
        <w:lastRenderedPageBreak/>
        <w:t>impose civil monetary penalties of up to $100 per person for each violation, and up to $25,000 for violations of a single standard within the calendar year.</w:t>
      </w:r>
      <w:r w:rsidR="00E05F0F" w:rsidRPr="004E22FF">
        <w:rPr>
          <w:rStyle w:val="FootnoteReference"/>
          <w:szCs w:val="24"/>
        </w:rPr>
        <w:footnoteReference w:id="146"/>
      </w:r>
      <w:r w:rsidRPr="004E22FF">
        <w:rPr>
          <w:szCs w:val="24"/>
        </w:rPr>
        <w:t xml:space="preserve">  </w:t>
      </w:r>
    </w:p>
    <w:p w:rsidR="006116DA" w:rsidRDefault="006116DA">
      <w:pPr>
        <w:autoSpaceDE w:val="0"/>
        <w:autoSpaceDN w:val="0"/>
        <w:adjustRightInd w:val="0"/>
        <w:ind w:firstLine="720"/>
        <w:rPr>
          <w:szCs w:val="24"/>
        </w:rPr>
      </w:pPr>
    </w:p>
    <w:p w:rsidR="006116DA" w:rsidRDefault="004E22FF">
      <w:pPr>
        <w:autoSpaceDE w:val="0"/>
        <w:autoSpaceDN w:val="0"/>
        <w:adjustRightInd w:val="0"/>
        <w:ind w:firstLine="720"/>
        <w:rPr>
          <w:szCs w:val="24"/>
        </w:rPr>
      </w:pPr>
      <w:r w:rsidRPr="004E22FF">
        <w:rPr>
          <w:szCs w:val="24"/>
        </w:rPr>
        <w:t>A</w:t>
      </w:r>
      <w:r w:rsidR="00C51BF3" w:rsidRPr="004E22FF">
        <w:rPr>
          <w:szCs w:val="24"/>
        </w:rPr>
        <w:t xml:space="preserve"> </w:t>
      </w:r>
      <w:r w:rsidR="009021FB">
        <w:rPr>
          <w:szCs w:val="24"/>
        </w:rPr>
        <w:t xml:space="preserve">new, </w:t>
      </w:r>
      <w:r w:rsidR="00C51BF3" w:rsidRPr="004E22FF">
        <w:rPr>
          <w:szCs w:val="24"/>
        </w:rPr>
        <w:t xml:space="preserve">four-level tiered civil money penalty structure </w:t>
      </w:r>
      <w:r w:rsidRPr="004E22FF">
        <w:rPr>
          <w:szCs w:val="24"/>
        </w:rPr>
        <w:t>has been created by the HITECH Act</w:t>
      </w:r>
      <w:r w:rsidR="00C51BF3" w:rsidRPr="004E22FF">
        <w:rPr>
          <w:szCs w:val="24"/>
        </w:rPr>
        <w:t>.</w:t>
      </w:r>
      <w:commentRangeStart w:id="3"/>
      <w:r w:rsidRPr="004E22FF">
        <w:rPr>
          <w:rStyle w:val="FootnoteReference"/>
          <w:szCs w:val="24"/>
        </w:rPr>
        <w:footnoteReference w:id="147"/>
      </w:r>
      <w:commentRangeEnd w:id="3"/>
      <w:r w:rsidR="00B95D06">
        <w:rPr>
          <w:rStyle w:val="CommentReference"/>
        </w:rPr>
        <w:commentReference w:id="3"/>
      </w:r>
      <w:r w:rsidR="00C51BF3" w:rsidRPr="004E22FF">
        <w:rPr>
          <w:szCs w:val="24"/>
        </w:rPr>
        <w:t xml:space="preserve"> Penalties are now assessed depending on the covered entity’s culpability;</w:t>
      </w:r>
      <w:r w:rsidR="009C1BD2" w:rsidRPr="004E22FF">
        <w:rPr>
          <w:rStyle w:val="FootnoteReference"/>
          <w:szCs w:val="24"/>
        </w:rPr>
        <w:footnoteReference w:id="148"/>
      </w:r>
      <w:r w:rsidR="00C51BF3" w:rsidRPr="004E22FF">
        <w:rPr>
          <w:szCs w:val="24"/>
        </w:rPr>
        <w:t xml:space="preserve"> the minimum penalty amount for each violation has been </w:t>
      </w:r>
      <w:r w:rsidRPr="004E22FF">
        <w:rPr>
          <w:szCs w:val="24"/>
        </w:rPr>
        <w:t xml:space="preserve">is set at </w:t>
      </w:r>
      <w:r w:rsidR="00C51BF3" w:rsidRPr="004E22FF">
        <w:rPr>
          <w:szCs w:val="24"/>
        </w:rPr>
        <w:t xml:space="preserve">$100 for each HIPAA violation, and the maximum penalty has been </w:t>
      </w:r>
      <w:r w:rsidRPr="004E22FF">
        <w:rPr>
          <w:szCs w:val="24"/>
        </w:rPr>
        <w:t>increased to</w:t>
      </w:r>
      <w:r w:rsidR="00C51BF3" w:rsidRPr="004E22FF">
        <w:rPr>
          <w:szCs w:val="24"/>
        </w:rPr>
        <w:t xml:space="preserve"> </w:t>
      </w:r>
      <w:r w:rsidRPr="004E22FF">
        <w:rPr>
          <w:szCs w:val="24"/>
        </w:rPr>
        <w:t>$</w:t>
      </w:r>
      <w:r w:rsidR="00C51BF3" w:rsidRPr="004E22FF">
        <w:rPr>
          <w:szCs w:val="24"/>
        </w:rPr>
        <w:t>1.5 million dollars annually.</w:t>
      </w:r>
      <w:r w:rsidR="009C1BD2">
        <w:rPr>
          <w:rStyle w:val="FootnoteReference"/>
          <w:szCs w:val="24"/>
        </w:rPr>
        <w:footnoteReference w:id="149"/>
      </w:r>
      <w:r w:rsidR="00790EE4" w:rsidRPr="00790EE4">
        <w:rPr>
          <w:szCs w:val="24"/>
        </w:rPr>
        <w:t xml:space="preserve"> Additionally, covered entities may no longer avoid monetary penalties by using the affirmative defense that they did not know (and would not have known if they had been reasonably diligent) of the violation.</w:t>
      </w:r>
      <w:r w:rsidR="009C1BD2">
        <w:rPr>
          <w:rStyle w:val="FootnoteReference"/>
          <w:szCs w:val="24"/>
        </w:rPr>
        <w:footnoteReference w:id="150"/>
      </w:r>
      <w:r w:rsidR="00790EE4" w:rsidRPr="00790EE4">
        <w:rPr>
          <w:szCs w:val="24"/>
        </w:rPr>
        <w:t xml:space="preserve"> Previously, the Secretary could not impose a monetary penalty if the covered entity could demonstrate that it did not know and could </w:t>
      </w:r>
      <w:r w:rsidR="009C1BD2" w:rsidRPr="009C1BD2">
        <w:rPr>
          <w:szCs w:val="24"/>
        </w:rPr>
        <w:t>not have known of the violation, but this is no longer true.</w:t>
      </w:r>
      <w:r w:rsidR="009C1BD2" w:rsidRPr="009C1BD2">
        <w:rPr>
          <w:rStyle w:val="FootnoteReference"/>
          <w:szCs w:val="24"/>
        </w:rPr>
        <w:footnoteReference w:id="151"/>
      </w:r>
      <w:r w:rsidR="00790EE4" w:rsidRPr="00790EE4">
        <w:rPr>
          <w:szCs w:val="24"/>
        </w:rPr>
        <w:t xml:space="preserve"> </w:t>
      </w:r>
    </w:p>
    <w:p w:rsidR="00D41F56" w:rsidRDefault="00790EE4" w:rsidP="008357A4">
      <w:pPr>
        <w:autoSpaceDE w:val="0"/>
        <w:autoSpaceDN w:val="0"/>
        <w:adjustRightInd w:val="0"/>
        <w:rPr>
          <w:szCs w:val="24"/>
        </w:rPr>
      </w:pPr>
      <w:r w:rsidRPr="00790EE4">
        <w:rPr>
          <w:szCs w:val="24"/>
        </w:rPr>
        <w:tab/>
      </w:r>
    </w:p>
    <w:p w:rsidR="006116DA" w:rsidRDefault="00790EE4">
      <w:pPr>
        <w:autoSpaceDE w:val="0"/>
        <w:autoSpaceDN w:val="0"/>
        <w:adjustRightInd w:val="0"/>
        <w:ind w:firstLine="720"/>
        <w:rPr>
          <w:szCs w:val="24"/>
        </w:rPr>
      </w:pPr>
      <w:r w:rsidRPr="00790EE4">
        <w:rPr>
          <w:szCs w:val="24"/>
        </w:rPr>
        <w:t>State Attorney Generals may now bring civil actions on behalf of the residents of the state, if it can be shown that the residents were harmed by a covered entity’s non-compliance.</w:t>
      </w:r>
      <w:r w:rsidR="009C1BD2">
        <w:rPr>
          <w:rStyle w:val="FootnoteReference"/>
          <w:szCs w:val="24"/>
        </w:rPr>
        <w:footnoteReference w:id="152"/>
      </w:r>
      <w:r w:rsidRPr="00790EE4">
        <w:rPr>
          <w:szCs w:val="24"/>
        </w:rPr>
        <w:t xml:space="preserve"> </w:t>
      </w:r>
    </w:p>
    <w:p w:rsidR="00475A29" w:rsidRDefault="00475A29">
      <w:pPr>
        <w:tabs>
          <w:tab w:val="left" w:pos="-720"/>
        </w:tabs>
        <w:suppressAutoHyphens/>
      </w:pPr>
    </w:p>
    <w:p w:rsidR="00475A29" w:rsidRDefault="00D41F56">
      <w:pPr>
        <w:tabs>
          <w:tab w:val="left" w:pos="-720"/>
        </w:tabs>
        <w:suppressAutoHyphens/>
      </w:pPr>
      <w:r>
        <w:tab/>
      </w:r>
      <w:r w:rsidR="0067525D">
        <w:t>Criminal penalties for wrongful disclosure of protected health information can also be imposed which, upon conviction, could result in fines of up to $50,000 and imprisonment for up to one year</w:t>
      </w:r>
      <w:r w:rsidR="00E05F0F">
        <w:t>, or both</w:t>
      </w:r>
      <w:r w:rsidR="0067525D">
        <w:t>.</w:t>
      </w:r>
      <w:r w:rsidR="00B67B7E">
        <w:rPr>
          <w:rStyle w:val="FootnoteReference"/>
        </w:rPr>
        <w:footnoteReference w:id="153"/>
      </w:r>
      <w:r w:rsidR="0067525D">
        <w:t xml:space="preserve">  For criminal offenses involving conduct, the possible penalties include fines of up to $250,000 and imprisonment for up to 10 years.</w:t>
      </w:r>
      <w:r w:rsidR="00B67B7E">
        <w:rPr>
          <w:rStyle w:val="FootnoteReference"/>
        </w:rPr>
        <w:footnoteReference w:id="154"/>
      </w:r>
      <w:r w:rsidR="009021FB">
        <w:t xml:space="preserve"> </w:t>
      </w:r>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55"/>
      </w:r>
    </w:p>
    <w:p w:rsidR="0067525D" w:rsidRDefault="0067525D" w:rsidP="0067525D">
      <w:pPr>
        <w:tabs>
          <w:tab w:val="left" w:pos="-720"/>
        </w:tabs>
        <w:suppressAutoHyphens/>
      </w:pPr>
    </w:p>
    <w:p w:rsidR="0067525D" w:rsidRDefault="0067525D" w:rsidP="0067525D">
      <w:pPr>
        <w:pStyle w:val="Heading2"/>
      </w:pPr>
      <w:r>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Under the UHCIA, a record of existing health care information must be maintained for at least one year following receipt of a valid patient authorization, and during the pendency of a </w:t>
      </w:r>
      <w:r>
        <w:lastRenderedPageBreak/>
        <w:t>request for examination and copying or a request for correction or amendment.</w:t>
      </w:r>
      <w:r w:rsidR="00D967F7">
        <w:rPr>
          <w:rStyle w:val="FootnoteReference"/>
        </w:rPr>
        <w:footnoteReference w:id="156"/>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57"/>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58"/>
      </w:r>
      <w:r>
        <w:t xml:space="preserve">  HIPAA’s Security Rule also imposes a wide range of obligations for maintaining the security of health care information which are beyond the scope of this Guide.</w:t>
      </w:r>
      <w:r w:rsidR="001A151A">
        <w:rPr>
          <w:rStyle w:val="FootnoteReference"/>
        </w:rPr>
        <w:footnoteReference w:id="159"/>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60"/>
      </w:r>
      <w:r>
        <w:t xml:space="preserve">  When transmitting health care information by facsimile to a recipient that is not regularly sent such information, the physician must verify that the number is accurate before transmitting the information.</w:t>
      </w:r>
      <w:r w:rsidR="002003B8">
        <w:rPr>
          <w:rStyle w:val="FootnoteReference"/>
        </w:rPr>
        <w:footnoteReference w:id="161"/>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1"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dpm" w:date="2013-11-13T11:22:00Z" w:initials="dpm">
    <w:p w:rsidR="001A396C" w:rsidRDefault="001A396C">
      <w:pPr>
        <w:pStyle w:val="CommentText"/>
      </w:pPr>
      <w:r>
        <w:rPr>
          <w:rStyle w:val="CommentReference"/>
        </w:rPr>
        <w:annotationRef/>
      </w:r>
      <w:r>
        <w:t xml:space="preserve">Please find cite for where this is in the HITECH Act (US Code) and in the federal </w:t>
      </w:r>
      <w:proofErr w:type="spellStart"/>
      <w:r>
        <w:t>regs</w:t>
      </w:r>
      <w:proofErr w:type="spellEnd"/>
      <w:r>
        <w:t xml:space="preserve"> (it should be in 45 CFR 160 something. Please find CFR cite for the other tiers as well</w:t>
      </w:r>
      <w:proofErr w:type="gramStart"/>
      <w:r>
        <w:t>..</w:t>
      </w:r>
      <w:proofErr w:type="gram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66D8" w:rsidRDefault="006F66D8" w:rsidP="00AC0331">
      <w:r>
        <w:separator/>
      </w:r>
    </w:p>
  </w:endnote>
  <w:endnote w:type="continuationSeparator" w:id="0">
    <w:p w:rsidR="006F66D8" w:rsidRDefault="006F66D8"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66D8" w:rsidRDefault="006F66D8" w:rsidP="00AC0331">
      <w:r>
        <w:separator/>
      </w:r>
    </w:p>
  </w:footnote>
  <w:footnote w:type="continuationSeparator" w:id="0">
    <w:p w:rsidR="006F66D8" w:rsidRDefault="006F66D8" w:rsidP="00AC0331">
      <w:r>
        <w:continuationSeparator/>
      </w:r>
    </w:p>
  </w:footnote>
  <w:footnote w:id="1">
    <w:p w:rsidR="001A396C" w:rsidRDefault="001A396C">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1A396C" w:rsidRDefault="001A396C">
      <w:pPr>
        <w:pStyle w:val="FootnoteText"/>
      </w:pPr>
      <w:r>
        <w:rPr>
          <w:rStyle w:val="FootnoteReference"/>
        </w:rPr>
        <w:footnoteRef/>
      </w:r>
      <w:r>
        <w:t xml:space="preserve"> </w:t>
      </w:r>
      <w:proofErr w:type="gramStart"/>
      <w:r>
        <w:t>45 C.F.R. § 160.103.</w:t>
      </w:r>
      <w:bookmarkStart w:id="1" w:name="_GoBack"/>
      <w:bookmarkEnd w:id="1"/>
      <w:proofErr w:type="gramEnd"/>
    </w:p>
  </w:footnote>
  <w:footnote w:id="3">
    <w:p w:rsidR="001A396C" w:rsidRDefault="001A396C">
      <w:pPr>
        <w:pStyle w:val="FootnoteText"/>
      </w:pPr>
      <w:r>
        <w:rPr>
          <w:rStyle w:val="FootnoteReference"/>
        </w:rPr>
        <w:footnoteRef/>
      </w:r>
      <w:r>
        <w:t xml:space="preserve"> </w:t>
      </w:r>
      <w:proofErr w:type="gramStart"/>
      <w:r>
        <w:t>45 C.F.R. § 164.530(a).</w:t>
      </w:r>
      <w:proofErr w:type="gramEnd"/>
    </w:p>
  </w:footnote>
  <w:footnote w:id="4">
    <w:p w:rsidR="001A396C" w:rsidRDefault="001A396C">
      <w:pPr>
        <w:pStyle w:val="FootnoteText"/>
      </w:pPr>
      <w:r>
        <w:rPr>
          <w:rStyle w:val="FootnoteReference"/>
        </w:rPr>
        <w:footnoteRef/>
      </w:r>
      <w:r>
        <w:t xml:space="preserve"> </w:t>
      </w:r>
      <w:proofErr w:type="gramStart"/>
      <w:r>
        <w:t>45 C.F.R. § 164.308(a).</w:t>
      </w:r>
      <w:proofErr w:type="gramEnd"/>
    </w:p>
  </w:footnote>
  <w:footnote w:id="5">
    <w:p w:rsidR="001A396C" w:rsidRDefault="001A396C">
      <w:pPr>
        <w:pStyle w:val="FootnoteText"/>
      </w:pPr>
      <w:r>
        <w:rPr>
          <w:rStyle w:val="FootnoteReference"/>
        </w:rPr>
        <w:footnoteRef/>
      </w:r>
      <w:r>
        <w:t xml:space="preserve"> </w:t>
      </w:r>
      <w:proofErr w:type="gramStart"/>
      <w:r>
        <w:t>45 C.F.R. § 164.306(a).</w:t>
      </w:r>
      <w:proofErr w:type="gramEnd"/>
    </w:p>
  </w:footnote>
  <w:footnote w:id="6">
    <w:p w:rsidR="001A396C" w:rsidRDefault="001A396C">
      <w:pPr>
        <w:pStyle w:val="FootnoteText"/>
      </w:pPr>
      <w:r>
        <w:rPr>
          <w:rStyle w:val="FootnoteReference"/>
        </w:rPr>
        <w:footnoteRef/>
      </w:r>
      <w:r>
        <w:t xml:space="preserve"> </w:t>
      </w:r>
      <w:proofErr w:type="gramStart"/>
      <w:r w:rsidRPr="00A756EC">
        <w:rPr>
          <w:snapToGrid/>
          <w:szCs w:val="24"/>
        </w:rPr>
        <w:t>45 C.F.R. § 164.520</w:t>
      </w:r>
      <w:r>
        <w:rPr>
          <w:snapToGrid/>
          <w:szCs w:val="24"/>
        </w:rPr>
        <w:t>.</w:t>
      </w:r>
      <w:proofErr w:type="gramEnd"/>
    </w:p>
  </w:footnote>
  <w:footnote w:id="7">
    <w:p w:rsidR="001A396C" w:rsidRDefault="001A396C">
      <w:pPr>
        <w:pStyle w:val="FootnoteText"/>
      </w:pPr>
      <w:r>
        <w:rPr>
          <w:rStyle w:val="FootnoteReference"/>
        </w:rPr>
        <w:footnoteRef/>
      </w:r>
      <w:r>
        <w:t xml:space="preserve"> HITECH Act §§ 13405(a);</w:t>
      </w:r>
      <w:r w:rsidRPr="00453FFD">
        <w:rPr>
          <w:rFonts w:ascii="TimesNewRoman" w:eastAsiaTheme="minorHAnsi" w:hAnsi="TimesNewRoman" w:cs="TimesNewRoman"/>
          <w:sz w:val="18"/>
          <w:szCs w:val="18"/>
        </w:rPr>
        <w:t xml:space="preserve"> </w:t>
      </w:r>
      <w:r w:rsidRPr="00453FFD">
        <w:t>codified at 42 U.S.C. §17</w:t>
      </w:r>
      <w:r>
        <w:t xml:space="preserve">935(a). </w:t>
      </w:r>
    </w:p>
  </w:footnote>
  <w:footnote w:id="8">
    <w:p w:rsidR="001A396C" w:rsidRDefault="001A396C">
      <w:pPr>
        <w:pStyle w:val="FootnoteText"/>
      </w:pPr>
      <w:r>
        <w:rPr>
          <w:rStyle w:val="FootnoteReference"/>
        </w:rPr>
        <w:footnoteRef/>
      </w:r>
      <w:r>
        <w:t xml:space="preserve"> </w:t>
      </w:r>
      <w:proofErr w:type="gramStart"/>
      <w:r>
        <w:t>45 C.F.R. § 160.103.</w:t>
      </w:r>
      <w:proofErr w:type="gramEnd"/>
    </w:p>
  </w:footnote>
  <w:footnote w:id="9">
    <w:p w:rsidR="001A396C" w:rsidRDefault="001A396C">
      <w:pPr>
        <w:pStyle w:val="FootnoteText"/>
      </w:pPr>
      <w:r>
        <w:rPr>
          <w:rStyle w:val="FootnoteReference"/>
        </w:rPr>
        <w:footnoteRef/>
      </w:r>
      <w:r>
        <w:t xml:space="preserve"> </w:t>
      </w:r>
      <w:proofErr w:type="gramStart"/>
      <w:r>
        <w:t>45 C.F.R. § 160.103.</w:t>
      </w:r>
      <w:proofErr w:type="gramEnd"/>
    </w:p>
  </w:footnote>
  <w:footnote w:id="10">
    <w:p w:rsidR="001A396C" w:rsidRDefault="001A396C">
      <w:pPr>
        <w:pStyle w:val="FootnoteText"/>
      </w:pPr>
      <w:r>
        <w:rPr>
          <w:rStyle w:val="FootnoteReference"/>
        </w:rPr>
        <w:footnoteRef/>
      </w:r>
      <w:r>
        <w:t xml:space="preserve"> </w:t>
      </w:r>
      <w:proofErr w:type="gramStart"/>
      <w:r>
        <w:t>RCW 70.02.010(7).</w:t>
      </w:r>
      <w:proofErr w:type="gramEnd"/>
    </w:p>
  </w:footnote>
  <w:footnote w:id="11">
    <w:p w:rsidR="001A396C" w:rsidRDefault="001A396C">
      <w:pPr>
        <w:pStyle w:val="FootnoteText"/>
      </w:pPr>
      <w:r>
        <w:rPr>
          <w:rStyle w:val="FootnoteReference"/>
        </w:rPr>
        <w:footnoteRef/>
      </w:r>
      <w:r>
        <w:t xml:space="preserve"> </w:t>
      </w:r>
      <w:proofErr w:type="gramStart"/>
      <w:r>
        <w:t>45 C.F.R. § 164.512; RCW 70.02.050.</w:t>
      </w:r>
      <w:proofErr w:type="gramEnd"/>
    </w:p>
  </w:footnote>
  <w:footnote w:id="12">
    <w:p w:rsidR="001A396C" w:rsidRDefault="001A396C">
      <w:pPr>
        <w:pStyle w:val="FootnoteText"/>
      </w:pPr>
      <w:r>
        <w:rPr>
          <w:rStyle w:val="FootnoteReference"/>
        </w:rPr>
        <w:footnoteRef/>
      </w:r>
      <w:r>
        <w:t xml:space="preserve"> </w:t>
      </w:r>
      <w:proofErr w:type="gramStart"/>
      <w:r>
        <w:t>45 C.F.R. § 164.508(c); RCW 70.02.030(3); RCW 70.02.080.</w:t>
      </w:r>
      <w:proofErr w:type="gramEnd"/>
    </w:p>
  </w:footnote>
  <w:footnote w:id="13">
    <w:p w:rsidR="001A396C" w:rsidRDefault="001A396C">
      <w:pPr>
        <w:pStyle w:val="FootnoteText"/>
      </w:pPr>
      <w:r>
        <w:rPr>
          <w:rStyle w:val="FootnoteReference"/>
        </w:rPr>
        <w:footnoteRef/>
      </w:r>
      <w:r>
        <w:t xml:space="preserve"> </w:t>
      </w:r>
      <w:proofErr w:type="gramStart"/>
      <w:r>
        <w:t>45 C.F.R. § 164.524; RCW 70.02.030.</w:t>
      </w:r>
      <w:proofErr w:type="gramEnd"/>
    </w:p>
  </w:footnote>
  <w:footnote w:id="14">
    <w:p w:rsidR="001A396C" w:rsidRDefault="001A396C">
      <w:pPr>
        <w:pStyle w:val="FootnoteText"/>
      </w:pPr>
      <w:r>
        <w:rPr>
          <w:rStyle w:val="FootnoteReference"/>
        </w:rPr>
        <w:footnoteRef/>
      </w:r>
      <w:r>
        <w:t xml:space="preserve"> </w:t>
      </w:r>
      <w:proofErr w:type="gramStart"/>
      <w:r>
        <w:t>45 C.F.R. § 164.526; RCW 70.02.100; RCW 70.02.110.</w:t>
      </w:r>
      <w:proofErr w:type="gramEnd"/>
    </w:p>
  </w:footnote>
  <w:footnote w:id="15">
    <w:p w:rsidR="001A396C" w:rsidRPr="00C374B8" w:rsidRDefault="001A396C">
      <w:pPr>
        <w:pStyle w:val="FootnoteText"/>
      </w:pPr>
      <w:r>
        <w:rPr>
          <w:rStyle w:val="FootnoteReference"/>
        </w:rPr>
        <w:footnoteRef/>
      </w:r>
      <w:r>
        <w:t xml:space="preserve"> </w:t>
      </w:r>
      <w:proofErr w:type="gramStart"/>
      <w:r>
        <w:t>45 C.F.R. § 164.</w:t>
      </w:r>
      <w:r w:rsidRPr="00C374B8">
        <w:t>512(e); RCW 70.02.060.</w:t>
      </w:r>
      <w:proofErr w:type="gramEnd"/>
    </w:p>
  </w:footnote>
  <w:footnote w:id="16">
    <w:p w:rsidR="001A396C" w:rsidRPr="00C374B8" w:rsidRDefault="001A396C">
      <w:pPr>
        <w:pStyle w:val="FootnoteText"/>
      </w:pPr>
      <w:r w:rsidRPr="00C374B8">
        <w:rPr>
          <w:rStyle w:val="FootnoteReference"/>
        </w:rPr>
        <w:footnoteRef/>
      </w:r>
      <w:r w:rsidRPr="00C374B8">
        <w:t xml:space="preserve"> 45 C.F.R. § 164.404 (data breach); 45 C.F.R. § 164.528 (accounting); RCW 70.02.020(2) (accounting).</w:t>
      </w:r>
    </w:p>
  </w:footnote>
  <w:footnote w:id="17">
    <w:p w:rsidR="001A396C" w:rsidRPr="00D368FE" w:rsidRDefault="001A396C">
      <w:pPr>
        <w:pStyle w:val="FootnoteText"/>
        <w:rPr>
          <w:color w:val="000000" w:themeColor="text1"/>
        </w:rPr>
      </w:pPr>
      <w:r w:rsidRPr="00C374B8">
        <w:rPr>
          <w:rStyle w:val="FootnoteReference"/>
        </w:rPr>
        <w:footnoteRef/>
      </w:r>
      <w:r w:rsidRPr="00C374B8">
        <w:t xml:space="preserve"> 45 </w:t>
      </w:r>
      <w:r w:rsidRPr="00790EE4">
        <w:rPr>
          <w:color w:val="000000" w:themeColor="text1"/>
        </w:rPr>
        <w:t>C.F.R. § 164.524(c</w:t>
      </w:r>
      <w:proofErr w:type="gramStart"/>
      <w:r w:rsidRPr="00790EE4">
        <w:rPr>
          <w:color w:val="000000" w:themeColor="text1"/>
        </w:rPr>
        <w:t>)(</w:t>
      </w:r>
      <w:proofErr w:type="gramEnd"/>
      <w:r w:rsidRPr="00790EE4">
        <w:rPr>
          <w:color w:val="000000" w:themeColor="text1"/>
        </w:rPr>
        <w:t>4); RCW 70.02.030(2).</w:t>
      </w:r>
    </w:p>
  </w:footnote>
  <w:footnote w:id="18">
    <w:p w:rsidR="001A396C" w:rsidRPr="00D368FE" w:rsidRDefault="001A396C">
      <w:pPr>
        <w:pStyle w:val="FootnoteText"/>
        <w:rPr>
          <w:color w:val="000000" w:themeColor="text1"/>
        </w:rPr>
      </w:pPr>
      <w:r w:rsidRPr="00790EE4">
        <w:rPr>
          <w:rStyle w:val="FootnoteReference"/>
          <w:color w:val="000000" w:themeColor="text1"/>
        </w:rPr>
        <w:footnoteRef/>
      </w:r>
      <w:r w:rsidRPr="00790EE4">
        <w:rPr>
          <w:color w:val="000000" w:themeColor="text1"/>
        </w:rPr>
        <w:t xml:space="preserve"> </w:t>
      </w:r>
      <w:proofErr w:type="gramStart"/>
      <w:r w:rsidRPr="00790EE4">
        <w:rPr>
          <w:color w:val="000000" w:themeColor="text1"/>
        </w:rPr>
        <w:t xml:space="preserve">42 U.S.C. § 1320d-5; </w:t>
      </w:r>
      <w:r w:rsidRPr="00790EE4">
        <w:rPr>
          <w:caps/>
          <w:color w:val="000000" w:themeColor="text1"/>
          <w:kern w:val="36"/>
        </w:rPr>
        <w:t>42 U.S.C. § 1320d–6.</w:t>
      </w:r>
      <w:proofErr w:type="gramEnd"/>
    </w:p>
  </w:footnote>
  <w:footnote w:id="19">
    <w:p w:rsidR="001A396C" w:rsidRDefault="001A396C">
      <w:pPr>
        <w:pStyle w:val="FootnoteText"/>
      </w:pPr>
      <w:r w:rsidRPr="00790EE4">
        <w:rPr>
          <w:rStyle w:val="FootnoteReference"/>
          <w:color w:val="000000" w:themeColor="text1"/>
        </w:rPr>
        <w:footnoteRef/>
      </w:r>
      <w:r w:rsidRPr="00790EE4">
        <w:rPr>
          <w:color w:val="000000" w:themeColor="text1"/>
        </w:rPr>
        <w:t xml:space="preserve"> </w:t>
      </w:r>
      <w:proofErr w:type="gramStart"/>
      <w:r w:rsidRPr="00790EE4">
        <w:rPr>
          <w:color w:val="000000" w:themeColor="text1"/>
        </w:rPr>
        <w:t>RCW 70.02.030(3).</w:t>
      </w:r>
      <w:proofErr w:type="gramEnd"/>
    </w:p>
  </w:footnote>
  <w:footnote w:id="20">
    <w:p w:rsidR="001A396C" w:rsidRDefault="001A396C">
      <w:pPr>
        <w:pStyle w:val="FootnoteText"/>
      </w:pPr>
      <w:r>
        <w:rPr>
          <w:rStyle w:val="FootnoteReference"/>
        </w:rPr>
        <w:footnoteRef/>
      </w:r>
      <w:r>
        <w:t xml:space="preserve"> 45 C.F.R. § 164.508(c</w:t>
      </w:r>
      <w:proofErr w:type="gramStart"/>
      <w:r>
        <w:t>)(</w:t>
      </w:r>
      <w:proofErr w:type="gramEnd"/>
      <w:r>
        <w:t>1)(iv).</w:t>
      </w:r>
    </w:p>
  </w:footnote>
  <w:footnote w:id="21">
    <w:p w:rsidR="001A396C" w:rsidRDefault="001A396C">
      <w:pPr>
        <w:pStyle w:val="FootnoteText"/>
      </w:pPr>
      <w:r>
        <w:rPr>
          <w:rStyle w:val="FootnoteReference"/>
        </w:rPr>
        <w:footnoteRef/>
      </w:r>
      <w:r>
        <w:t xml:space="preserve"> 45 C.F.R. § 164.508(c</w:t>
      </w:r>
      <w:proofErr w:type="gramStart"/>
      <w:r>
        <w:t>)(</w:t>
      </w:r>
      <w:proofErr w:type="gramEnd"/>
      <w:r>
        <w:t>3).</w:t>
      </w:r>
    </w:p>
  </w:footnote>
  <w:footnote w:id="22">
    <w:p w:rsidR="001A396C" w:rsidRDefault="001A396C">
      <w:pPr>
        <w:pStyle w:val="FootnoteText"/>
      </w:pPr>
      <w:r>
        <w:rPr>
          <w:rStyle w:val="FootnoteReference"/>
        </w:rPr>
        <w:footnoteRef/>
      </w:r>
      <w:r>
        <w:t xml:space="preserve"> 45 C.F.R. § 164.508(c</w:t>
      </w:r>
      <w:proofErr w:type="gramStart"/>
      <w:r>
        <w:t>)(</w:t>
      </w:r>
      <w:proofErr w:type="gramEnd"/>
      <w:r>
        <w:t>4).</w:t>
      </w:r>
    </w:p>
  </w:footnote>
  <w:footnote w:id="23">
    <w:p w:rsidR="001A396C" w:rsidRDefault="001A396C">
      <w:pPr>
        <w:pStyle w:val="FootnoteText"/>
      </w:pPr>
      <w:r>
        <w:rPr>
          <w:rStyle w:val="FootnoteReference"/>
        </w:rPr>
        <w:footnoteRef/>
      </w:r>
      <w:r>
        <w:t xml:space="preserve"> 45 C.F.R. § 164.508(c</w:t>
      </w:r>
      <w:proofErr w:type="gramStart"/>
      <w:r>
        <w:t>)(</w:t>
      </w:r>
      <w:proofErr w:type="gramEnd"/>
      <w:r>
        <w:t>2).</w:t>
      </w:r>
    </w:p>
  </w:footnote>
  <w:footnote w:id="24">
    <w:p w:rsidR="001A396C" w:rsidRDefault="001A396C">
      <w:pPr>
        <w:pStyle w:val="FootnoteText"/>
      </w:pPr>
      <w:r>
        <w:rPr>
          <w:rStyle w:val="FootnoteReference"/>
        </w:rPr>
        <w:footnoteRef/>
      </w:r>
      <w:r>
        <w:t xml:space="preserve"> </w:t>
      </w:r>
      <w:proofErr w:type="gramStart"/>
      <w:r>
        <w:t>RCW 70.02.030(7).</w:t>
      </w:r>
      <w:proofErr w:type="gramEnd"/>
    </w:p>
  </w:footnote>
  <w:footnote w:id="25">
    <w:p w:rsidR="001A396C" w:rsidRDefault="001A396C">
      <w:pPr>
        <w:pStyle w:val="FootnoteText"/>
      </w:pPr>
      <w:r>
        <w:rPr>
          <w:rStyle w:val="FootnoteReference"/>
        </w:rPr>
        <w:footnoteRef/>
      </w:r>
      <w:r>
        <w:t xml:space="preserve"> 45 C.F.R. § 164.508(c</w:t>
      </w:r>
      <w:proofErr w:type="gramStart"/>
      <w:r>
        <w:t>)(</w:t>
      </w:r>
      <w:proofErr w:type="gramEnd"/>
      <w:r>
        <w:t xml:space="preserve">1)(v). </w:t>
      </w:r>
    </w:p>
  </w:footnote>
  <w:footnote w:id="26">
    <w:p w:rsidR="001A396C" w:rsidRDefault="001A396C">
      <w:pPr>
        <w:pStyle w:val="FootnoteText"/>
      </w:pPr>
      <w:r>
        <w:rPr>
          <w:rStyle w:val="FootnoteReference"/>
        </w:rPr>
        <w:footnoteRef/>
      </w:r>
      <w:r>
        <w:t xml:space="preserve"> </w:t>
      </w:r>
      <w:proofErr w:type="gramStart"/>
      <w:r>
        <w:t>RCW 70.02.030(6).</w:t>
      </w:r>
      <w:proofErr w:type="gramEnd"/>
    </w:p>
  </w:footnote>
  <w:footnote w:id="27">
    <w:p w:rsidR="001A396C" w:rsidRDefault="001A396C">
      <w:pPr>
        <w:pStyle w:val="FootnoteText"/>
      </w:pPr>
      <w:r>
        <w:rPr>
          <w:rStyle w:val="FootnoteReference"/>
        </w:rPr>
        <w:footnoteRef/>
      </w:r>
      <w:r>
        <w:t xml:space="preserve"> 45 C.F.R. § 164.508(b</w:t>
      </w:r>
      <w:proofErr w:type="gramStart"/>
      <w:r>
        <w:t>)(</w:t>
      </w:r>
      <w:proofErr w:type="gramEnd"/>
      <w:r>
        <w:t>5); RCW 70.02.040.</w:t>
      </w:r>
    </w:p>
  </w:footnote>
  <w:footnote w:id="28">
    <w:p w:rsidR="001A396C" w:rsidRDefault="001A396C">
      <w:pPr>
        <w:pStyle w:val="FootnoteText"/>
      </w:pPr>
      <w:r>
        <w:rPr>
          <w:rStyle w:val="FootnoteReference"/>
        </w:rPr>
        <w:footnoteRef/>
      </w:r>
      <w:r>
        <w:t xml:space="preserve"> </w:t>
      </w:r>
      <w:proofErr w:type="gramStart"/>
      <w:r>
        <w:t>RCW 70.02.040.</w:t>
      </w:r>
      <w:proofErr w:type="gramEnd"/>
    </w:p>
  </w:footnote>
  <w:footnote w:id="29">
    <w:p w:rsidR="001A396C" w:rsidRDefault="001A396C">
      <w:pPr>
        <w:pStyle w:val="FootnoteText"/>
      </w:pPr>
      <w:r>
        <w:rPr>
          <w:rStyle w:val="FootnoteReference"/>
        </w:rPr>
        <w:footnoteRef/>
      </w:r>
      <w:r>
        <w:t xml:space="preserve"> 45 C.F.R. § 164.514(b</w:t>
      </w:r>
      <w:proofErr w:type="gramStart"/>
      <w:r>
        <w:t>)(</w:t>
      </w:r>
      <w:proofErr w:type="gramEnd"/>
      <w:r>
        <w:t>2).</w:t>
      </w:r>
    </w:p>
  </w:footnote>
  <w:footnote w:id="30">
    <w:p w:rsidR="001A396C" w:rsidRDefault="001A396C">
      <w:pPr>
        <w:pStyle w:val="FootnoteText"/>
      </w:pPr>
      <w:r>
        <w:rPr>
          <w:rStyle w:val="FootnoteReference"/>
        </w:rPr>
        <w:footnoteRef/>
      </w:r>
      <w:r>
        <w:t xml:space="preserve"> </w:t>
      </w:r>
      <w:proofErr w:type="gramStart"/>
      <w:r>
        <w:t>45 C.F.R. § 160.103).</w:t>
      </w:r>
      <w:proofErr w:type="gramEnd"/>
    </w:p>
  </w:footnote>
  <w:footnote w:id="31">
    <w:p w:rsidR="001A396C" w:rsidRDefault="001A396C">
      <w:pPr>
        <w:pStyle w:val="FootnoteText"/>
      </w:pPr>
      <w:r>
        <w:rPr>
          <w:rStyle w:val="FootnoteReference"/>
        </w:rPr>
        <w:footnoteRef/>
      </w:r>
      <w:r>
        <w:t xml:space="preserve"> </w:t>
      </w:r>
      <w:proofErr w:type="gramStart"/>
      <w:r w:rsidRPr="00994C1D">
        <w:t xml:space="preserve">45 C.F.R. </w:t>
      </w:r>
      <w:r>
        <w:t xml:space="preserve">§ </w:t>
      </w:r>
      <w:r w:rsidRPr="00994C1D">
        <w:t>164.402(1)</w:t>
      </w:r>
      <w:r>
        <w:t>.</w:t>
      </w:r>
      <w:proofErr w:type="gramEnd"/>
    </w:p>
  </w:footnote>
  <w:footnote w:id="32">
    <w:p w:rsidR="001A396C" w:rsidRDefault="001A396C">
      <w:pPr>
        <w:pStyle w:val="FootnoteText"/>
      </w:pPr>
      <w:r>
        <w:rPr>
          <w:rStyle w:val="FootnoteReference"/>
        </w:rPr>
        <w:footnoteRef/>
      </w:r>
      <w:r>
        <w:t xml:space="preserve"> </w:t>
      </w:r>
      <w:proofErr w:type="gramStart"/>
      <w:r>
        <w:t>45 C.F.R. §</w:t>
      </w:r>
      <w:r w:rsidRPr="002F0216">
        <w:t xml:space="preserve"> 164.402(2)</w:t>
      </w:r>
      <w:r>
        <w:t>.</w:t>
      </w:r>
      <w:proofErr w:type="gramEnd"/>
    </w:p>
  </w:footnote>
  <w:footnote w:id="33">
    <w:p w:rsidR="001A396C" w:rsidRDefault="001A396C" w:rsidP="002F0216">
      <w:pPr>
        <w:pStyle w:val="FootnoteText"/>
      </w:pPr>
      <w:r>
        <w:rPr>
          <w:rStyle w:val="FootnoteReference"/>
        </w:rPr>
        <w:footnoteRef/>
      </w:r>
      <w:r>
        <w:t xml:space="preserve"> </w:t>
      </w:r>
      <w:r>
        <w:rPr>
          <w:i/>
          <w:iCs/>
        </w:rPr>
        <w:t xml:space="preserve">See </w:t>
      </w:r>
      <w:r>
        <w:t>definition of breach at 45 C.F.R. §§ 164.402(2</w:t>
      </w:r>
      <w:proofErr w:type="gramStart"/>
      <w:r>
        <w:t>)(</w:t>
      </w:r>
      <w:proofErr w:type="spellStart"/>
      <w:proofErr w:type="gramEnd"/>
      <w:r>
        <w:t>i</w:t>
      </w:r>
      <w:proofErr w:type="spellEnd"/>
      <w:r>
        <w:t>)-(iv).</w:t>
      </w:r>
    </w:p>
  </w:footnote>
  <w:footnote w:id="34">
    <w:p w:rsidR="001A396C" w:rsidRDefault="001A396C">
      <w:pPr>
        <w:pStyle w:val="FootnoteText"/>
      </w:pPr>
      <w:r>
        <w:rPr>
          <w:rStyle w:val="FootnoteReference"/>
        </w:rPr>
        <w:footnoteRef/>
      </w:r>
      <w:r>
        <w:t xml:space="preserve"> </w:t>
      </w:r>
      <w:r>
        <w:rPr>
          <w:i/>
          <w:iCs/>
        </w:rPr>
        <w:t xml:space="preserve">See </w:t>
      </w:r>
      <w:r>
        <w:t>definition of breach at 45 C.F.R. 164.402(1</w:t>
      </w:r>
      <w:proofErr w:type="gramStart"/>
      <w:r>
        <w:t>)(</w:t>
      </w:r>
      <w:proofErr w:type="spellStart"/>
      <w:proofErr w:type="gramEnd"/>
      <w:r>
        <w:t>i</w:t>
      </w:r>
      <w:proofErr w:type="spellEnd"/>
      <w:r>
        <w:t>).</w:t>
      </w:r>
    </w:p>
  </w:footnote>
  <w:footnote w:id="35">
    <w:p w:rsidR="001A396C" w:rsidRDefault="001A396C">
      <w:pPr>
        <w:pStyle w:val="FootnoteText"/>
      </w:pPr>
      <w:r>
        <w:rPr>
          <w:rStyle w:val="FootnoteReference"/>
        </w:rPr>
        <w:footnoteRef/>
      </w:r>
      <w:r>
        <w:t xml:space="preserve"> </w:t>
      </w:r>
      <w:r>
        <w:rPr>
          <w:i/>
          <w:iCs/>
        </w:rPr>
        <w:t xml:space="preserve">See </w:t>
      </w:r>
      <w:r>
        <w:t>definition of breach at 45 C.F.R. 164.402(1</w:t>
      </w:r>
      <w:proofErr w:type="gramStart"/>
      <w:r>
        <w:t>)(</w:t>
      </w:r>
      <w:proofErr w:type="gramEnd"/>
      <w:r>
        <w:t>ii).</w:t>
      </w:r>
    </w:p>
  </w:footnote>
  <w:footnote w:id="36">
    <w:p w:rsidR="001A396C" w:rsidRDefault="001A396C">
      <w:pPr>
        <w:pStyle w:val="FootnoteText"/>
      </w:pPr>
      <w:r>
        <w:rPr>
          <w:rStyle w:val="FootnoteReference"/>
        </w:rPr>
        <w:footnoteRef/>
      </w:r>
      <w:r>
        <w:t xml:space="preserve"> </w:t>
      </w:r>
      <w:r>
        <w:rPr>
          <w:i/>
          <w:iCs/>
        </w:rPr>
        <w:t xml:space="preserve">See </w:t>
      </w:r>
      <w:r>
        <w:t>definition of breach at 45 C.F.R. 164.402(1</w:t>
      </w:r>
      <w:proofErr w:type="gramStart"/>
      <w:r>
        <w:t>)(</w:t>
      </w:r>
      <w:proofErr w:type="gramEnd"/>
      <w:r>
        <w:t>iii).</w:t>
      </w:r>
    </w:p>
  </w:footnote>
  <w:footnote w:id="37">
    <w:p w:rsidR="001A396C" w:rsidRPr="00B1793B" w:rsidRDefault="001A396C">
      <w:pPr>
        <w:pStyle w:val="FootnoteText"/>
      </w:pPr>
      <w:r w:rsidRPr="00B1793B">
        <w:rPr>
          <w:rStyle w:val="FootnoteReference"/>
        </w:rPr>
        <w:footnoteRef/>
      </w:r>
      <w:r w:rsidRPr="00B1793B">
        <w:t xml:space="preserve"> </w:t>
      </w:r>
      <w:r w:rsidRPr="00790EE4">
        <w:rPr>
          <w:rFonts w:cs="Myriad Pro"/>
          <w:color w:val="000000"/>
        </w:rPr>
        <w:t>HHS has set forth specific content requirements (45 C.F.R. § 164.404(c)) and m</w:t>
      </w:r>
      <w:r>
        <w:rPr>
          <w:rFonts w:cs="Myriad Pro"/>
          <w:color w:val="000000"/>
        </w:rPr>
        <w:t xml:space="preserve">ethods of notifying individuals </w:t>
      </w:r>
      <w:r w:rsidRPr="00790EE4">
        <w:rPr>
          <w:rFonts w:cs="Myriad Pro"/>
          <w:color w:val="000000"/>
        </w:rPr>
        <w:t>(45 C.F.R. § 164.404(d)</w:t>
      </w:r>
      <w:r>
        <w:t>).</w:t>
      </w:r>
    </w:p>
  </w:footnote>
  <w:footnote w:id="38">
    <w:p w:rsidR="001A396C" w:rsidRDefault="001A396C">
      <w:pPr>
        <w:pStyle w:val="FootnoteText"/>
      </w:pPr>
      <w:r>
        <w:rPr>
          <w:rStyle w:val="FootnoteReference"/>
        </w:rPr>
        <w:footnoteRef/>
      </w:r>
      <w:r>
        <w:t xml:space="preserve"> HITECH Act § 13402(e</w:t>
      </w:r>
      <w:proofErr w:type="gramStart"/>
      <w:r>
        <w:t>)(</w:t>
      </w:r>
      <w:proofErr w:type="gramEnd"/>
      <w:r>
        <w:t>4); codified at 42 C.F.R. § 17932(e)(3)-(4).</w:t>
      </w:r>
    </w:p>
  </w:footnote>
  <w:footnote w:id="39">
    <w:p w:rsidR="001A396C" w:rsidRPr="00453FFD" w:rsidRDefault="001A396C">
      <w:pPr>
        <w:pStyle w:val="FootnoteText"/>
        <w:rPr>
          <w:highlight w:val="yellow"/>
        </w:rPr>
      </w:pPr>
      <w:r w:rsidRPr="008357A4">
        <w:rPr>
          <w:rStyle w:val="FootnoteReference"/>
        </w:rPr>
        <w:footnoteRef/>
      </w:r>
      <w:r w:rsidRPr="008357A4">
        <w:t xml:space="preserve"> 74 FR 42752 (Aug. 24, 2009)</w:t>
      </w:r>
      <w:r w:rsidRPr="00790EE4">
        <w:t xml:space="preserve">; 42 </w:t>
      </w:r>
      <w:r>
        <w:t>U.S.C.</w:t>
      </w:r>
      <w:r w:rsidRPr="00790EE4">
        <w:t xml:space="preserve"> § 17932 (e</w:t>
      </w:r>
      <w:proofErr w:type="gramStart"/>
      <w:r w:rsidRPr="00790EE4">
        <w:t>)(</w:t>
      </w:r>
      <w:proofErr w:type="gramEnd"/>
      <w:r w:rsidRPr="00790EE4">
        <w:t>2).</w:t>
      </w:r>
    </w:p>
  </w:footnote>
  <w:footnote w:id="40">
    <w:p w:rsidR="001A396C" w:rsidRDefault="001A396C">
      <w:pPr>
        <w:pStyle w:val="FootnoteText"/>
      </w:pPr>
      <w:r w:rsidRPr="008357A4">
        <w:rPr>
          <w:rStyle w:val="FootnoteReference"/>
        </w:rPr>
        <w:footnoteRef/>
      </w:r>
      <w:r w:rsidRPr="008357A4">
        <w:t xml:space="preserve"> 74 FR 42750-45752.</w:t>
      </w:r>
      <w:r>
        <w:t xml:space="preserve"> 45 C.F.R. § 164.404(b)</w:t>
      </w:r>
    </w:p>
  </w:footnote>
  <w:footnote w:id="41">
    <w:p w:rsidR="001A396C" w:rsidRDefault="001A396C">
      <w:pPr>
        <w:pStyle w:val="FootnoteText"/>
      </w:pPr>
      <w:r>
        <w:rPr>
          <w:rStyle w:val="FootnoteReference"/>
        </w:rPr>
        <w:footnoteRef/>
      </w:r>
      <w:r>
        <w:t xml:space="preserve"> </w:t>
      </w:r>
      <w:proofErr w:type="gramStart"/>
      <w:r>
        <w:t>45 C.F.R. § 164.528; RCW 70.02.020(2).</w:t>
      </w:r>
      <w:proofErr w:type="gramEnd"/>
    </w:p>
  </w:footnote>
  <w:footnote w:id="42">
    <w:p w:rsidR="001A396C" w:rsidRDefault="001A396C">
      <w:pPr>
        <w:pStyle w:val="FootnoteText"/>
      </w:pPr>
      <w:r>
        <w:rPr>
          <w:rStyle w:val="FootnoteReference"/>
        </w:rPr>
        <w:footnoteRef/>
      </w:r>
      <w:r>
        <w:t xml:space="preserve"> 45 C.F.R. § 164.528(c</w:t>
      </w:r>
      <w:proofErr w:type="gramStart"/>
      <w:r>
        <w:t>)(</w:t>
      </w:r>
      <w:proofErr w:type="gramEnd"/>
      <w:r>
        <w:t>1).</w:t>
      </w:r>
    </w:p>
  </w:footnote>
  <w:footnote w:id="43">
    <w:p w:rsidR="001A396C" w:rsidRDefault="001A396C">
      <w:pPr>
        <w:pStyle w:val="FootnoteText"/>
      </w:pPr>
      <w:r>
        <w:rPr>
          <w:rStyle w:val="FootnoteReference"/>
        </w:rPr>
        <w:footnoteRef/>
      </w:r>
      <w:r>
        <w:t xml:space="preserve"> 45 C.F.R. § 164.528(c</w:t>
      </w:r>
      <w:proofErr w:type="gramStart"/>
      <w:r>
        <w:t>)(</w:t>
      </w:r>
      <w:proofErr w:type="gramEnd"/>
      <w:r>
        <w:t>1)(ii)(B).</w:t>
      </w:r>
    </w:p>
  </w:footnote>
  <w:footnote w:id="44">
    <w:p w:rsidR="001A396C" w:rsidRDefault="001A396C">
      <w:pPr>
        <w:pStyle w:val="FootnoteText"/>
      </w:pPr>
      <w:r>
        <w:rPr>
          <w:rStyle w:val="FootnoteReference"/>
        </w:rPr>
        <w:footnoteRef/>
      </w:r>
      <w:r>
        <w:t xml:space="preserve"> 45 C.F.R. § 164.528(b</w:t>
      </w:r>
      <w:proofErr w:type="gramStart"/>
      <w:r>
        <w:t>)(</w:t>
      </w:r>
      <w:proofErr w:type="gramEnd"/>
      <w:r>
        <w:t>2).</w:t>
      </w:r>
    </w:p>
  </w:footnote>
  <w:footnote w:id="45">
    <w:p w:rsidR="001A396C" w:rsidRDefault="001A396C">
      <w:pPr>
        <w:pStyle w:val="FootnoteText"/>
      </w:pPr>
      <w:r>
        <w:rPr>
          <w:rStyle w:val="FootnoteReference"/>
        </w:rPr>
        <w:footnoteRef/>
      </w:r>
      <w:r>
        <w:t xml:space="preserve"> 45 C.F.R. § 164.528(c</w:t>
      </w:r>
      <w:proofErr w:type="gramStart"/>
      <w:r>
        <w:t>)(</w:t>
      </w:r>
      <w:proofErr w:type="gramEnd"/>
      <w:r>
        <w:t>2).</w:t>
      </w:r>
    </w:p>
  </w:footnote>
  <w:footnote w:id="46">
    <w:p w:rsidR="001A396C" w:rsidRPr="00727913" w:rsidRDefault="001A396C">
      <w:pPr>
        <w:pStyle w:val="FootnoteText"/>
      </w:pPr>
      <w:r>
        <w:rPr>
          <w:rStyle w:val="FootnoteReference"/>
        </w:rPr>
        <w:footnoteRef/>
      </w:r>
      <w:r>
        <w:t xml:space="preserve"> </w:t>
      </w:r>
      <w:r>
        <w:rPr>
          <w:i/>
        </w:rPr>
        <w:t>Id</w:t>
      </w:r>
      <w:r>
        <w:t>.</w:t>
      </w:r>
    </w:p>
  </w:footnote>
  <w:footnote w:id="47">
    <w:p w:rsidR="001A396C" w:rsidRDefault="001A396C">
      <w:pPr>
        <w:pStyle w:val="FootnoteText"/>
      </w:pPr>
      <w:r>
        <w:rPr>
          <w:rStyle w:val="FootnoteReference"/>
        </w:rPr>
        <w:footnoteRef/>
      </w:r>
      <w:r>
        <w:t xml:space="preserve"> </w:t>
      </w:r>
      <w:proofErr w:type="gramStart"/>
      <w:r>
        <w:t>RCW 71.05.390; RCW 71.05.420; RCW 71.05.630; RCW 71.34.340 (minors).</w:t>
      </w:r>
      <w:proofErr w:type="gramEnd"/>
    </w:p>
  </w:footnote>
  <w:footnote w:id="48">
    <w:p w:rsidR="001A396C" w:rsidRDefault="001A396C">
      <w:pPr>
        <w:pStyle w:val="FootnoteText"/>
      </w:pPr>
      <w:r>
        <w:rPr>
          <w:rStyle w:val="FootnoteReference"/>
        </w:rPr>
        <w:footnoteRef/>
      </w:r>
      <w:r>
        <w:t xml:space="preserve"> </w:t>
      </w:r>
      <w:proofErr w:type="gramStart"/>
      <w:r>
        <w:t>RCW 70.96A.150; RCW 70.96A.230.</w:t>
      </w:r>
      <w:proofErr w:type="gramEnd"/>
    </w:p>
  </w:footnote>
  <w:footnote w:id="49">
    <w:p w:rsidR="001A396C" w:rsidRDefault="001A396C">
      <w:pPr>
        <w:pStyle w:val="FootnoteText"/>
      </w:pPr>
      <w:r>
        <w:rPr>
          <w:rStyle w:val="FootnoteReference"/>
        </w:rPr>
        <w:footnoteRef/>
      </w:r>
      <w:r>
        <w:t xml:space="preserve"> </w:t>
      </w:r>
      <w:proofErr w:type="gramStart"/>
      <w:r>
        <w:t>RCW 70.24.105.</w:t>
      </w:r>
      <w:proofErr w:type="gramEnd"/>
    </w:p>
  </w:footnote>
  <w:footnote w:id="50">
    <w:p w:rsidR="001A396C" w:rsidRDefault="001A396C">
      <w:pPr>
        <w:pStyle w:val="FootnoteText"/>
      </w:pPr>
      <w:r>
        <w:rPr>
          <w:rStyle w:val="FootnoteReference"/>
        </w:rPr>
        <w:footnoteRef/>
      </w:r>
      <w:r>
        <w:t xml:space="preserve"> 45 C.F.R. § 164.508(a</w:t>
      </w:r>
      <w:proofErr w:type="gramStart"/>
      <w:r>
        <w:t>)(</w:t>
      </w:r>
      <w:proofErr w:type="gramEnd"/>
      <w:r>
        <w:t>2).</w:t>
      </w:r>
    </w:p>
  </w:footnote>
  <w:footnote w:id="51">
    <w:p w:rsidR="001A396C" w:rsidRDefault="001A396C">
      <w:pPr>
        <w:pStyle w:val="FootnoteText"/>
      </w:pPr>
      <w:r>
        <w:rPr>
          <w:rStyle w:val="FootnoteReference"/>
        </w:rPr>
        <w:footnoteRef/>
      </w:r>
      <w:r>
        <w:t xml:space="preserve"> 45 C.F.R. § 164.502(g</w:t>
      </w:r>
      <w:proofErr w:type="gramStart"/>
      <w:r>
        <w:t>)(</w:t>
      </w:r>
      <w:proofErr w:type="gramEnd"/>
      <w:r>
        <w:t>3); RCW 70.02.130(1).</w:t>
      </w:r>
    </w:p>
  </w:footnote>
  <w:footnote w:id="52">
    <w:p w:rsidR="001A396C" w:rsidRPr="00FA15A8" w:rsidRDefault="001A396C">
      <w:pPr>
        <w:pStyle w:val="FootnoteText"/>
      </w:pPr>
      <w:r>
        <w:rPr>
          <w:rStyle w:val="FootnoteReference"/>
        </w:rPr>
        <w:footnoteRef/>
      </w:r>
      <w:r>
        <w:t xml:space="preserve"> </w:t>
      </w:r>
      <w:r>
        <w:rPr>
          <w:i/>
        </w:rPr>
        <w:t>Id</w:t>
      </w:r>
      <w:r>
        <w:t>.</w:t>
      </w:r>
    </w:p>
  </w:footnote>
  <w:footnote w:id="53">
    <w:p w:rsidR="001A396C" w:rsidRPr="00FA15A8" w:rsidRDefault="001A396C">
      <w:pPr>
        <w:pStyle w:val="FootnoteText"/>
      </w:pPr>
      <w:r>
        <w:rPr>
          <w:rStyle w:val="FootnoteReference"/>
        </w:rPr>
        <w:footnoteRef/>
      </w:r>
      <w:r>
        <w:t xml:space="preserve"> </w:t>
      </w:r>
      <w:r>
        <w:rPr>
          <w:i/>
        </w:rPr>
        <w:t>Id</w:t>
      </w:r>
      <w:r>
        <w:t>.</w:t>
      </w:r>
    </w:p>
  </w:footnote>
  <w:footnote w:id="54">
    <w:p w:rsidR="001A396C" w:rsidRPr="00826776" w:rsidRDefault="001A396C">
      <w:pPr>
        <w:pStyle w:val="FootnoteText"/>
      </w:pPr>
      <w:r>
        <w:rPr>
          <w:rStyle w:val="FootnoteReference"/>
        </w:rPr>
        <w:footnoteRef/>
      </w:r>
      <w:r>
        <w:t xml:space="preserve"> </w:t>
      </w:r>
      <w:r>
        <w:rPr>
          <w:i/>
        </w:rPr>
        <w:t>Id</w:t>
      </w:r>
      <w:r>
        <w:t>.</w:t>
      </w:r>
    </w:p>
  </w:footnote>
  <w:footnote w:id="55">
    <w:p w:rsidR="001A396C" w:rsidRDefault="001A396C">
      <w:pPr>
        <w:pStyle w:val="FootnoteText"/>
      </w:pPr>
      <w:r>
        <w:rPr>
          <w:rStyle w:val="FootnoteReference"/>
        </w:rPr>
        <w:footnoteRef/>
      </w:r>
      <w:r>
        <w:t xml:space="preserve"> </w:t>
      </w:r>
      <w:proofErr w:type="gramStart"/>
      <w:r>
        <w:t>RCW 26.09.225.</w:t>
      </w:r>
      <w:proofErr w:type="gramEnd"/>
    </w:p>
  </w:footnote>
  <w:footnote w:id="56">
    <w:p w:rsidR="001A396C" w:rsidRDefault="001A396C">
      <w:pPr>
        <w:pStyle w:val="FootnoteText"/>
      </w:pPr>
      <w:r>
        <w:rPr>
          <w:rStyle w:val="FootnoteReference"/>
        </w:rPr>
        <w:footnoteRef/>
      </w:r>
      <w:r>
        <w:t xml:space="preserve"> 45 C.F.R. § 164.502(g</w:t>
      </w:r>
      <w:proofErr w:type="gramStart"/>
      <w:r>
        <w:t>)(</w:t>
      </w:r>
      <w:proofErr w:type="gramEnd"/>
      <w:r>
        <w:t>4).</w:t>
      </w:r>
    </w:p>
  </w:footnote>
  <w:footnote w:id="57">
    <w:p w:rsidR="001A396C" w:rsidRDefault="001A396C">
      <w:pPr>
        <w:pStyle w:val="FootnoteText"/>
      </w:pPr>
      <w:r>
        <w:rPr>
          <w:rStyle w:val="FootnoteReference"/>
        </w:rPr>
        <w:footnoteRef/>
      </w:r>
      <w:r>
        <w:t xml:space="preserve"> </w:t>
      </w:r>
      <w:proofErr w:type="gramStart"/>
      <w:r>
        <w:t>78 FR 5613-5614 (Jan. 25, 2013); 45 C.F.R. 164.502(f).</w:t>
      </w:r>
      <w:proofErr w:type="gramEnd"/>
    </w:p>
  </w:footnote>
  <w:footnote w:id="58">
    <w:p w:rsidR="001A396C" w:rsidRDefault="001A396C">
      <w:pPr>
        <w:pStyle w:val="FootnoteText"/>
      </w:pPr>
      <w:r>
        <w:rPr>
          <w:rStyle w:val="FootnoteReference"/>
        </w:rPr>
        <w:footnoteRef/>
      </w:r>
      <w:r>
        <w:t xml:space="preserve"> 78 FR 5614-5616 (Jan. 25, 2013); 45 C.F.R. § 164.510(b</w:t>
      </w:r>
      <w:proofErr w:type="gramStart"/>
      <w:r>
        <w:t>)(</w:t>
      </w:r>
      <w:proofErr w:type="gramEnd"/>
      <w:r>
        <w:t>5).</w:t>
      </w:r>
    </w:p>
  </w:footnote>
  <w:footnote w:id="59">
    <w:p w:rsidR="001A396C" w:rsidRPr="00CD6DAA" w:rsidRDefault="001A396C">
      <w:pPr>
        <w:pStyle w:val="FootnoteText"/>
      </w:pPr>
      <w:r>
        <w:rPr>
          <w:rStyle w:val="FootnoteReference"/>
        </w:rPr>
        <w:footnoteRef/>
      </w:r>
      <w:r>
        <w:t xml:space="preserve"> </w:t>
      </w:r>
      <w:r>
        <w:rPr>
          <w:i/>
        </w:rPr>
        <w:t>Id</w:t>
      </w:r>
      <w:r>
        <w:t>.</w:t>
      </w:r>
    </w:p>
  </w:footnote>
  <w:footnote w:id="60">
    <w:p w:rsidR="001A396C" w:rsidRDefault="001A396C">
      <w:pPr>
        <w:pStyle w:val="FootnoteText"/>
      </w:pPr>
      <w:r>
        <w:rPr>
          <w:rStyle w:val="FootnoteReference"/>
        </w:rPr>
        <w:footnoteRef/>
      </w:r>
      <w:r>
        <w:t xml:space="preserve"> </w:t>
      </w:r>
      <w:proofErr w:type="gramStart"/>
      <w:r w:rsidRPr="00F012C1">
        <w:t>45 C.F.R.</w:t>
      </w:r>
      <w:r>
        <w:t xml:space="preserve"> § 164.524(d).</w:t>
      </w:r>
      <w:proofErr w:type="gramEnd"/>
    </w:p>
  </w:footnote>
  <w:footnote w:id="61">
    <w:p w:rsidR="001A396C" w:rsidRDefault="001A396C">
      <w:pPr>
        <w:pStyle w:val="FootnoteText"/>
      </w:pPr>
      <w:r>
        <w:rPr>
          <w:rStyle w:val="FootnoteReference"/>
        </w:rPr>
        <w:footnoteRef/>
      </w:r>
      <w:r>
        <w:t xml:space="preserve"> </w:t>
      </w:r>
      <w:proofErr w:type="gramStart"/>
      <w:r>
        <w:t>45 C.F.R. § 164.506(c); RCW 70.02.050(1).</w:t>
      </w:r>
      <w:proofErr w:type="gramEnd"/>
    </w:p>
  </w:footnote>
  <w:footnote w:id="62">
    <w:p w:rsidR="001A396C" w:rsidRDefault="001A396C">
      <w:pPr>
        <w:pStyle w:val="FootnoteText"/>
      </w:pPr>
      <w:r>
        <w:rPr>
          <w:rStyle w:val="FootnoteReference"/>
        </w:rPr>
        <w:footnoteRef/>
      </w:r>
      <w:r>
        <w:t xml:space="preserve"> 45 C.F.R. § 164.510(b)(2); </w:t>
      </w:r>
    </w:p>
  </w:footnote>
  <w:footnote w:id="63">
    <w:p w:rsidR="001A396C" w:rsidRDefault="001A396C">
      <w:pPr>
        <w:pStyle w:val="FootnoteText"/>
      </w:pPr>
      <w:r>
        <w:rPr>
          <w:rStyle w:val="FootnoteReference"/>
        </w:rPr>
        <w:footnoteRef/>
      </w:r>
      <w:r>
        <w:t xml:space="preserve"> 45 C.F.R. § 164.510(b</w:t>
      </w:r>
      <w:proofErr w:type="gramStart"/>
      <w:r>
        <w:t>)(</w:t>
      </w:r>
      <w:proofErr w:type="gramEnd"/>
      <w:r>
        <w:t>3); RCW 70.02.050(1)(c).</w:t>
      </w:r>
    </w:p>
  </w:footnote>
  <w:footnote w:id="64">
    <w:p w:rsidR="001A396C" w:rsidRDefault="001A396C">
      <w:pPr>
        <w:pStyle w:val="FootnoteText"/>
      </w:pPr>
      <w:r>
        <w:rPr>
          <w:rStyle w:val="FootnoteReference"/>
        </w:rPr>
        <w:footnoteRef/>
      </w:r>
      <w:r>
        <w:t xml:space="preserve"> 45 C.F.R. § 164.512; RCW 70.02.050</w:t>
      </w:r>
    </w:p>
  </w:footnote>
  <w:footnote w:id="65">
    <w:p w:rsidR="001A396C" w:rsidRDefault="001A396C">
      <w:pPr>
        <w:pStyle w:val="FootnoteText"/>
      </w:pPr>
      <w:r>
        <w:rPr>
          <w:rStyle w:val="FootnoteReference"/>
        </w:rPr>
        <w:footnoteRef/>
      </w:r>
      <w:r>
        <w:t xml:space="preserve"> RCW 70.02.050(1</w:t>
      </w:r>
      <w:proofErr w:type="gramStart"/>
      <w:r>
        <w:t>)(</w:t>
      </w:r>
      <w:proofErr w:type="gramEnd"/>
      <w:r>
        <w:t>b).</w:t>
      </w:r>
    </w:p>
  </w:footnote>
  <w:footnote w:id="66">
    <w:p w:rsidR="001A396C" w:rsidRPr="00DC6B2C" w:rsidRDefault="001A396C">
      <w:pPr>
        <w:pStyle w:val="FootnoteText"/>
      </w:pPr>
      <w:r>
        <w:rPr>
          <w:rStyle w:val="FootnoteReference"/>
        </w:rPr>
        <w:footnoteRef/>
      </w:r>
      <w:r>
        <w:t xml:space="preserve"> </w:t>
      </w:r>
      <w:r>
        <w:rPr>
          <w:i/>
        </w:rPr>
        <w:t>Id</w:t>
      </w:r>
      <w:r>
        <w:t>.</w:t>
      </w:r>
    </w:p>
  </w:footnote>
  <w:footnote w:id="67">
    <w:p w:rsidR="001A396C" w:rsidRDefault="001A396C">
      <w:pPr>
        <w:pStyle w:val="FootnoteText"/>
      </w:pPr>
      <w:r>
        <w:rPr>
          <w:rStyle w:val="FootnoteReference"/>
        </w:rPr>
        <w:footnoteRef/>
      </w:r>
      <w:r>
        <w:t xml:space="preserve"> RCW 70.02.050(1</w:t>
      </w:r>
      <w:proofErr w:type="gramStart"/>
      <w:r>
        <w:t>)(</w:t>
      </w:r>
      <w:proofErr w:type="gramEnd"/>
      <w:r>
        <w:t>d).</w:t>
      </w:r>
    </w:p>
  </w:footnote>
  <w:footnote w:id="68">
    <w:p w:rsidR="001A396C" w:rsidRDefault="001A396C">
      <w:pPr>
        <w:pStyle w:val="FootnoteText"/>
      </w:pPr>
      <w:r>
        <w:rPr>
          <w:rStyle w:val="FootnoteReference"/>
        </w:rPr>
        <w:footnoteRef/>
      </w:r>
      <w:r>
        <w:t xml:space="preserve"> RCW 70.02.050(1</w:t>
      </w:r>
      <w:proofErr w:type="gramStart"/>
      <w:r>
        <w:t>)(</w:t>
      </w:r>
      <w:proofErr w:type="gramEnd"/>
      <w:r>
        <w:t>g).</w:t>
      </w:r>
    </w:p>
  </w:footnote>
  <w:footnote w:id="69">
    <w:p w:rsidR="001A396C" w:rsidRDefault="001A396C">
      <w:pPr>
        <w:pStyle w:val="FootnoteText"/>
      </w:pPr>
      <w:r>
        <w:rPr>
          <w:rStyle w:val="FootnoteReference"/>
        </w:rPr>
        <w:footnoteRef/>
      </w:r>
      <w:r>
        <w:t xml:space="preserve"> RCW 70.02.050(1</w:t>
      </w:r>
      <w:proofErr w:type="gramStart"/>
      <w:r>
        <w:t>)(</w:t>
      </w:r>
      <w:proofErr w:type="gramEnd"/>
      <w:r>
        <w:t>h).</w:t>
      </w:r>
    </w:p>
  </w:footnote>
  <w:footnote w:id="70">
    <w:p w:rsidR="001A396C" w:rsidRDefault="001A396C">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71">
    <w:p w:rsidR="001A396C" w:rsidRDefault="001A396C">
      <w:pPr>
        <w:pStyle w:val="FootnoteText"/>
      </w:pPr>
      <w:r>
        <w:rPr>
          <w:rStyle w:val="FootnoteReference"/>
        </w:rPr>
        <w:footnoteRef/>
      </w:r>
      <w:r>
        <w:t xml:space="preserve"> RCW 70.02.050(1)(l)</w:t>
      </w:r>
    </w:p>
  </w:footnote>
  <w:footnote w:id="72">
    <w:p w:rsidR="001A396C" w:rsidRDefault="001A396C">
      <w:pPr>
        <w:pStyle w:val="FootnoteText"/>
      </w:pPr>
      <w:r>
        <w:rPr>
          <w:rStyle w:val="FootnoteReference"/>
        </w:rPr>
        <w:footnoteRef/>
      </w:r>
      <w:r>
        <w:t xml:space="preserve"> RCW 70.02.050(m); RCW 70.02.010(8</w:t>
      </w:r>
      <w:proofErr w:type="gramStart"/>
      <w:r>
        <w:t>)(</w:t>
      </w:r>
      <w:proofErr w:type="gramEnd"/>
      <w:r>
        <w:t>a)-(b).</w:t>
      </w:r>
    </w:p>
  </w:footnote>
  <w:footnote w:id="73">
    <w:p w:rsidR="001A396C" w:rsidRDefault="001A396C">
      <w:pPr>
        <w:pStyle w:val="FootnoteText"/>
      </w:pPr>
      <w:r>
        <w:rPr>
          <w:rStyle w:val="FootnoteReference"/>
        </w:rPr>
        <w:footnoteRef/>
      </w:r>
      <w:r>
        <w:t xml:space="preserve"> RCW 70.02.050(1</w:t>
      </w:r>
      <w:proofErr w:type="gramStart"/>
      <w:r>
        <w:t>)(</w:t>
      </w:r>
      <w:proofErr w:type="gramEnd"/>
      <w:r>
        <w:t>n).</w:t>
      </w:r>
    </w:p>
  </w:footnote>
  <w:footnote w:id="74">
    <w:p w:rsidR="001A396C" w:rsidRDefault="001A396C">
      <w:pPr>
        <w:pStyle w:val="FootnoteText"/>
      </w:pPr>
      <w:r>
        <w:rPr>
          <w:rStyle w:val="FootnoteReference"/>
        </w:rPr>
        <w:footnoteRef/>
      </w:r>
      <w:r>
        <w:t xml:space="preserve"> RCW 70.02.050(1</w:t>
      </w:r>
      <w:proofErr w:type="gramStart"/>
      <w:r>
        <w:t>)(</w:t>
      </w:r>
      <w:proofErr w:type="gramEnd"/>
      <w:r>
        <w:t>k).</w:t>
      </w:r>
    </w:p>
  </w:footnote>
  <w:footnote w:id="75">
    <w:p w:rsidR="001A396C" w:rsidRDefault="001A396C">
      <w:pPr>
        <w:pStyle w:val="FootnoteText"/>
      </w:pPr>
      <w:r>
        <w:rPr>
          <w:rStyle w:val="FootnoteReference"/>
        </w:rPr>
        <w:footnoteRef/>
      </w:r>
      <w:r>
        <w:t xml:space="preserve"> </w:t>
      </w:r>
      <w:proofErr w:type="gramStart"/>
      <w:r>
        <w:t>45 C.F.R. § 164.512.</w:t>
      </w:r>
      <w:proofErr w:type="gramEnd"/>
    </w:p>
  </w:footnote>
  <w:footnote w:id="76">
    <w:p w:rsidR="001A396C" w:rsidRDefault="001A396C">
      <w:pPr>
        <w:pStyle w:val="FootnoteText"/>
      </w:pPr>
      <w:r>
        <w:rPr>
          <w:rStyle w:val="FootnoteReference"/>
        </w:rPr>
        <w:footnoteRef/>
      </w:r>
      <w:r>
        <w:t xml:space="preserve"> 45 C.F.R. § 164.512(a); RCW 70.02.050(2</w:t>
      </w:r>
      <w:proofErr w:type="gramStart"/>
      <w:r>
        <w:t>)(</w:t>
      </w:r>
      <w:proofErr w:type="gramEnd"/>
      <w:r>
        <w:t>a).</w:t>
      </w:r>
    </w:p>
  </w:footnote>
  <w:footnote w:id="77">
    <w:p w:rsidR="001A396C" w:rsidRDefault="001A396C">
      <w:pPr>
        <w:pStyle w:val="FootnoteText"/>
      </w:pPr>
      <w:r>
        <w:rPr>
          <w:rStyle w:val="FootnoteReference"/>
        </w:rPr>
        <w:footnoteRef/>
      </w:r>
      <w:r>
        <w:t xml:space="preserve"> 45 C.F.R. § 164.512(a); RCW 70.02.050(2</w:t>
      </w:r>
      <w:proofErr w:type="gramStart"/>
      <w:r>
        <w:t>)(</w:t>
      </w:r>
      <w:proofErr w:type="gramEnd"/>
      <w:r>
        <w:t>b).</w:t>
      </w:r>
    </w:p>
  </w:footnote>
  <w:footnote w:id="78">
    <w:p w:rsidR="001A396C" w:rsidRDefault="001A396C">
      <w:pPr>
        <w:pStyle w:val="FootnoteText"/>
      </w:pPr>
      <w:r>
        <w:rPr>
          <w:rStyle w:val="FootnoteReference"/>
        </w:rPr>
        <w:footnoteRef/>
      </w:r>
      <w:r>
        <w:t xml:space="preserve"> RCW 70.02.050(2</w:t>
      </w:r>
      <w:proofErr w:type="gramStart"/>
      <w:r>
        <w:t>)(</w:t>
      </w:r>
      <w:proofErr w:type="gramEnd"/>
      <w:r>
        <w:t>c).</w:t>
      </w:r>
    </w:p>
  </w:footnote>
  <w:footnote w:id="79">
    <w:p w:rsidR="001A396C" w:rsidRPr="00C06429" w:rsidRDefault="001A396C">
      <w:pPr>
        <w:pStyle w:val="FootnoteText"/>
      </w:pPr>
      <w:r>
        <w:rPr>
          <w:rStyle w:val="FootnoteReference"/>
        </w:rPr>
        <w:footnoteRef/>
      </w:r>
      <w:r>
        <w:t xml:space="preserve"> </w:t>
      </w:r>
      <w:r>
        <w:rPr>
          <w:i/>
        </w:rPr>
        <w:t>Id</w:t>
      </w:r>
      <w:r>
        <w:t>.</w:t>
      </w:r>
    </w:p>
  </w:footnote>
  <w:footnote w:id="80">
    <w:p w:rsidR="001A396C" w:rsidRPr="00C06429" w:rsidRDefault="001A396C">
      <w:pPr>
        <w:pStyle w:val="FootnoteText"/>
      </w:pPr>
      <w:r>
        <w:rPr>
          <w:rStyle w:val="FootnoteReference"/>
        </w:rPr>
        <w:footnoteRef/>
      </w:r>
      <w:r>
        <w:t xml:space="preserve"> </w:t>
      </w:r>
      <w:r>
        <w:rPr>
          <w:i/>
        </w:rPr>
        <w:t>Id</w:t>
      </w:r>
      <w:r>
        <w:t>.</w:t>
      </w:r>
    </w:p>
  </w:footnote>
  <w:footnote w:id="81">
    <w:p w:rsidR="001A396C" w:rsidRDefault="001A396C">
      <w:pPr>
        <w:pStyle w:val="FootnoteText"/>
      </w:pPr>
      <w:r>
        <w:rPr>
          <w:rStyle w:val="FootnoteReference"/>
        </w:rPr>
        <w:footnoteRef/>
      </w:r>
      <w:r>
        <w:t xml:space="preserve"> 45 C.F.R. § 164.512(g); RCW 70.02.050(2</w:t>
      </w:r>
      <w:proofErr w:type="gramStart"/>
      <w:r>
        <w:t>)(</w:t>
      </w:r>
      <w:proofErr w:type="gramEnd"/>
      <w:r>
        <w:t>d).</w:t>
      </w:r>
    </w:p>
  </w:footnote>
  <w:footnote w:id="82">
    <w:p w:rsidR="001A396C" w:rsidRDefault="001A396C">
      <w:pPr>
        <w:pStyle w:val="FootnoteText"/>
      </w:pPr>
      <w:r>
        <w:rPr>
          <w:rStyle w:val="FootnoteReference"/>
        </w:rPr>
        <w:footnoteRef/>
      </w:r>
      <w:r>
        <w:t xml:space="preserve"> 45 C.F.R. § 164.512(e</w:t>
      </w:r>
      <w:proofErr w:type="gramStart"/>
      <w:r>
        <w:t>)(</w:t>
      </w:r>
      <w:proofErr w:type="gramEnd"/>
      <w:r>
        <w:t>ii); RCW 70.02.050(2)(e).</w:t>
      </w:r>
    </w:p>
  </w:footnote>
  <w:footnote w:id="83">
    <w:p w:rsidR="001A396C" w:rsidRDefault="001A396C">
      <w:pPr>
        <w:pStyle w:val="FootnoteText"/>
      </w:pPr>
      <w:r>
        <w:rPr>
          <w:rStyle w:val="FootnoteReference"/>
        </w:rPr>
        <w:footnoteRef/>
      </w:r>
      <w:r>
        <w:t xml:space="preserve"> </w:t>
      </w:r>
      <w:proofErr w:type="gramStart"/>
      <w:r>
        <w:t>RCW 70.02.080(1).</w:t>
      </w:r>
      <w:proofErr w:type="gramEnd"/>
    </w:p>
  </w:footnote>
  <w:footnote w:id="84">
    <w:p w:rsidR="001A396C" w:rsidRDefault="001A396C">
      <w:pPr>
        <w:pStyle w:val="FootnoteText"/>
      </w:pPr>
      <w:r>
        <w:rPr>
          <w:rStyle w:val="FootnoteReference"/>
        </w:rPr>
        <w:footnoteRef/>
      </w:r>
      <w:r>
        <w:t xml:space="preserve"> 45 C.F.R. § 164.524(b</w:t>
      </w:r>
      <w:proofErr w:type="gramStart"/>
      <w:r>
        <w:t>)(</w:t>
      </w:r>
      <w:proofErr w:type="gramEnd"/>
      <w:r>
        <w:t>2).</w:t>
      </w:r>
    </w:p>
  </w:footnote>
  <w:footnote w:id="85">
    <w:p w:rsidR="001A396C" w:rsidRDefault="001A396C">
      <w:pPr>
        <w:pStyle w:val="FootnoteText"/>
      </w:pPr>
      <w:r>
        <w:rPr>
          <w:rStyle w:val="FootnoteReference"/>
        </w:rPr>
        <w:footnoteRef/>
      </w:r>
      <w:r>
        <w:t xml:space="preserve"> 45 C.F.R. § 164.524(c</w:t>
      </w:r>
      <w:proofErr w:type="gramStart"/>
      <w:r>
        <w:t>)(</w:t>
      </w:r>
      <w:proofErr w:type="gramEnd"/>
      <w:r>
        <w:t>4); RCW 70.02.030(2).</w:t>
      </w:r>
    </w:p>
  </w:footnote>
  <w:footnote w:id="86">
    <w:p w:rsidR="001A396C" w:rsidRDefault="001A396C">
      <w:pPr>
        <w:pStyle w:val="FootnoteText"/>
      </w:pPr>
      <w:r>
        <w:rPr>
          <w:rStyle w:val="FootnoteReference"/>
        </w:rPr>
        <w:footnoteRef/>
      </w:r>
      <w:r>
        <w:t xml:space="preserve"> </w:t>
      </w:r>
      <w:proofErr w:type="gramStart"/>
      <w:r>
        <w:t>RCW 70.02.080(1); 45 C.F.R. § 164.524(d).</w:t>
      </w:r>
      <w:proofErr w:type="gramEnd"/>
    </w:p>
  </w:footnote>
  <w:footnote w:id="87">
    <w:p w:rsidR="001A396C" w:rsidRDefault="001A396C">
      <w:pPr>
        <w:pStyle w:val="FootnoteText"/>
      </w:pPr>
      <w:r>
        <w:rPr>
          <w:rStyle w:val="FootnoteReference"/>
        </w:rPr>
        <w:footnoteRef/>
      </w:r>
      <w:r>
        <w:t xml:space="preserve"> </w:t>
      </w:r>
      <w:proofErr w:type="gramStart"/>
      <w:r>
        <w:t>RCW 70.02.080(2).</w:t>
      </w:r>
      <w:proofErr w:type="gramEnd"/>
    </w:p>
  </w:footnote>
  <w:footnote w:id="88">
    <w:p w:rsidR="001A396C" w:rsidRPr="009A71E7" w:rsidRDefault="001A396C">
      <w:pPr>
        <w:pStyle w:val="FootnoteText"/>
      </w:pPr>
      <w:r>
        <w:rPr>
          <w:rStyle w:val="FootnoteReference"/>
        </w:rPr>
        <w:footnoteRef/>
      </w:r>
      <w:r>
        <w:t xml:space="preserve"> </w:t>
      </w:r>
      <w:r>
        <w:rPr>
          <w:i/>
        </w:rPr>
        <w:t>Id</w:t>
      </w:r>
      <w:r>
        <w:t>.</w:t>
      </w:r>
    </w:p>
  </w:footnote>
  <w:footnote w:id="89">
    <w:p w:rsidR="001A396C" w:rsidRDefault="001A396C">
      <w:pPr>
        <w:pStyle w:val="FootnoteText"/>
      </w:pPr>
      <w:r>
        <w:rPr>
          <w:rStyle w:val="FootnoteReference"/>
        </w:rPr>
        <w:footnoteRef/>
      </w:r>
      <w:r>
        <w:t xml:space="preserve"> </w:t>
      </w:r>
      <w:proofErr w:type="gramStart"/>
      <w:r>
        <w:t>RCW 70.02.090(1).</w:t>
      </w:r>
      <w:proofErr w:type="gramEnd"/>
    </w:p>
  </w:footnote>
  <w:footnote w:id="90">
    <w:p w:rsidR="001A396C" w:rsidRDefault="001A396C">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91">
    <w:p w:rsidR="001A396C" w:rsidRDefault="001A396C">
      <w:pPr>
        <w:pStyle w:val="FootnoteText"/>
      </w:pPr>
      <w:r>
        <w:rPr>
          <w:rStyle w:val="FootnoteReference"/>
        </w:rPr>
        <w:footnoteRef/>
      </w:r>
      <w:r>
        <w:t xml:space="preserve"> </w:t>
      </w:r>
      <w:proofErr w:type="gramStart"/>
      <w:r>
        <w:t>RCW 71.05.630.</w:t>
      </w:r>
      <w:proofErr w:type="gramEnd"/>
    </w:p>
  </w:footnote>
  <w:footnote w:id="92">
    <w:p w:rsidR="001A396C" w:rsidRDefault="001A396C">
      <w:pPr>
        <w:pStyle w:val="FootnoteText"/>
      </w:pPr>
      <w:r>
        <w:rPr>
          <w:rStyle w:val="FootnoteReference"/>
        </w:rPr>
        <w:footnoteRef/>
      </w:r>
      <w:r>
        <w:t xml:space="preserve"> </w:t>
      </w:r>
      <w:proofErr w:type="gramStart"/>
      <w:r>
        <w:t>45 C.F.R. § 164.524(d); RCW 70.02.090(2).</w:t>
      </w:r>
      <w:proofErr w:type="gramEnd"/>
    </w:p>
  </w:footnote>
  <w:footnote w:id="93">
    <w:p w:rsidR="001A396C" w:rsidRDefault="001A396C">
      <w:pPr>
        <w:pStyle w:val="FootnoteText"/>
      </w:pPr>
      <w:r>
        <w:rPr>
          <w:rStyle w:val="FootnoteReference"/>
        </w:rPr>
        <w:footnoteRef/>
      </w:r>
      <w:r>
        <w:t xml:space="preserve"> 45 C.F.R. § 164.524(d</w:t>
      </w:r>
      <w:proofErr w:type="gramStart"/>
      <w:r>
        <w:t>)(</w:t>
      </w:r>
      <w:proofErr w:type="gramEnd"/>
      <w:r>
        <w:t>4); RCW 70.02.090(3).</w:t>
      </w:r>
    </w:p>
  </w:footnote>
  <w:footnote w:id="94">
    <w:p w:rsidR="001A396C" w:rsidRDefault="001A396C">
      <w:pPr>
        <w:pStyle w:val="FootnoteText"/>
      </w:pPr>
      <w:r>
        <w:rPr>
          <w:rStyle w:val="FootnoteReference"/>
        </w:rPr>
        <w:footnoteRef/>
      </w:r>
      <w:r>
        <w:t xml:space="preserve"> 45 C.F.R. § 164.524(d</w:t>
      </w:r>
      <w:proofErr w:type="gramStart"/>
      <w:r>
        <w:t>)(</w:t>
      </w:r>
      <w:proofErr w:type="gramEnd"/>
      <w:r>
        <w:t>2).</w:t>
      </w:r>
    </w:p>
  </w:footnote>
  <w:footnote w:id="95">
    <w:p w:rsidR="001A396C" w:rsidRDefault="001A396C">
      <w:pPr>
        <w:pStyle w:val="FootnoteText"/>
      </w:pPr>
      <w:r>
        <w:rPr>
          <w:rStyle w:val="FootnoteReference"/>
        </w:rPr>
        <w:footnoteRef/>
      </w:r>
      <w:r>
        <w:t xml:space="preserve"> 45 C.F.R. § 164.524(c</w:t>
      </w:r>
      <w:proofErr w:type="gramStart"/>
      <w:r>
        <w:t>)(</w:t>
      </w:r>
      <w:proofErr w:type="gramEnd"/>
      <w:r>
        <w:t>4); RCW 70.02.030(2).</w:t>
      </w:r>
    </w:p>
  </w:footnote>
  <w:footnote w:id="96">
    <w:p w:rsidR="001A396C" w:rsidRDefault="001A396C">
      <w:pPr>
        <w:pStyle w:val="FootnoteText"/>
      </w:pPr>
      <w:r>
        <w:rPr>
          <w:rStyle w:val="FootnoteReference"/>
        </w:rPr>
        <w:footnoteRef/>
      </w:r>
      <w:r>
        <w:t xml:space="preserve"> </w:t>
      </w:r>
      <w:proofErr w:type="gramStart"/>
      <w:r>
        <w:t>WAC 246-08-400.</w:t>
      </w:r>
      <w:proofErr w:type="gramEnd"/>
    </w:p>
  </w:footnote>
  <w:footnote w:id="97">
    <w:p w:rsidR="001A396C" w:rsidRDefault="001A396C">
      <w:pPr>
        <w:pStyle w:val="FootnoteText"/>
      </w:pPr>
      <w:r>
        <w:rPr>
          <w:rStyle w:val="FootnoteReference"/>
        </w:rPr>
        <w:footnoteRef/>
      </w:r>
      <w:r>
        <w:t xml:space="preserve"> 45 C.F.R. § 164.524(c</w:t>
      </w:r>
      <w:proofErr w:type="gramStart"/>
      <w:r>
        <w:t>)(</w:t>
      </w:r>
      <w:proofErr w:type="gramEnd"/>
      <w:r>
        <w:t>4)(iii).</w:t>
      </w:r>
    </w:p>
  </w:footnote>
  <w:footnote w:id="98">
    <w:p w:rsidR="001A396C" w:rsidRDefault="001A396C">
      <w:pPr>
        <w:pStyle w:val="FootnoteText"/>
      </w:pPr>
      <w:r>
        <w:rPr>
          <w:rStyle w:val="FootnoteReference"/>
        </w:rPr>
        <w:footnoteRef/>
      </w:r>
      <w:r>
        <w:t xml:space="preserve"> WAC 246-08-400(2</w:t>
      </w:r>
      <w:proofErr w:type="gramStart"/>
      <w:r>
        <w:t>)(</w:t>
      </w:r>
      <w:proofErr w:type="gramEnd"/>
      <w:r>
        <w:t>b).</w:t>
      </w:r>
    </w:p>
  </w:footnote>
  <w:footnote w:id="99">
    <w:p w:rsidR="001A396C" w:rsidRDefault="001A396C">
      <w:pPr>
        <w:pStyle w:val="FootnoteText"/>
      </w:pPr>
      <w:r>
        <w:rPr>
          <w:rStyle w:val="FootnoteReference"/>
        </w:rPr>
        <w:footnoteRef/>
      </w:r>
      <w:r>
        <w:t xml:space="preserve"> </w:t>
      </w:r>
      <w:proofErr w:type="gramStart"/>
      <w:r>
        <w:t>45 C.F.R. § 164.526(a); RCW 70.02.100(1).</w:t>
      </w:r>
      <w:proofErr w:type="gramEnd"/>
    </w:p>
  </w:footnote>
  <w:footnote w:id="100">
    <w:p w:rsidR="001A396C" w:rsidRDefault="001A396C">
      <w:pPr>
        <w:pStyle w:val="FootnoteText"/>
      </w:pPr>
      <w:r>
        <w:rPr>
          <w:rStyle w:val="FootnoteReference"/>
        </w:rPr>
        <w:footnoteRef/>
      </w:r>
      <w:r>
        <w:t xml:space="preserve"> </w:t>
      </w:r>
      <w:proofErr w:type="gramStart"/>
      <w:r>
        <w:t>RCW 70.02.100(2).</w:t>
      </w:r>
      <w:proofErr w:type="gramEnd"/>
    </w:p>
  </w:footnote>
  <w:footnote w:id="101">
    <w:p w:rsidR="001A396C" w:rsidRDefault="001A396C">
      <w:pPr>
        <w:pStyle w:val="FootnoteText"/>
      </w:pPr>
      <w:r>
        <w:rPr>
          <w:rStyle w:val="FootnoteReference"/>
        </w:rPr>
        <w:footnoteRef/>
      </w:r>
      <w:r>
        <w:t xml:space="preserve"> 45 C.F.R. § 164.526(b</w:t>
      </w:r>
      <w:proofErr w:type="gramStart"/>
      <w:r>
        <w:t>)(</w:t>
      </w:r>
      <w:proofErr w:type="gramEnd"/>
      <w:r>
        <w:t>2).</w:t>
      </w:r>
    </w:p>
  </w:footnote>
  <w:footnote w:id="102">
    <w:p w:rsidR="001A396C" w:rsidRDefault="001A396C">
      <w:pPr>
        <w:pStyle w:val="FootnoteText"/>
      </w:pPr>
      <w:r>
        <w:rPr>
          <w:rStyle w:val="FootnoteReference"/>
        </w:rPr>
        <w:footnoteRef/>
      </w:r>
      <w:r>
        <w:t xml:space="preserve"> 45 C.F.R. § 164.526(b</w:t>
      </w:r>
      <w:proofErr w:type="gramStart"/>
      <w:r>
        <w:t>)(</w:t>
      </w:r>
      <w:proofErr w:type="gramEnd"/>
      <w:r>
        <w:t>1).</w:t>
      </w:r>
    </w:p>
  </w:footnote>
  <w:footnote w:id="103">
    <w:p w:rsidR="001A396C" w:rsidRDefault="001A396C">
      <w:pPr>
        <w:pStyle w:val="FootnoteText"/>
      </w:pPr>
      <w:r>
        <w:rPr>
          <w:rStyle w:val="FootnoteReference"/>
        </w:rPr>
        <w:footnoteRef/>
      </w:r>
      <w:r>
        <w:t xml:space="preserve"> </w:t>
      </w:r>
      <w:proofErr w:type="gramStart"/>
      <w:r>
        <w:t>45 C.F.R. § 164.526(c); RCW 70.02.110(1).</w:t>
      </w:r>
      <w:proofErr w:type="gramEnd"/>
    </w:p>
  </w:footnote>
  <w:footnote w:id="104">
    <w:p w:rsidR="001A396C" w:rsidRDefault="001A396C">
      <w:pPr>
        <w:pStyle w:val="FootnoteText"/>
      </w:pPr>
      <w:r>
        <w:rPr>
          <w:rStyle w:val="FootnoteReference"/>
        </w:rPr>
        <w:footnoteRef/>
      </w:r>
      <w:r>
        <w:t xml:space="preserve"> </w:t>
      </w:r>
      <w:proofErr w:type="gramStart"/>
      <w:r>
        <w:t>45 C.F.R. § 164.526(d); RCW 70.02.110(2).</w:t>
      </w:r>
      <w:proofErr w:type="gramEnd"/>
    </w:p>
  </w:footnote>
  <w:footnote w:id="105">
    <w:p w:rsidR="001A396C" w:rsidRDefault="001A396C">
      <w:pPr>
        <w:pStyle w:val="FootnoteText"/>
      </w:pPr>
      <w:r>
        <w:rPr>
          <w:rStyle w:val="FootnoteReference"/>
        </w:rPr>
        <w:footnoteRef/>
      </w:r>
      <w:r>
        <w:t xml:space="preserve"> </w:t>
      </w:r>
      <w:proofErr w:type="gramStart"/>
      <w:r>
        <w:t>RCW 70.02.110(3).</w:t>
      </w:r>
      <w:proofErr w:type="gramEnd"/>
    </w:p>
  </w:footnote>
  <w:footnote w:id="106">
    <w:p w:rsidR="001A396C" w:rsidRDefault="001A396C">
      <w:pPr>
        <w:pStyle w:val="FootnoteText"/>
      </w:pPr>
      <w:r>
        <w:rPr>
          <w:rStyle w:val="FootnoteReference"/>
        </w:rPr>
        <w:footnoteRef/>
      </w:r>
      <w:r>
        <w:t xml:space="preserve"> 45 C.F.R. § 164.526(c</w:t>
      </w:r>
      <w:proofErr w:type="gramStart"/>
      <w:r>
        <w:t>)(</w:t>
      </w:r>
      <w:proofErr w:type="gramEnd"/>
      <w:r>
        <w:t>3).</w:t>
      </w:r>
    </w:p>
  </w:footnote>
  <w:footnote w:id="107">
    <w:p w:rsidR="001A396C" w:rsidRDefault="001A396C">
      <w:pPr>
        <w:pStyle w:val="FootnoteText"/>
      </w:pPr>
      <w:r>
        <w:rPr>
          <w:rStyle w:val="FootnoteReference"/>
        </w:rPr>
        <w:footnoteRef/>
      </w:r>
      <w:r>
        <w:t xml:space="preserve"> </w:t>
      </w:r>
      <w:proofErr w:type="gramStart"/>
      <w:r>
        <w:t>RCW 70.02.060(1).</w:t>
      </w:r>
      <w:proofErr w:type="gramEnd"/>
    </w:p>
  </w:footnote>
  <w:footnote w:id="108">
    <w:p w:rsidR="001A396C" w:rsidRPr="008F66D1" w:rsidRDefault="001A396C">
      <w:pPr>
        <w:pStyle w:val="FootnoteText"/>
      </w:pPr>
      <w:r>
        <w:rPr>
          <w:rStyle w:val="FootnoteReference"/>
        </w:rPr>
        <w:footnoteRef/>
      </w:r>
      <w:r>
        <w:t xml:space="preserve"> </w:t>
      </w:r>
      <w:r>
        <w:rPr>
          <w:i/>
        </w:rPr>
        <w:t>Id</w:t>
      </w:r>
      <w:r>
        <w:t>.</w:t>
      </w:r>
    </w:p>
  </w:footnote>
  <w:footnote w:id="109">
    <w:p w:rsidR="001A396C" w:rsidRDefault="001A396C">
      <w:pPr>
        <w:pStyle w:val="FootnoteText"/>
      </w:pPr>
      <w:r>
        <w:rPr>
          <w:rStyle w:val="FootnoteReference"/>
        </w:rPr>
        <w:footnoteRef/>
      </w:r>
      <w:r>
        <w:t xml:space="preserve"> </w:t>
      </w:r>
      <w:proofErr w:type="gramStart"/>
      <w:r>
        <w:t>RCW 70.02.060(2).</w:t>
      </w:r>
      <w:proofErr w:type="gramEnd"/>
    </w:p>
  </w:footnote>
  <w:footnote w:id="110">
    <w:p w:rsidR="001A396C" w:rsidRPr="008F66D1" w:rsidRDefault="001A396C">
      <w:pPr>
        <w:pStyle w:val="FootnoteText"/>
      </w:pPr>
      <w:r>
        <w:rPr>
          <w:rStyle w:val="FootnoteReference"/>
        </w:rPr>
        <w:footnoteRef/>
      </w:r>
      <w:r>
        <w:t xml:space="preserve"> </w:t>
      </w:r>
      <w:r>
        <w:rPr>
          <w:i/>
        </w:rPr>
        <w:t>Id</w:t>
      </w:r>
      <w:r>
        <w:t>.</w:t>
      </w:r>
    </w:p>
  </w:footnote>
  <w:footnote w:id="111">
    <w:p w:rsidR="001A396C" w:rsidRPr="008F66D1" w:rsidRDefault="001A396C">
      <w:pPr>
        <w:pStyle w:val="FootnoteText"/>
      </w:pPr>
      <w:r>
        <w:rPr>
          <w:rStyle w:val="FootnoteReference"/>
        </w:rPr>
        <w:footnoteRef/>
      </w:r>
      <w:r>
        <w:t xml:space="preserve"> </w:t>
      </w:r>
      <w:r>
        <w:rPr>
          <w:i/>
        </w:rPr>
        <w:t>Id</w:t>
      </w:r>
      <w:r>
        <w:t>.</w:t>
      </w:r>
    </w:p>
  </w:footnote>
  <w:footnote w:id="112">
    <w:p w:rsidR="001A396C" w:rsidRDefault="001A396C">
      <w:pPr>
        <w:pStyle w:val="FootnoteText"/>
      </w:pPr>
      <w:r>
        <w:rPr>
          <w:rStyle w:val="FootnoteReference"/>
        </w:rPr>
        <w:footnoteRef/>
      </w:r>
      <w:r>
        <w:t xml:space="preserve"> </w:t>
      </w:r>
      <w:proofErr w:type="gramStart"/>
      <w:r>
        <w:t>45 C.F.R. § 164.512(e).</w:t>
      </w:r>
      <w:proofErr w:type="gramEnd"/>
    </w:p>
  </w:footnote>
  <w:footnote w:id="113">
    <w:p w:rsidR="001A396C" w:rsidRDefault="001A396C">
      <w:pPr>
        <w:pStyle w:val="FootnoteText"/>
      </w:pPr>
      <w:r>
        <w:rPr>
          <w:rStyle w:val="FootnoteReference"/>
        </w:rPr>
        <w:footnoteRef/>
      </w:r>
      <w:r>
        <w:t xml:space="preserve"> RCW 70.02.070; RCW 36.18.016</w:t>
      </w:r>
    </w:p>
  </w:footnote>
  <w:footnote w:id="114">
    <w:p w:rsidR="001A396C" w:rsidRDefault="001A396C">
      <w:pPr>
        <w:pStyle w:val="FootnoteText"/>
      </w:pPr>
      <w:r>
        <w:rPr>
          <w:rStyle w:val="FootnoteReference"/>
        </w:rPr>
        <w:footnoteRef/>
      </w:r>
      <w:r>
        <w:t xml:space="preserve"> </w:t>
      </w:r>
      <w:proofErr w:type="gramStart"/>
      <w:r>
        <w:t>RCW 70.02.070.</w:t>
      </w:r>
      <w:proofErr w:type="gramEnd"/>
    </w:p>
  </w:footnote>
  <w:footnote w:id="115">
    <w:p w:rsidR="001A396C" w:rsidRDefault="001A396C">
      <w:pPr>
        <w:pStyle w:val="FootnoteText"/>
      </w:pPr>
      <w:r>
        <w:rPr>
          <w:rStyle w:val="FootnoteReference"/>
        </w:rPr>
        <w:footnoteRef/>
      </w:r>
      <w:r>
        <w:t xml:space="preserve"> </w:t>
      </w:r>
      <w:proofErr w:type="gramStart"/>
      <w:r>
        <w:t>RCW 70.02.060(2).</w:t>
      </w:r>
      <w:proofErr w:type="gramEnd"/>
    </w:p>
  </w:footnote>
  <w:footnote w:id="116">
    <w:p w:rsidR="001A396C" w:rsidRDefault="001A396C">
      <w:pPr>
        <w:pStyle w:val="FootnoteText"/>
      </w:pPr>
      <w:r>
        <w:rPr>
          <w:rStyle w:val="FootnoteReference"/>
        </w:rPr>
        <w:footnoteRef/>
      </w:r>
      <w:r>
        <w:t xml:space="preserve"> </w:t>
      </w:r>
      <w:proofErr w:type="gramStart"/>
      <w:r>
        <w:t>RCW 51.36.060.</w:t>
      </w:r>
      <w:proofErr w:type="gramEnd"/>
    </w:p>
  </w:footnote>
  <w:footnote w:id="117">
    <w:p w:rsidR="001A396C" w:rsidRDefault="001A396C">
      <w:pPr>
        <w:pStyle w:val="FootnoteText"/>
      </w:pPr>
      <w:r>
        <w:rPr>
          <w:rStyle w:val="FootnoteReference"/>
        </w:rPr>
        <w:footnoteRef/>
      </w:r>
      <w:r>
        <w:t xml:space="preserve"> 45 C.F.R. § 164.502(e</w:t>
      </w:r>
      <w:proofErr w:type="gramStart"/>
      <w:r>
        <w:t>)(</w:t>
      </w:r>
      <w:proofErr w:type="gramEnd"/>
      <w:r>
        <w:t>1).</w:t>
      </w:r>
    </w:p>
  </w:footnote>
  <w:footnote w:id="118">
    <w:p w:rsidR="001A396C" w:rsidRDefault="001A396C">
      <w:pPr>
        <w:pStyle w:val="FootnoteText"/>
      </w:pPr>
      <w:r>
        <w:rPr>
          <w:rStyle w:val="FootnoteReference"/>
        </w:rPr>
        <w:footnoteRef/>
      </w:r>
      <w:r>
        <w:t xml:space="preserve"> </w:t>
      </w:r>
      <w:proofErr w:type="gramStart"/>
      <w:r>
        <w:t>45 C.F.R. § 164.504(e).</w:t>
      </w:r>
      <w:proofErr w:type="gramEnd"/>
    </w:p>
  </w:footnote>
  <w:footnote w:id="119">
    <w:p w:rsidR="001A396C" w:rsidRDefault="001A396C">
      <w:pPr>
        <w:pStyle w:val="FootnoteText"/>
      </w:pPr>
      <w:r>
        <w:rPr>
          <w:rStyle w:val="FootnoteReference"/>
        </w:rPr>
        <w:footnoteRef/>
      </w:r>
      <w:r>
        <w:t xml:space="preserve"> 45 C.F.R. § 164.502(e</w:t>
      </w:r>
      <w:proofErr w:type="gramStart"/>
      <w:r>
        <w:t>)(</w:t>
      </w:r>
      <w:proofErr w:type="gramEnd"/>
      <w:r>
        <w:t>2).</w:t>
      </w:r>
    </w:p>
  </w:footnote>
  <w:footnote w:id="120">
    <w:p w:rsidR="001A396C" w:rsidRDefault="001A396C">
      <w:pPr>
        <w:pStyle w:val="FootnoteText"/>
      </w:pPr>
      <w:r>
        <w:rPr>
          <w:rStyle w:val="FootnoteReference"/>
        </w:rPr>
        <w:footnoteRef/>
      </w:r>
      <w:r>
        <w:t xml:space="preserve"> 45 C.F.R. § 164.502(e</w:t>
      </w:r>
      <w:proofErr w:type="gramStart"/>
      <w:r>
        <w:t>)(</w:t>
      </w:r>
      <w:proofErr w:type="gramEnd"/>
      <w:r>
        <w:t>2).</w:t>
      </w:r>
    </w:p>
  </w:footnote>
  <w:footnote w:id="121">
    <w:p w:rsidR="001A396C" w:rsidRDefault="001A396C" w:rsidP="00B85B97">
      <w:pPr>
        <w:pStyle w:val="FootnoteText"/>
      </w:pPr>
      <w:r>
        <w:rPr>
          <w:rStyle w:val="FootnoteReference"/>
        </w:rPr>
        <w:footnoteRef/>
      </w:r>
      <w:r>
        <w:t xml:space="preserve"> </w:t>
      </w:r>
      <w:proofErr w:type="gramStart"/>
      <w:r>
        <w:t>45 C.F.R. § 164.104(b).</w:t>
      </w:r>
      <w:proofErr w:type="gramEnd"/>
    </w:p>
  </w:footnote>
  <w:footnote w:id="122">
    <w:p w:rsidR="001A396C" w:rsidRPr="00B85B97" w:rsidRDefault="001A396C" w:rsidP="00663DD5">
      <w:pPr>
        <w:autoSpaceDE w:val="0"/>
        <w:autoSpaceDN w:val="0"/>
        <w:adjustRightInd w:val="0"/>
        <w:jc w:val="left"/>
        <w:rPr>
          <w:rFonts w:ascii="TTE1DC6E18t00" w:eastAsiaTheme="minorHAnsi" w:hAnsi="TTE1DC6E18t00" w:cs="TTE1DC6E18t00"/>
          <w:sz w:val="20"/>
        </w:rPr>
      </w:pPr>
      <w:r w:rsidRPr="00790EE4">
        <w:rPr>
          <w:rStyle w:val="FootnoteReference"/>
          <w:sz w:val="20"/>
        </w:rPr>
        <w:footnoteRef/>
      </w:r>
      <w:r w:rsidRPr="00790EE4">
        <w:rPr>
          <w:sz w:val="20"/>
        </w:rPr>
        <w:t xml:space="preserve"> </w:t>
      </w:r>
      <w:proofErr w:type="gramStart"/>
      <w:r w:rsidRPr="00790EE4">
        <w:rPr>
          <w:rFonts w:eastAsiaTheme="minorHAnsi"/>
          <w:sz w:val="20"/>
        </w:rPr>
        <w:t>45 C.F.R. §160.103.</w:t>
      </w:r>
      <w:proofErr w:type="gramEnd"/>
    </w:p>
  </w:footnote>
  <w:footnote w:id="123">
    <w:p w:rsidR="001A396C" w:rsidRPr="00B85B97" w:rsidRDefault="001A396C">
      <w:pPr>
        <w:pStyle w:val="FootnoteText"/>
        <w:rPr>
          <w:i/>
        </w:rPr>
      </w:pPr>
      <w:r w:rsidRPr="00B85B97">
        <w:rPr>
          <w:rStyle w:val="FootnoteReference"/>
        </w:rPr>
        <w:footnoteRef/>
      </w:r>
      <w:r w:rsidRPr="00B85B97">
        <w:t xml:space="preserve"> </w:t>
      </w:r>
      <w:r w:rsidRPr="00B85B97">
        <w:rPr>
          <w:i/>
        </w:rPr>
        <w:t>Id.</w:t>
      </w:r>
    </w:p>
  </w:footnote>
  <w:footnote w:id="124">
    <w:p w:rsidR="001A396C" w:rsidRPr="00B85B97" w:rsidRDefault="001A396C">
      <w:pPr>
        <w:pStyle w:val="FootnoteText"/>
      </w:pPr>
      <w:r w:rsidRPr="00B85B97">
        <w:rPr>
          <w:rStyle w:val="FootnoteReference"/>
        </w:rPr>
        <w:footnoteRef/>
      </w:r>
      <w:r w:rsidRPr="00B85B97">
        <w:t xml:space="preserve"> </w:t>
      </w:r>
      <w:proofErr w:type="gramStart"/>
      <w:r w:rsidRPr="00B85B97">
        <w:t>RCW 70.02.120(1).</w:t>
      </w:r>
      <w:proofErr w:type="gramEnd"/>
    </w:p>
  </w:footnote>
  <w:footnote w:id="125">
    <w:p w:rsidR="001A396C" w:rsidRDefault="001A396C">
      <w:pPr>
        <w:pStyle w:val="FootnoteText"/>
      </w:pPr>
      <w:r w:rsidRPr="00B85B97">
        <w:rPr>
          <w:rStyle w:val="FootnoteReference"/>
        </w:rPr>
        <w:footnoteRef/>
      </w:r>
      <w:r w:rsidRPr="00B85B97">
        <w:t xml:space="preserve"> </w:t>
      </w:r>
      <w:proofErr w:type="gramStart"/>
      <w:r w:rsidRPr="00B85B97">
        <w:t>RCW 70.02.120(2).</w:t>
      </w:r>
      <w:proofErr w:type="gramEnd"/>
    </w:p>
  </w:footnote>
  <w:footnote w:id="126">
    <w:p w:rsidR="001A396C" w:rsidRDefault="001A396C">
      <w:pPr>
        <w:pStyle w:val="FootnoteText"/>
      </w:pPr>
      <w:r>
        <w:rPr>
          <w:rStyle w:val="FootnoteReference"/>
        </w:rPr>
        <w:footnoteRef/>
      </w:r>
      <w:r>
        <w:t xml:space="preserve"> 45 C.F.R. § 164.520(c</w:t>
      </w:r>
      <w:proofErr w:type="gramStart"/>
      <w:r>
        <w:t>)(</w:t>
      </w:r>
      <w:proofErr w:type="gramEnd"/>
      <w:r>
        <w:t>2).</w:t>
      </w:r>
    </w:p>
  </w:footnote>
  <w:footnote w:id="127">
    <w:p w:rsidR="001A396C" w:rsidRDefault="001A396C">
      <w:pPr>
        <w:pStyle w:val="FootnoteText"/>
      </w:pPr>
      <w:r>
        <w:rPr>
          <w:rStyle w:val="FootnoteReference"/>
        </w:rPr>
        <w:footnoteRef/>
      </w:r>
      <w:r>
        <w:t xml:space="preserve"> 45 C.F.R. § 164.520(c</w:t>
      </w:r>
      <w:proofErr w:type="gramStart"/>
      <w:r>
        <w:t>)(</w:t>
      </w:r>
      <w:proofErr w:type="gramEnd"/>
      <w:r>
        <w:t>2)(iii).</w:t>
      </w:r>
    </w:p>
  </w:footnote>
  <w:footnote w:id="128">
    <w:p w:rsidR="001A396C" w:rsidRDefault="001A396C">
      <w:pPr>
        <w:pStyle w:val="FootnoteText"/>
      </w:pPr>
      <w:r>
        <w:rPr>
          <w:rStyle w:val="FootnoteReference"/>
        </w:rPr>
        <w:footnoteRef/>
      </w:r>
      <w:r>
        <w:t xml:space="preserve"> 45 C.F.R. § 164.520(c</w:t>
      </w:r>
      <w:proofErr w:type="gramStart"/>
      <w:r>
        <w:t>)(</w:t>
      </w:r>
      <w:proofErr w:type="gramEnd"/>
      <w:r>
        <w:t>2)(iv).</w:t>
      </w:r>
    </w:p>
  </w:footnote>
  <w:footnote w:id="129">
    <w:p w:rsidR="001A396C" w:rsidRPr="00561311" w:rsidRDefault="001A396C"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30">
    <w:p w:rsidR="001A396C" w:rsidRDefault="001A396C" w:rsidP="0072468F">
      <w:pPr>
        <w:pStyle w:val="FootnoteText"/>
      </w:pPr>
      <w:r>
        <w:rPr>
          <w:rStyle w:val="FootnoteReference"/>
        </w:rPr>
        <w:footnoteRef/>
      </w:r>
      <w:r>
        <w:t xml:space="preserve"> </w:t>
      </w:r>
      <w:r w:rsidRPr="00A756EC">
        <w:rPr>
          <w:snapToGrid/>
          <w:szCs w:val="24"/>
        </w:rPr>
        <w:t xml:space="preserve">78 </w:t>
      </w:r>
      <w:r>
        <w:rPr>
          <w:snapToGrid/>
          <w:szCs w:val="24"/>
        </w:rPr>
        <w:t>FR 5566</w:t>
      </w:r>
      <w:r w:rsidRPr="00A756EC">
        <w:rPr>
          <w:snapToGrid/>
          <w:szCs w:val="24"/>
        </w:rPr>
        <w:t xml:space="preserve"> (Jan. 25, 2013)</w:t>
      </w:r>
      <w:r>
        <w:rPr>
          <w:snapToGrid/>
          <w:szCs w:val="24"/>
        </w:rPr>
        <w:t xml:space="preserve">; 45 C.F.R. </w:t>
      </w:r>
      <w:r w:rsidRPr="006E34D2">
        <w:rPr>
          <w:snapToGrid/>
          <w:szCs w:val="24"/>
        </w:rPr>
        <w:t>§164.520</w:t>
      </w:r>
      <w:r>
        <w:rPr>
          <w:snapToGrid/>
          <w:szCs w:val="24"/>
        </w:rPr>
        <w:t>(b</w:t>
      </w:r>
      <w:proofErr w:type="gramStart"/>
      <w:r>
        <w:rPr>
          <w:snapToGrid/>
          <w:szCs w:val="24"/>
        </w:rPr>
        <w:t>)(</w:t>
      </w:r>
      <w:proofErr w:type="gramEnd"/>
      <w:r>
        <w:rPr>
          <w:snapToGrid/>
          <w:szCs w:val="24"/>
        </w:rPr>
        <w:t xml:space="preserve">iii)(A). </w:t>
      </w:r>
    </w:p>
  </w:footnote>
  <w:footnote w:id="131">
    <w:p w:rsidR="001A396C" w:rsidRDefault="001A396C">
      <w:pPr>
        <w:pStyle w:val="FootnoteText"/>
      </w:pPr>
      <w:r>
        <w:rPr>
          <w:rStyle w:val="FootnoteReference"/>
        </w:rPr>
        <w:footnoteRef/>
      </w:r>
      <w:r>
        <w:t xml:space="preserve"> </w:t>
      </w:r>
      <w:proofErr w:type="gramStart"/>
      <w:r w:rsidRPr="000C1FBB">
        <w:rPr>
          <w:snapToGrid/>
        </w:rPr>
        <w:t>45 C.F.R. § 164.520</w:t>
      </w:r>
      <w:r>
        <w:rPr>
          <w:snapToGrid/>
        </w:rPr>
        <w:t>.</w:t>
      </w:r>
      <w:proofErr w:type="gramEnd"/>
    </w:p>
  </w:footnote>
  <w:footnote w:id="132">
    <w:p w:rsidR="001A396C" w:rsidRDefault="001A396C" w:rsidP="004246D1">
      <w:pPr>
        <w:pStyle w:val="FootnoteText"/>
      </w:pPr>
      <w:r>
        <w:rPr>
          <w:rStyle w:val="FootnoteReference"/>
        </w:rPr>
        <w:footnoteRef/>
      </w:r>
      <w:r>
        <w:t xml:space="preserve"> 45 C.F.R. §164.520(b</w:t>
      </w:r>
      <w:proofErr w:type="gramStart"/>
      <w:r>
        <w:t>)(</w:t>
      </w:r>
      <w:proofErr w:type="gramEnd"/>
      <w:r>
        <w:t>iv).</w:t>
      </w:r>
    </w:p>
  </w:footnote>
  <w:footnote w:id="133">
    <w:p w:rsidR="001A396C" w:rsidRPr="008357A4" w:rsidRDefault="001A396C">
      <w:pPr>
        <w:pStyle w:val="FootnoteText"/>
        <w:rPr>
          <w:i/>
        </w:rPr>
      </w:pPr>
      <w:r>
        <w:rPr>
          <w:rStyle w:val="FootnoteReference"/>
        </w:rPr>
        <w:footnoteRef/>
      </w:r>
      <w:r>
        <w:t xml:space="preserve"> </w:t>
      </w:r>
      <w:r>
        <w:rPr>
          <w:i/>
          <w:snapToGrid/>
        </w:rPr>
        <w:t>Id.</w:t>
      </w:r>
    </w:p>
  </w:footnote>
  <w:footnote w:id="134">
    <w:p w:rsidR="001A396C" w:rsidRPr="00EA498E" w:rsidRDefault="001A396C">
      <w:pPr>
        <w:pStyle w:val="FootnoteText"/>
      </w:pPr>
      <w:r>
        <w:rPr>
          <w:rStyle w:val="FootnoteReference"/>
        </w:rPr>
        <w:footnoteRef/>
      </w:r>
      <w:r>
        <w:t xml:space="preserve"> </w:t>
      </w:r>
      <w:r>
        <w:rPr>
          <w:i/>
        </w:rPr>
        <w:t>Id.</w:t>
      </w:r>
    </w:p>
  </w:footnote>
  <w:footnote w:id="135">
    <w:p w:rsidR="001A396C" w:rsidRDefault="001A396C">
      <w:pPr>
        <w:pStyle w:val="FootnoteText"/>
      </w:pPr>
      <w:r w:rsidRPr="00EA498E">
        <w:rPr>
          <w:rStyle w:val="FootnoteReference"/>
        </w:rPr>
        <w:footnoteRef/>
      </w:r>
      <w:r w:rsidRPr="00EA498E">
        <w:t xml:space="preserve"> </w:t>
      </w:r>
      <w:proofErr w:type="gramStart"/>
      <w:r w:rsidRPr="00790EE4">
        <w:t>42 U.S.C. § 1320d-6 (2000)</w:t>
      </w:r>
      <w:r>
        <w:t>.</w:t>
      </w:r>
      <w:proofErr w:type="gramEnd"/>
    </w:p>
  </w:footnote>
  <w:footnote w:id="136">
    <w:p w:rsidR="001A396C" w:rsidRDefault="001A396C">
      <w:pPr>
        <w:pStyle w:val="FootnoteText"/>
      </w:pPr>
      <w:r>
        <w:rPr>
          <w:rStyle w:val="FootnoteReference"/>
        </w:rPr>
        <w:footnoteRef/>
      </w:r>
      <w:r>
        <w:t xml:space="preserve"> 45 C.F.R. § 164.514(f</w:t>
      </w:r>
      <w:proofErr w:type="gramStart"/>
      <w:r>
        <w:t>)(</w:t>
      </w:r>
      <w:proofErr w:type="gramEnd"/>
      <w:r>
        <w:t xml:space="preserve">1). </w:t>
      </w:r>
    </w:p>
  </w:footnote>
  <w:footnote w:id="137">
    <w:p w:rsidR="001A396C" w:rsidRDefault="001A396C">
      <w:pPr>
        <w:pStyle w:val="FootnoteText"/>
      </w:pPr>
      <w:r>
        <w:rPr>
          <w:rStyle w:val="FootnoteReference"/>
        </w:rPr>
        <w:footnoteRef/>
      </w:r>
      <w:r>
        <w:t xml:space="preserve"> </w:t>
      </w:r>
      <w:r w:rsidRPr="006E34D2">
        <w:t>45 C.F.R. §164.520 (b</w:t>
      </w:r>
      <w:proofErr w:type="gramStart"/>
      <w:r w:rsidRPr="006E34D2">
        <w:t>)(</w:t>
      </w:r>
      <w:proofErr w:type="gramEnd"/>
      <w:r w:rsidRPr="006E34D2">
        <w:t>iii)(A).</w:t>
      </w:r>
    </w:p>
  </w:footnote>
  <w:footnote w:id="138">
    <w:p w:rsidR="001A396C" w:rsidRDefault="001A396C" w:rsidP="00E97220">
      <w:pPr>
        <w:pStyle w:val="FootnoteText"/>
      </w:pPr>
      <w:r>
        <w:rPr>
          <w:rStyle w:val="FootnoteReference"/>
        </w:rPr>
        <w:footnoteRef/>
      </w:r>
      <w:r>
        <w:t xml:space="preserve"> 45 C.F.R. § 164.508(a</w:t>
      </w:r>
      <w:proofErr w:type="gramStart"/>
      <w:r>
        <w:t>)(</w:t>
      </w:r>
      <w:proofErr w:type="gramEnd"/>
      <w:r>
        <w:t>2).</w:t>
      </w:r>
    </w:p>
  </w:footnote>
  <w:footnote w:id="139">
    <w:p w:rsidR="001A396C" w:rsidRDefault="001A396C" w:rsidP="00E97220">
      <w:pPr>
        <w:pStyle w:val="FootnoteText"/>
      </w:pPr>
      <w:r>
        <w:rPr>
          <w:rStyle w:val="FootnoteReference"/>
        </w:rPr>
        <w:footnoteRef/>
      </w:r>
      <w:r>
        <w:t xml:space="preserve"> 45 C.R.R. § 164.508(a</w:t>
      </w:r>
      <w:proofErr w:type="gramStart"/>
      <w:r>
        <w:t>)(</w:t>
      </w:r>
      <w:proofErr w:type="gramEnd"/>
      <w:r>
        <w:t>3).</w:t>
      </w:r>
    </w:p>
  </w:footnote>
  <w:footnote w:id="140">
    <w:p w:rsidR="001A396C" w:rsidRDefault="001A396C" w:rsidP="00E97220">
      <w:pPr>
        <w:pStyle w:val="FootnoteText"/>
      </w:pPr>
      <w:r>
        <w:rPr>
          <w:rStyle w:val="FootnoteReference"/>
        </w:rPr>
        <w:footnoteRef/>
      </w:r>
      <w:r>
        <w:t xml:space="preserve"> </w:t>
      </w:r>
      <w:r w:rsidRPr="00E97220">
        <w:t>45 C.R.R. § 164.508(a</w:t>
      </w:r>
      <w:proofErr w:type="gramStart"/>
      <w:r w:rsidRPr="00E97220">
        <w:t>)</w:t>
      </w:r>
      <w:r>
        <w:t>(</w:t>
      </w:r>
      <w:proofErr w:type="gramEnd"/>
      <w:r>
        <w:t>4</w:t>
      </w:r>
      <w:r w:rsidRPr="00E97220">
        <w:t>)</w:t>
      </w:r>
      <w:r>
        <w:t>.</w:t>
      </w:r>
    </w:p>
  </w:footnote>
  <w:footnote w:id="141">
    <w:p w:rsidR="001A396C" w:rsidRDefault="001A396C">
      <w:pPr>
        <w:pStyle w:val="FootnoteText"/>
      </w:pPr>
      <w:r>
        <w:rPr>
          <w:rStyle w:val="FootnoteReference"/>
        </w:rPr>
        <w:footnoteRef/>
      </w:r>
      <w:r>
        <w:t xml:space="preserve"> </w:t>
      </w:r>
      <w:proofErr w:type="gramStart"/>
      <w:r>
        <w:t>RCW 70.02.170(1).</w:t>
      </w:r>
      <w:proofErr w:type="gramEnd"/>
    </w:p>
  </w:footnote>
  <w:footnote w:id="142">
    <w:p w:rsidR="001A396C" w:rsidRDefault="001A396C">
      <w:pPr>
        <w:pStyle w:val="FootnoteText"/>
      </w:pPr>
      <w:r>
        <w:rPr>
          <w:rStyle w:val="FootnoteReference"/>
        </w:rPr>
        <w:footnoteRef/>
      </w:r>
      <w:r>
        <w:t xml:space="preserve"> </w:t>
      </w:r>
      <w:proofErr w:type="gramStart"/>
      <w:r>
        <w:t>RCW 70.02.170(2).</w:t>
      </w:r>
      <w:proofErr w:type="gramEnd"/>
    </w:p>
  </w:footnote>
  <w:footnote w:id="143">
    <w:p w:rsidR="001A396C" w:rsidRPr="009C1BD2" w:rsidRDefault="001A396C">
      <w:pPr>
        <w:pStyle w:val="FootnoteText"/>
      </w:pPr>
      <w:r>
        <w:rPr>
          <w:rStyle w:val="FootnoteReference"/>
        </w:rPr>
        <w:footnoteRef/>
      </w:r>
      <w:r>
        <w:t xml:space="preserve"> </w:t>
      </w:r>
      <w:r>
        <w:rPr>
          <w:i/>
        </w:rPr>
        <w:t>Id</w:t>
      </w:r>
      <w:r>
        <w:t>.</w:t>
      </w:r>
    </w:p>
  </w:footnote>
  <w:footnote w:id="144">
    <w:p w:rsidR="001A396C" w:rsidRPr="009C1BD2" w:rsidRDefault="001A396C">
      <w:pPr>
        <w:pStyle w:val="FootnoteText"/>
      </w:pPr>
      <w:r w:rsidRPr="009C1BD2">
        <w:rPr>
          <w:rStyle w:val="FootnoteReference"/>
        </w:rPr>
        <w:footnoteRef/>
      </w:r>
      <w:r w:rsidRPr="009C1BD2">
        <w:t xml:space="preserve"> </w:t>
      </w:r>
      <w:proofErr w:type="gramStart"/>
      <w:r w:rsidRPr="009C1BD2">
        <w:t>45 C.F.R. § 160.305.</w:t>
      </w:r>
      <w:proofErr w:type="gramEnd"/>
    </w:p>
  </w:footnote>
  <w:footnote w:id="145">
    <w:p w:rsidR="001A396C" w:rsidRPr="009C1BD2" w:rsidRDefault="001A396C">
      <w:pPr>
        <w:pStyle w:val="FootnoteText"/>
      </w:pPr>
      <w:r w:rsidRPr="009C1BD2">
        <w:rPr>
          <w:rStyle w:val="FootnoteReference"/>
        </w:rPr>
        <w:footnoteRef/>
      </w:r>
      <w:r w:rsidRPr="009C1BD2">
        <w:t xml:space="preserve"> </w:t>
      </w:r>
      <w:proofErr w:type="gramStart"/>
      <w:r w:rsidRPr="009C1BD2">
        <w:t>45 C.F.R. § 160.310.</w:t>
      </w:r>
      <w:proofErr w:type="gramEnd"/>
    </w:p>
  </w:footnote>
  <w:footnote w:id="146">
    <w:p w:rsidR="001A396C" w:rsidRPr="00665DFD" w:rsidRDefault="001A396C">
      <w:pPr>
        <w:pStyle w:val="FootnoteText"/>
        <w:rPr>
          <w:color w:val="000000" w:themeColor="text1"/>
        </w:rPr>
      </w:pPr>
      <w:r w:rsidRPr="009C1BD2">
        <w:rPr>
          <w:rStyle w:val="FootnoteReference"/>
        </w:rPr>
        <w:footnoteRef/>
      </w:r>
      <w:r w:rsidRPr="009C1BD2">
        <w:t xml:space="preserve"> </w:t>
      </w:r>
      <w:proofErr w:type="gramStart"/>
      <w:r w:rsidRPr="009C1BD2">
        <w:t>45 C</w:t>
      </w:r>
      <w:r w:rsidRPr="00790EE4">
        <w:rPr>
          <w:color w:val="000000" w:themeColor="text1"/>
        </w:rPr>
        <w:t>.F.R. § 160.404.</w:t>
      </w:r>
      <w:proofErr w:type="gramEnd"/>
    </w:p>
  </w:footnote>
  <w:footnote w:id="147">
    <w:p w:rsidR="001A396C" w:rsidRPr="00665DFD" w:rsidRDefault="001A396C">
      <w:pPr>
        <w:pStyle w:val="FootnoteText"/>
        <w:rPr>
          <w:color w:val="000000" w:themeColor="text1"/>
        </w:rPr>
      </w:pPr>
      <w:r w:rsidRPr="00790EE4">
        <w:rPr>
          <w:rStyle w:val="FootnoteReference"/>
          <w:color w:val="000000" w:themeColor="text1"/>
        </w:rPr>
        <w:footnoteRef/>
      </w:r>
      <w:r w:rsidRPr="00790EE4">
        <w:rPr>
          <w:color w:val="000000" w:themeColor="text1"/>
        </w:rPr>
        <w:t xml:space="preserve"> </w:t>
      </w:r>
      <w:proofErr w:type="gramStart"/>
      <w:ins w:id="4" w:author="Tierney Edwards" w:date="2013-11-13T12:26:00Z">
        <w:r w:rsidR="000B2957" w:rsidRPr="000B2957">
          <w:rPr>
            <w:color w:val="000000" w:themeColor="text1"/>
          </w:rPr>
          <w:t>HITECH Act § 1310(d), codified at 42 U.S.C. § 1176(a).</w:t>
        </w:r>
        <w:proofErr w:type="gramEnd"/>
        <w:r w:rsidR="000B2957" w:rsidRPr="000B2957">
          <w:rPr>
            <w:color w:val="000000" w:themeColor="text1"/>
          </w:rPr>
          <w:t xml:space="preserve"> See also 45 C.F.R. §§ 160.404, 160.406, 160.408.  </w:t>
        </w:r>
      </w:ins>
    </w:p>
  </w:footnote>
  <w:footnote w:id="148">
    <w:p w:rsidR="001A396C" w:rsidRPr="00665DFD" w:rsidRDefault="001A396C" w:rsidP="009C1BD2">
      <w:pPr>
        <w:pStyle w:val="FootnoteText"/>
        <w:rPr>
          <w:color w:val="000000" w:themeColor="text1"/>
        </w:rPr>
      </w:pPr>
      <w:r w:rsidRPr="00790EE4">
        <w:rPr>
          <w:rStyle w:val="FootnoteReference"/>
          <w:color w:val="000000" w:themeColor="text1"/>
        </w:rPr>
        <w:footnoteRef/>
      </w:r>
      <w:r w:rsidRPr="00790EE4">
        <w:rPr>
          <w:color w:val="000000" w:themeColor="text1"/>
        </w:rPr>
        <w:t xml:space="preserve"> </w:t>
      </w:r>
      <w:ins w:id="5" w:author="Tierney Edwards" w:date="2013-11-13T12:26:00Z">
        <w:r w:rsidR="000B2957" w:rsidRPr="000B2957">
          <w:rPr>
            <w:color w:val="000000" w:themeColor="text1"/>
          </w:rPr>
          <w:t>HITECH Act §§13410(d</w:t>
        </w:r>
        <w:proofErr w:type="gramStart"/>
        <w:r w:rsidR="000B2957" w:rsidRPr="000B2957">
          <w:rPr>
            <w:color w:val="000000" w:themeColor="text1"/>
          </w:rPr>
          <w:t>)(</w:t>
        </w:r>
        <w:proofErr w:type="gramEnd"/>
        <w:r w:rsidR="000B2957" w:rsidRPr="000B2957">
          <w:rPr>
            <w:color w:val="000000" w:themeColor="text1"/>
          </w:rPr>
          <w:t xml:space="preserve">1)(C)(ii); codified at 42 U.S.C. § 17939(d)(1)(C)(ii). See also 45 C.F.R. §§ 160.404(b).  </w:t>
        </w:r>
      </w:ins>
    </w:p>
  </w:footnote>
  <w:footnote w:id="149">
    <w:p w:rsidR="001A396C" w:rsidRPr="000B2957" w:rsidRDefault="001A396C" w:rsidP="00E97220">
      <w:pPr>
        <w:pStyle w:val="FootnoteText"/>
        <w:jc w:val="left"/>
        <w:rPr>
          <w:color w:val="000000" w:themeColor="text1"/>
        </w:rPr>
      </w:pPr>
      <w:r w:rsidRPr="00790EE4">
        <w:rPr>
          <w:rStyle w:val="FootnoteReference"/>
          <w:color w:val="000000" w:themeColor="text1"/>
        </w:rPr>
        <w:footnoteRef/>
      </w:r>
      <w:r w:rsidRPr="00790EE4">
        <w:rPr>
          <w:rStyle w:val="st1"/>
          <w:color w:val="000000" w:themeColor="text1"/>
        </w:rPr>
        <w:t xml:space="preserve"> </w:t>
      </w:r>
      <w:ins w:id="6" w:author="Tierney Edwards" w:date="2013-11-13T12:26:00Z">
        <w:r w:rsidR="000B2957" w:rsidRPr="000B2957">
          <w:rPr>
            <w:color w:val="000000" w:themeColor="text1"/>
          </w:rPr>
          <w:t>HITECH Act §§ 13410 (d</w:t>
        </w:r>
        <w:proofErr w:type="gramStart"/>
        <w:r w:rsidR="000B2957" w:rsidRPr="000B2957">
          <w:rPr>
            <w:color w:val="000000" w:themeColor="text1"/>
          </w:rPr>
          <w:t>)(</w:t>
        </w:r>
        <w:proofErr w:type="gramEnd"/>
        <w:r w:rsidR="000B2957" w:rsidRPr="000B2957">
          <w:rPr>
            <w:color w:val="000000" w:themeColor="text1"/>
          </w:rPr>
          <w:t xml:space="preserve">1)(C)(ii); codified at 42 U.S.C. § 17939(d)(1)(C)(ii). See also 45 C.F.R. §§ 160.404(b).  </w:t>
        </w:r>
      </w:ins>
    </w:p>
  </w:footnote>
  <w:footnote w:id="150">
    <w:p w:rsidR="001A396C" w:rsidRPr="009C1BD2" w:rsidRDefault="001A396C" w:rsidP="00E97220">
      <w:pPr>
        <w:pStyle w:val="FootnoteText"/>
        <w:jc w:val="left"/>
      </w:pPr>
      <w:r w:rsidRPr="009C1BD2">
        <w:rPr>
          <w:rStyle w:val="FootnoteReference"/>
        </w:rPr>
        <w:footnoteRef/>
      </w:r>
      <w:r w:rsidRPr="009C1BD2">
        <w:t xml:space="preserve"> </w:t>
      </w:r>
      <w:r w:rsidRPr="00790EE4">
        <w:t>HITECH Act §</w:t>
      </w:r>
      <w:r w:rsidRPr="00797B4D">
        <w:t>§</w:t>
      </w:r>
      <w:r w:rsidRPr="00790EE4">
        <w:t xml:space="preserve"> 13410(d</w:t>
      </w:r>
      <w:proofErr w:type="gramStart"/>
      <w:r w:rsidRPr="00790EE4">
        <w:t>)(</w:t>
      </w:r>
      <w:proofErr w:type="gramEnd"/>
      <w:r w:rsidRPr="00790EE4">
        <w:t>4)</w:t>
      </w:r>
      <w:r>
        <w:t xml:space="preserve">; codified at </w:t>
      </w:r>
      <w:r w:rsidRPr="002F7FC8">
        <w:t xml:space="preserve">42 U.S.C. § </w:t>
      </w:r>
      <w:r w:rsidR="000B2957" w:rsidRPr="000B2957">
        <w:t>1176(b)</w:t>
      </w:r>
      <w:r w:rsidRPr="00790EE4">
        <w:t>.</w:t>
      </w:r>
    </w:p>
  </w:footnote>
  <w:footnote w:id="151">
    <w:p w:rsidR="001A396C" w:rsidRPr="009C1BD2" w:rsidRDefault="001A396C" w:rsidP="00E97220">
      <w:pPr>
        <w:pStyle w:val="FootnoteText"/>
        <w:jc w:val="left"/>
      </w:pPr>
      <w:r w:rsidRPr="009C1BD2">
        <w:rPr>
          <w:rStyle w:val="FootnoteReference"/>
        </w:rPr>
        <w:footnoteRef/>
      </w:r>
      <w:r w:rsidRPr="009C1BD2">
        <w:t xml:space="preserve"> </w:t>
      </w:r>
      <w:r w:rsidR="000B2957" w:rsidRPr="000B2957">
        <w:rPr>
          <w:i/>
        </w:rPr>
        <w:t>Id. See also</w:t>
      </w:r>
      <w:r w:rsidR="000B2957" w:rsidRPr="000B2957">
        <w:t xml:space="preserve"> 45 C.F.R. § 160.410(b</w:t>
      </w:r>
      <w:proofErr w:type="gramStart"/>
      <w:r w:rsidR="000B2957" w:rsidRPr="000B2957">
        <w:t>)(</w:t>
      </w:r>
      <w:proofErr w:type="gramEnd"/>
      <w:r w:rsidR="000B2957" w:rsidRPr="000B2957">
        <w:t>2).</w:t>
      </w:r>
    </w:p>
  </w:footnote>
  <w:footnote w:id="152">
    <w:p w:rsidR="001A396C" w:rsidRPr="009C1BD2" w:rsidRDefault="001A396C" w:rsidP="00E97220">
      <w:pPr>
        <w:pStyle w:val="FootnoteText"/>
        <w:jc w:val="left"/>
      </w:pPr>
      <w:r w:rsidRPr="009C1BD2">
        <w:rPr>
          <w:rStyle w:val="FootnoteReference"/>
        </w:rPr>
        <w:footnoteRef/>
      </w:r>
      <w:r w:rsidRPr="009C1BD2">
        <w:t xml:space="preserve"> </w:t>
      </w:r>
      <w:proofErr w:type="gramStart"/>
      <w:r w:rsidRPr="00790EE4">
        <w:t>HITECH Act §</w:t>
      </w:r>
      <w:r w:rsidRPr="00797B4D">
        <w:t>§</w:t>
      </w:r>
      <w:r w:rsidRPr="00790EE4">
        <w:t xml:space="preserve"> </w:t>
      </w:r>
      <w:r>
        <w:t>13410(e); 42 U.S.C. § 17939(e)</w:t>
      </w:r>
      <w:r w:rsidRPr="00790EE4">
        <w:t>.</w:t>
      </w:r>
      <w:proofErr w:type="gramEnd"/>
    </w:p>
  </w:footnote>
  <w:footnote w:id="153">
    <w:p w:rsidR="001A396C" w:rsidRPr="009C1BD2" w:rsidRDefault="001A396C" w:rsidP="00E97220">
      <w:pPr>
        <w:pStyle w:val="FootnoteText"/>
        <w:jc w:val="left"/>
      </w:pPr>
      <w:r w:rsidRPr="009C1BD2">
        <w:rPr>
          <w:rStyle w:val="FootnoteReference"/>
        </w:rPr>
        <w:footnoteRef/>
      </w:r>
      <w:r w:rsidRPr="009C1BD2">
        <w:t xml:space="preserve"> 42 U.S.C. § 1320d-6(b</w:t>
      </w:r>
      <w:proofErr w:type="gramStart"/>
      <w:r w:rsidRPr="009C1BD2">
        <w:t>)(</w:t>
      </w:r>
      <w:proofErr w:type="gramEnd"/>
      <w:r w:rsidRPr="009C1BD2">
        <w:t>1).</w:t>
      </w:r>
    </w:p>
  </w:footnote>
  <w:footnote w:id="154">
    <w:p w:rsidR="001A396C" w:rsidRDefault="001A396C" w:rsidP="00E97220">
      <w:pPr>
        <w:pStyle w:val="FootnoteText"/>
        <w:jc w:val="left"/>
      </w:pPr>
      <w:r w:rsidRPr="009C1BD2">
        <w:rPr>
          <w:rStyle w:val="FootnoteReference"/>
        </w:rPr>
        <w:footnoteRef/>
      </w:r>
      <w:r w:rsidRPr="009C1BD2">
        <w:t xml:space="preserve"> 42 U.S.C. § 1320d</w:t>
      </w:r>
      <w:r>
        <w:t>-6(b</w:t>
      </w:r>
      <w:proofErr w:type="gramStart"/>
      <w:r>
        <w:t>)(</w:t>
      </w:r>
      <w:proofErr w:type="gramEnd"/>
      <w:r>
        <w:t>2)- (3).</w:t>
      </w:r>
    </w:p>
  </w:footnote>
  <w:footnote w:id="155">
    <w:p w:rsidR="001A396C" w:rsidRDefault="001A396C" w:rsidP="00E97220">
      <w:pPr>
        <w:pStyle w:val="FootnoteText"/>
        <w:jc w:val="left"/>
      </w:pPr>
      <w:r>
        <w:rPr>
          <w:rStyle w:val="FootnoteReference"/>
        </w:rPr>
        <w:footnoteRef/>
      </w:r>
      <w:r>
        <w:t xml:space="preserve"> </w:t>
      </w:r>
      <w:proofErr w:type="gramStart"/>
      <w:r>
        <w:t>RCW 70.02.900.</w:t>
      </w:r>
      <w:proofErr w:type="gramEnd"/>
    </w:p>
  </w:footnote>
  <w:footnote w:id="156">
    <w:p w:rsidR="001A396C" w:rsidRDefault="001A396C">
      <w:pPr>
        <w:pStyle w:val="FootnoteText"/>
      </w:pPr>
      <w:r>
        <w:rPr>
          <w:rStyle w:val="FootnoteReference"/>
        </w:rPr>
        <w:footnoteRef/>
      </w:r>
      <w:r>
        <w:t xml:space="preserve"> </w:t>
      </w:r>
      <w:proofErr w:type="gramStart"/>
      <w:r>
        <w:t>RCW 70.02.160.</w:t>
      </w:r>
      <w:proofErr w:type="gramEnd"/>
    </w:p>
  </w:footnote>
  <w:footnote w:id="157">
    <w:p w:rsidR="001A396C" w:rsidRDefault="001A396C">
      <w:pPr>
        <w:pStyle w:val="FootnoteText"/>
      </w:pPr>
      <w:r>
        <w:rPr>
          <w:rStyle w:val="FootnoteReference"/>
        </w:rPr>
        <w:footnoteRef/>
      </w:r>
      <w:r>
        <w:t xml:space="preserve"> </w:t>
      </w:r>
      <w:proofErr w:type="gramStart"/>
      <w:r>
        <w:t>45 C.F.R. § 164.528(a).</w:t>
      </w:r>
      <w:proofErr w:type="gramEnd"/>
    </w:p>
  </w:footnote>
  <w:footnote w:id="158">
    <w:p w:rsidR="001A396C" w:rsidRDefault="001A396C">
      <w:pPr>
        <w:pStyle w:val="FootnoteText"/>
      </w:pPr>
      <w:r>
        <w:rPr>
          <w:rStyle w:val="FootnoteReference"/>
        </w:rPr>
        <w:footnoteRef/>
      </w:r>
      <w:r>
        <w:t xml:space="preserve"> </w:t>
      </w:r>
      <w:proofErr w:type="gramStart"/>
      <w:r>
        <w:t>RCW 70.02.150.</w:t>
      </w:r>
      <w:proofErr w:type="gramEnd"/>
    </w:p>
  </w:footnote>
  <w:footnote w:id="159">
    <w:p w:rsidR="001A396C" w:rsidRDefault="001A396C">
      <w:pPr>
        <w:pStyle w:val="FootnoteText"/>
      </w:pPr>
      <w:r>
        <w:rPr>
          <w:rStyle w:val="FootnoteReference"/>
        </w:rPr>
        <w:footnoteRef/>
      </w:r>
      <w:r>
        <w:t xml:space="preserve"> </w:t>
      </w:r>
      <w:proofErr w:type="gramStart"/>
      <w:r>
        <w:t>45 C.F.R. Part 160, Part 164, Subparts A and C.</w:t>
      </w:r>
      <w:proofErr w:type="gramEnd"/>
    </w:p>
  </w:footnote>
  <w:footnote w:id="160">
    <w:p w:rsidR="001A396C" w:rsidRDefault="001A396C">
      <w:pPr>
        <w:pStyle w:val="FootnoteText"/>
      </w:pPr>
      <w:r>
        <w:rPr>
          <w:rStyle w:val="FootnoteReference"/>
        </w:rPr>
        <w:footnoteRef/>
      </w:r>
      <w:r>
        <w:t xml:space="preserve"> </w:t>
      </w:r>
      <w:proofErr w:type="gramStart"/>
      <w:r>
        <w:t>RCW 70.02.150.</w:t>
      </w:r>
      <w:proofErr w:type="gramEnd"/>
    </w:p>
  </w:footnote>
  <w:footnote w:id="161">
    <w:p w:rsidR="001A396C" w:rsidRPr="002003B8" w:rsidRDefault="001A396C">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43DEE"/>
    <w:multiLevelType w:val="hybridMultilevel"/>
    <w:tmpl w:val="1FEA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B715496"/>
    <w:multiLevelType w:val="hybridMultilevel"/>
    <w:tmpl w:val="B1BC0F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AD4444"/>
    <w:multiLevelType w:val="hybridMultilevel"/>
    <w:tmpl w:val="64429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401DC1"/>
    <w:multiLevelType w:val="hybridMultilevel"/>
    <w:tmpl w:val="39D0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4"/>
  </w:num>
  <w:num w:numId="5">
    <w:abstractNumId w:val="12"/>
  </w:num>
  <w:num w:numId="6">
    <w:abstractNumId w:val="9"/>
  </w:num>
  <w:num w:numId="7">
    <w:abstractNumId w:val="1"/>
  </w:num>
  <w:num w:numId="8">
    <w:abstractNumId w:val="11"/>
  </w:num>
  <w:num w:numId="9">
    <w:abstractNumId w:val="8"/>
  </w:num>
  <w:num w:numId="10">
    <w:abstractNumId w:val="3"/>
  </w:num>
  <w:num w:numId="11">
    <w:abstractNumId w:val="10"/>
  </w:num>
  <w:num w:numId="12">
    <w:abstractNumId w:val="13"/>
  </w:num>
  <w:num w:numId="13">
    <w:abstractNumId w:val="5"/>
  </w:num>
  <w:num w:numId="1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67525D"/>
    <w:rsid w:val="00065304"/>
    <w:rsid w:val="0008437C"/>
    <w:rsid w:val="000B2957"/>
    <w:rsid w:val="000C38A8"/>
    <w:rsid w:val="000D4519"/>
    <w:rsid w:val="000E25CE"/>
    <w:rsid w:val="00141A64"/>
    <w:rsid w:val="001A151A"/>
    <w:rsid w:val="001A396C"/>
    <w:rsid w:val="001E2D68"/>
    <w:rsid w:val="002003B8"/>
    <w:rsid w:val="002046BE"/>
    <w:rsid w:val="002466FC"/>
    <w:rsid w:val="00253644"/>
    <w:rsid w:val="002573E6"/>
    <w:rsid w:val="00266D40"/>
    <w:rsid w:val="00275E98"/>
    <w:rsid w:val="00287176"/>
    <w:rsid w:val="002E2918"/>
    <w:rsid w:val="002F0216"/>
    <w:rsid w:val="002F3A57"/>
    <w:rsid w:val="002F7FC8"/>
    <w:rsid w:val="003872C7"/>
    <w:rsid w:val="00393B50"/>
    <w:rsid w:val="00394263"/>
    <w:rsid w:val="00395099"/>
    <w:rsid w:val="00397365"/>
    <w:rsid w:val="003A142B"/>
    <w:rsid w:val="003A2E98"/>
    <w:rsid w:val="003E6DAB"/>
    <w:rsid w:val="003E7A6D"/>
    <w:rsid w:val="00412C12"/>
    <w:rsid w:val="004246D1"/>
    <w:rsid w:val="00440F4C"/>
    <w:rsid w:val="00453FFD"/>
    <w:rsid w:val="0045588F"/>
    <w:rsid w:val="00455D69"/>
    <w:rsid w:val="00455D7D"/>
    <w:rsid w:val="004732F7"/>
    <w:rsid w:val="00475A29"/>
    <w:rsid w:val="00483BA6"/>
    <w:rsid w:val="004E22FF"/>
    <w:rsid w:val="005129AC"/>
    <w:rsid w:val="00514462"/>
    <w:rsid w:val="00517841"/>
    <w:rsid w:val="00550F16"/>
    <w:rsid w:val="00561311"/>
    <w:rsid w:val="0056504C"/>
    <w:rsid w:val="0058630B"/>
    <w:rsid w:val="005A601D"/>
    <w:rsid w:val="005A6817"/>
    <w:rsid w:val="005C4CBB"/>
    <w:rsid w:val="005F045C"/>
    <w:rsid w:val="0060394F"/>
    <w:rsid w:val="00607C3D"/>
    <w:rsid w:val="00610555"/>
    <w:rsid w:val="006116DA"/>
    <w:rsid w:val="00613549"/>
    <w:rsid w:val="00632A32"/>
    <w:rsid w:val="006339F9"/>
    <w:rsid w:val="0064063B"/>
    <w:rsid w:val="00655F00"/>
    <w:rsid w:val="00663DD5"/>
    <w:rsid w:val="00665DFD"/>
    <w:rsid w:val="0067525D"/>
    <w:rsid w:val="00684503"/>
    <w:rsid w:val="006A4F51"/>
    <w:rsid w:val="006D0145"/>
    <w:rsid w:val="006D672A"/>
    <w:rsid w:val="006E34D2"/>
    <w:rsid w:val="006F1EE5"/>
    <w:rsid w:val="006F66D8"/>
    <w:rsid w:val="0072468F"/>
    <w:rsid w:val="00726EC4"/>
    <w:rsid w:val="00727913"/>
    <w:rsid w:val="00751593"/>
    <w:rsid w:val="00763680"/>
    <w:rsid w:val="00790EE4"/>
    <w:rsid w:val="00797B4D"/>
    <w:rsid w:val="007D23D0"/>
    <w:rsid w:val="008030CF"/>
    <w:rsid w:val="00805D79"/>
    <w:rsid w:val="00810E8C"/>
    <w:rsid w:val="00826776"/>
    <w:rsid w:val="008357A4"/>
    <w:rsid w:val="00883C66"/>
    <w:rsid w:val="008876E2"/>
    <w:rsid w:val="0089713E"/>
    <w:rsid w:val="008A5DC5"/>
    <w:rsid w:val="008C09AE"/>
    <w:rsid w:val="008D17C9"/>
    <w:rsid w:val="008D2031"/>
    <w:rsid w:val="008D46D4"/>
    <w:rsid w:val="008E4CD7"/>
    <w:rsid w:val="008F66D1"/>
    <w:rsid w:val="009021FB"/>
    <w:rsid w:val="00962B2E"/>
    <w:rsid w:val="00981882"/>
    <w:rsid w:val="009A71E7"/>
    <w:rsid w:val="009C1BD2"/>
    <w:rsid w:val="00A04B13"/>
    <w:rsid w:val="00A1097C"/>
    <w:rsid w:val="00A17A70"/>
    <w:rsid w:val="00A17CF3"/>
    <w:rsid w:val="00A253A7"/>
    <w:rsid w:val="00AB3836"/>
    <w:rsid w:val="00AB39F5"/>
    <w:rsid w:val="00AC0331"/>
    <w:rsid w:val="00AE446B"/>
    <w:rsid w:val="00AE6F01"/>
    <w:rsid w:val="00AF2D90"/>
    <w:rsid w:val="00B046E8"/>
    <w:rsid w:val="00B10F04"/>
    <w:rsid w:val="00B14F17"/>
    <w:rsid w:val="00B1793B"/>
    <w:rsid w:val="00B414FD"/>
    <w:rsid w:val="00B52AC8"/>
    <w:rsid w:val="00B576E6"/>
    <w:rsid w:val="00B67B7E"/>
    <w:rsid w:val="00B85B97"/>
    <w:rsid w:val="00B95D06"/>
    <w:rsid w:val="00BB44CE"/>
    <w:rsid w:val="00BD640B"/>
    <w:rsid w:val="00BE6336"/>
    <w:rsid w:val="00C06429"/>
    <w:rsid w:val="00C15D02"/>
    <w:rsid w:val="00C1777C"/>
    <w:rsid w:val="00C26874"/>
    <w:rsid w:val="00C374B8"/>
    <w:rsid w:val="00C51BF3"/>
    <w:rsid w:val="00C6216B"/>
    <w:rsid w:val="00C651F7"/>
    <w:rsid w:val="00C96797"/>
    <w:rsid w:val="00CB222E"/>
    <w:rsid w:val="00CC1C39"/>
    <w:rsid w:val="00CC4DE1"/>
    <w:rsid w:val="00CD6DAA"/>
    <w:rsid w:val="00CE4DDE"/>
    <w:rsid w:val="00CF5CD3"/>
    <w:rsid w:val="00D05720"/>
    <w:rsid w:val="00D21ABD"/>
    <w:rsid w:val="00D368FE"/>
    <w:rsid w:val="00D41F56"/>
    <w:rsid w:val="00D515E5"/>
    <w:rsid w:val="00D74570"/>
    <w:rsid w:val="00D967F7"/>
    <w:rsid w:val="00DA7AB1"/>
    <w:rsid w:val="00DC6B2C"/>
    <w:rsid w:val="00DF32CD"/>
    <w:rsid w:val="00E0346F"/>
    <w:rsid w:val="00E05F0F"/>
    <w:rsid w:val="00E515BA"/>
    <w:rsid w:val="00E6716C"/>
    <w:rsid w:val="00E76B7E"/>
    <w:rsid w:val="00E97220"/>
    <w:rsid w:val="00EA0221"/>
    <w:rsid w:val="00EA498E"/>
    <w:rsid w:val="00EF75D8"/>
    <w:rsid w:val="00F012C1"/>
    <w:rsid w:val="00F169EC"/>
    <w:rsid w:val="00F225A4"/>
    <w:rsid w:val="00F30A76"/>
    <w:rsid w:val="00F3552B"/>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517125">
      <w:bodyDiv w:val="1"/>
      <w:marLeft w:val="0"/>
      <w:marRight w:val="0"/>
      <w:marTop w:val="0"/>
      <w:marBottom w:val="0"/>
      <w:divBdr>
        <w:top w:val="none" w:sz="0" w:space="0" w:color="auto"/>
        <w:left w:val="none" w:sz="0" w:space="0" w:color="auto"/>
        <w:bottom w:val="none" w:sz="0" w:space="0" w:color="auto"/>
        <w:right w:val="none" w:sz="0" w:space="0" w:color="auto"/>
      </w:divBdr>
    </w:div>
    <w:div w:id="873886860">
      <w:bodyDiv w:val="1"/>
      <w:marLeft w:val="0"/>
      <w:marRight w:val="0"/>
      <w:marTop w:val="0"/>
      <w:marBottom w:val="0"/>
      <w:divBdr>
        <w:top w:val="none" w:sz="0" w:space="0" w:color="auto"/>
        <w:left w:val="none" w:sz="0" w:space="0" w:color="auto"/>
        <w:bottom w:val="none" w:sz="0" w:space="0" w:color="auto"/>
        <w:right w:val="none" w:sz="0" w:space="0" w:color="auto"/>
      </w:divBdr>
    </w:div>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hs.gov/ocr/privacy/hipaa/understanding/coveredentities/contractprov.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hs.gov/ocr/hipaa"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hhs.gov/ocr/privacy/hipaa/understanding/coveredentities/notice.html" TargetMode="External"/><Relationship Id="rId14"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635AD8-EED7-4781-8F1C-59FE1268DCAE}">
  <ds:schemaRefs>
    <ds:schemaRef ds:uri="http://schemas.openxmlformats.org/officeDocument/2006/bibliography"/>
  </ds:schemaRefs>
</ds:datastoreItem>
</file>

<file path=customXml/itemProps2.xml><?xml version="1.0" encoding="utf-8"?>
<ds:datastoreItem xmlns:ds="http://schemas.openxmlformats.org/officeDocument/2006/customXml" ds:itemID="{EE432407-8E0B-4D0B-A582-91D224AC5A20}"/>
</file>

<file path=customXml/itemProps3.xml><?xml version="1.0" encoding="utf-8"?>
<ds:datastoreItem xmlns:ds="http://schemas.openxmlformats.org/officeDocument/2006/customXml" ds:itemID="{9DABD3A1-B693-4373-9A82-48E524771A28}"/>
</file>

<file path=customXml/itemProps4.xml><?xml version="1.0" encoding="utf-8"?>
<ds:datastoreItem xmlns:ds="http://schemas.openxmlformats.org/officeDocument/2006/customXml" ds:itemID="{33A78C17-BB50-4E42-A7B3-845BD3391831}"/>
</file>

<file path=docProps/app.xml><?xml version="1.0" encoding="utf-8"?>
<Properties xmlns="http://schemas.openxmlformats.org/officeDocument/2006/extended-properties" xmlns:vt="http://schemas.openxmlformats.org/officeDocument/2006/docPropsVTypes">
  <Template>Normal</Template>
  <TotalTime>0</TotalTime>
  <Pages>26</Pages>
  <Words>8094</Words>
  <Characters>46137</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54123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cp:lastPrinted>2013-08-13T22:16:00Z</cp:lastPrinted>
  <dcterms:created xsi:type="dcterms:W3CDTF">2013-11-13T22:41:00Z</dcterms:created>
  <dcterms:modified xsi:type="dcterms:W3CDTF">2013-11-13T22:41:00Z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