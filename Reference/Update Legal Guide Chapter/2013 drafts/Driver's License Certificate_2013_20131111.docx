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Del="00AA0BE1" w:rsidRDefault="00BF28C4" w:rsidP="00AA0BE1">
      <w:pPr>
        <w:keepNext/>
        <w:keepLines/>
        <w:widowControl w:val="0"/>
        <w:tabs>
          <w:tab w:val="left" w:pos="-720"/>
        </w:tabs>
        <w:suppressAutoHyphens/>
        <w:rPr>
          <w:del w:id="2" w:author="Tierney Edwards" w:date="2013-08-27T10:36:00Z"/>
          <w:szCs w:val="24"/>
        </w:rPr>
      </w:pPr>
      <w:ins w:id="3" w:author="Tierney Edwards" w:date="2013-08-12T11:24:00Z">
        <w:r>
          <w:tab/>
        </w:r>
      </w:ins>
      <w:ins w:id="4" w:author="Tierney Edwards" w:date="2013-08-27T10:43:00Z">
        <w:r w:rsidR="00AA0BE1">
          <w:rPr>
            <w:szCs w:val="24"/>
          </w:rPr>
          <w:t>A</w:t>
        </w:r>
      </w:ins>
      <w:ins w:id="5" w:author="Tierney Edwards" w:date="2013-08-12T11:33:00Z">
        <w:r w:rsidRPr="00BF28C4">
          <w:rPr>
            <w:szCs w:val="24"/>
          </w:rPr>
          <w:t xml:space="preserve"> person</w:t>
        </w:r>
        <w:r w:rsidR="00931197" w:rsidRPr="00931197">
          <w:rPr>
            <w:szCs w:val="24"/>
            <w:rPrChange w:id="6" w:author="Tierney Edwards" w:date="2013-08-12T11:35:00Z">
              <w:rPr>
                <w:rFonts w:ascii="Arial" w:hAnsi="Arial" w:cs="Arial"/>
                <w:sz w:val="22"/>
                <w:szCs w:val="22"/>
              </w:rPr>
            </w:rPrChange>
          </w:rPr>
          <w:t xml:space="preserve"> who wishes to apply for a commercial driver</w:t>
        </w:r>
      </w:ins>
      <w:ins w:id="7" w:author="Tierney Edwards" w:date="2013-08-12T11:34:00Z">
        <w:r w:rsidR="00931197" w:rsidRPr="00931197">
          <w:rPr>
            <w:szCs w:val="24"/>
            <w:rPrChange w:id="8" w:author="Tierney Edwards" w:date="2013-08-12T11:35:00Z">
              <w:rPr>
                <w:rFonts w:ascii="Arial" w:hAnsi="Arial" w:cs="Arial"/>
                <w:sz w:val="22"/>
                <w:szCs w:val="22"/>
              </w:rPr>
            </w:rPrChange>
          </w:rPr>
          <w:t>’s license must first be medically examined to ensure that he or she is healthy enough to do so.</w:t>
        </w:r>
        <w:r w:rsidR="00931197" w:rsidRPr="00931197">
          <w:rPr>
            <w:rStyle w:val="FootnoteReference"/>
            <w:szCs w:val="24"/>
            <w:rPrChange w:id="9" w:author="Tierney Edwards" w:date="2013-08-12T11:35:00Z">
              <w:rPr>
                <w:rStyle w:val="FootnoteReference"/>
                <w:rFonts w:ascii="Arial" w:hAnsi="Arial" w:cs="Arial"/>
                <w:sz w:val="22"/>
                <w:szCs w:val="22"/>
              </w:rPr>
            </w:rPrChange>
          </w:rPr>
          <w:footnoteReference w:id="1"/>
        </w:r>
      </w:ins>
      <w:ins w:id="13" w:author="Tierney Edwards" w:date="2013-08-12T11:35:00Z">
        <w:r>
          <w:rPr>
            <w:szCs w:val="24"/>
          </w:rPr>
          <w:t xml:space="preserve"> </w:t>
        </w:r>
      </w:ins>
      <w:ins w:id="14" w:author="Tierney Edwards" w:date="2013-08-12T11:28:00Z">
        <w:r w:rsidR="00B241B8">
          <w:rPr>
            <w:color w:val="333333"/>
            <w:szCs w:val="24"/>
          </w:rPr>
          <w:t>New regulations require</w:t>
        </w:r>
      </w:ins>
      <w:ins w:id="15" w:author="Tierney Edwards" w:date="2013-11-01T16:51:00Z">
        <w:r w:rsidR="00B241B8">
          <w:rPr>
            <w:color w:val="333333"/>
            <w:szCs w:val="24"/>
          </w:rPr>
          <w:t xml:space="preserve"> </w:t>
        </w:r>
      </w:ins>
      <w:ins w:id="16" w:author="Tierney Edwards" w:date="2013-08-12T11:30:00Z">
        <w:r w:rsidRPr="00BF28C4">
          <w:rPr>
            <w:color w:val="333333"/>
            <w:szCs w:val="24"/>
          </w:rPr>
          <w:t>the Department of Licensing</w:t>
        </w:r>
      </w:ins>
      <w:ins w:id="17" w:author="Tierney Edwards" w:date="2013-11-01T16:51:00Z">
        <w:r w:rsidR="00B241B8">
          <w:rPr>
            <w:color w:val="333333"/>
            <w:szCs w:val="24"/>
          </w:rPr>
          <w:t xml:space="preserve"> to keep</w:t>
        </w:r>
      </w:ins>
      <w:ins w:id="18" w:author="Tierney Edwards" w:date="2013-11-01T16:53:00Z">
        <w:r w:rsidR="00B241B8">
          <w:rPr>
            <w:color w:val="333333"/>
            <w:szCs w:val="24"/>
          </w:rPr>
          <w:t xml:space="preserve"> either the original or </w:t>
        </w:r>
      </w:ins>
      <w:ins w:id="19" w:author="Tierney Edwards" w:date="2013-11-01T16:51:00Z">
        <w:r w:rsidR="00B241B8">
          <w:rPr>
            <w:color w:val="333333"/>
            <w:szCs w:val="24"/>
          </w:rPr>
          <w:t>a copy of the driver’s medical certificate on file</w:t>
        </w:r>
      </w:ins>
      <w:ins w:id="20" w:author="Tierney Edwards" w:date="2013-11-01T16:54:00Z">
        <w:r w:rsidR="00B241B8">
          <w:rPr>
            <w:color w:val="333333"/>
            <w:szCs w:val="24"/>
          </w:rPr>
          <w:t xml:space="preserve"> for 3 years, if the driver was required to provide documentation of physical qualification</w:t>
        </w:r>
      </w:ins>
      <w:ins w:id="21" w:author="Tierney Edwards" w:date="2013-08-12T11:30:00Z">
        <w:r w:rsidRPr="00BF28C4">
          <w:rPr>
            <w:color w:val="333333"/>
            <w:szCs w:val="24"/>
          </w:rPr>
          <w:t>.</w:t>
        </w:r>
        <w:r w:rsidRPr="00BF28C4">
          <w:rPr>
            <w:rStyle w:val="FootnoteReference"/>
            <w:color w:val="333333"/>
            <w:szCs w:val="24"/>
          </w:rPr>
          <w:footnoteReference w:id="2"/>
        </w:r>
      </w:ins>
      <w:ins w:id="30" w:author="Tierney Edwards" w:date="2013-08-12T11:31:00Z">
        <w:r w:rsidRPr="00BF28C4">
          <w:rPr>
            <w:color w:val="333333"/>
            <w:szCs w:val="24"/>
          </w:rPr>
          <w:t xml:space="preserve"> </w:t>
        </w:r>
      </w:ins>
    </w:p>
    <w:p w:rsidR="00000000" w:rsidRDefault="007F1BB6">
      <w:pPr>
        <w:keepNext/>
        <w:keepLines/>
        <w:widowControl w:val="0"/>
        <w:tabs>
          <w:tab w:val="left" w:pos="-720"/>
        </w:tabs>
        <w:suppressAutoHyphens/>
        <w:rPr>
          <w:del w:id="31" w:author="Tierney Edwards" w:date="2013-08-12T11:37:00Z"/>
        </w:rPr>
        <w:pPrChange w:id="32" w:author="Tierney Edwards" w:date="2013-08-27T10:36:00Z">
          <w:pPr>
            <w:tabs>
              <w:tab w:val="left" w:pos="-720"/>
            </w:tabs>
            <w:suppressAutoHyphens/>
          </w:pPr>
        </w:pPrChange>
      </w:pPr>
      <w:del w:id="33" w:author="Tierney Edwards" w:date="2013-08-27T10:36:00Z">
        <w:r w:rsidRPr="00BF28C4" w:rsidDel="00AA0BE1">
          <w:rPr>
            <w:szCs w:val="24"/>
          </w:rPr>
          <w:tab/>
        </w:r>
      </w:del>
      <w:del w:id="34" w:author="Tierney Edwards" w:date="2013-08-12T11:37:00Z">
        <w:r w:rsidRPr="00BF28C4" w:rsidDel="00BB0B3E">
          <w:rPr>
            <w:szCs w:val="24"/>
          </w:rPr>
          <w:delText xml:space="preserve">The </w:delText>
        </w:r>
        <w:r w:rsidR="00931197" w:rsidRPr="00931197">
          <w:rPr>
            <w:szCs w:val="24"/>
            <w:rPrChange w:id="35" w:author="Tierney Edwards" w:date="2013-08-12T11:35:00Z">
              <w:rPr>
                <w:vertAlign w:val="superscript"/>
              </w:rPr>
            </w:rPrChange>
          </w:rPr>
          <w:delText>Washington State 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3"/>
        </w:r>
      </w:del>
    </w:p>
    <w:p w:rsidR="00000000" w:rsidRDefault="00012207">
      <w:pPr>
        <w:keepNext/>
        <w:keepLines/>
        <w:widowControl w:val="0"/>
        <w:tabs>
          <w:tab w:val="left" w:pos="-720"/>
        </w:tabs>
        <w:suppressAutoHyphens/>
        <w:rPr>
          <w:del w:id="38" w:author="Tierney Edwards" w:date="2013-08-12T11:37:00Z"/>
        </w:rPr>
        <w:pPrChange w:id="39" w:author="Tierney Edwards" w:date="2013-08-27T10:36:00Z">
          <w:pPr>
            <w:tabs>
              <w:tab w:val="left" w:pos="-720"/>
            </w:tabs>
            <w:suppressAutoHyphens/>
          </w:pPr>
        </w:pPrChange>
      </w:pPr>
    </w:p>
    <w:p w:rsidR="00000000" w:rsidRDefault="007F1BB6">
      <w:pPr>
        <w:keepNext/>
        <w:keepLines/>
        <w:widowControl w:val="0"/>
        <w:tabs>
          <w:tab w:val="left" w:pos="-720"/>
        </w:tabs>
        <w:suppressAutoHyphens/>
        <w:pPrChange w:id="40" w:author="Tierney Edwards" w:date="2013-08-27T10:36:00Z">
          <w:pPr>
            <w:tabs>
              <w:tab w:val="left" w:pos="-720"/>
            </w:tabs>
            <w:suppressAutoHyphens/>
          </w:pPr>
        </w:pPrChange>
      </w:pPr>
      <w:del w:id="41"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4"/>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5"/>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6"/>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7"/>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8"/>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If asked to complete a certificate concerning the patient’s condition and its impact on the patient’s driving ability, the physician should truthfully report whatever information is requested.  </w:t>
      </w:r>
      <w:r>
        <w:lastRenderedPageBreak/>
        <w:t>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2C6B1F" w:rsidRPr="002C6B1F" w:rsidRDefault="002C6B1F" w:rsidP="002C6B1F">
      <w:pPr>
        <w:tabs>
          <w:tab w:val="left" w:pos="-720"/>
        </w:tabs>
        <w:suppressAutoHyphens/>
        <w:rPr>
          <w:ins w:id="45" w:author="Tierney Edwards" w:date="2013-11-11T11:56:00Z"/>
        </w:rPr>
      </w:pPr>
      <w:ins w:id="46" w:author="Tierney Edwards" w:date="2013-11-11T11:56:00Z">
        <w:r w:rsidRPr="002C6B1F">
          <w:tab/>
          <w:t>Yes.  Drivers of some commercial vehicles must receive a physical exam as part of the state licensing process.</w:t>
        </w:r>
        <w:r w:rsidRPr="002C6B1F">
          <w:rPr>
            <w:vertAlign w:val="superscript"/>
          </w:rPr>
          <w:footnoteReference w:id="9"/>
        </w:r>
        <w:r w:rsidRPr="002C6B1F">
          <w:t xml:space="preserve">  Effective May 21, 2014, commercial driver’s license examinations may </w:t>
        </w:r>
        <w:r w:rsidRPr="002C6B1F">
          <w:rPr>
            <w:u w:val="single"/>
          </w:rPr>
          <w:t>only</w:t>
        </w:r>
        <w:r w:rsidRPr="002C6B1F">
          <w:t xml:space="preserve"> be performed by health care providers who are certified and listed on the Federal Motor Carrier Safety Administration’s National </w:t>
        </w:r>
        <w:proofErr w:type="spellStart"/>
        <w:r w:rsidRPr="002C6B1F">
          <w:t>Regisrty</w:t>
        </w:r>
        <w:proofErr w:type="spellEnd"/>
        <w:r w:rsidRPr="002C6B1F">
          <w:t>.</w:t>
        </w:r>
        <w:r w:rsidRPr="002C6B1F">
          <w:rPr>
            <w:vertAlign w:val="superscript"/>
          </w:rPr>
          <w:footnoteReference w:id="10"/>
        </w:r>
        <w:r w:rsidRPr="002C6B1F">
          <w:t xml:space="preserve"> Information about the National Registry and how a health care provider can apply to become a certified medical examiner for commercial driver’s licenses may be found at the FMCSA webpage for medical examiners: http://nrcme.fmcsa.dot.gov/medical_examiners.aspx.</w:t>
        </w:r>
      </w:ins>
    </w:p>
    <w:p w:rsidR="002C6B1F" w:rsidRPr="002C6B1F" w:rsidRDefault="007F1BB6" w:rsidP="002C6B1F">
      <w:pPr>
        <w:tabs>
          <w:tab w:val="left" w:pos="-720"/>
        </w:tabs>
        <w:suppressAutoHyphens/>
        <w:rPr>
          <w:ins w:id="51" w:author="Tierney Edwards" w:date="2013-11-11T11:56:00Z"/>
        </w:rPr>
      </w:pPr>
      <w:r>
        <w:tab/>
      </w:r>
    </w:p>
    <w:p w:rsidR="007F1BB6" w:rsidDel="002C6B1F" w:rsidRDefault="002C6B1F" w:rsidP="007F1BB6">
      <w:pPr>
        <w:tabs>
          <w:tab w:val="left" w:pos="-720"/>
        </w:tabs>
        <w:suppressAutoHyphens/>
        <w:rPr>
          <w:del w:id="52" w:author="Tierney Edwards" w:date="2013-11-11T11:56:00Z"/>
        </w:rPr>
      </w:pPr>
      <w:ins w:id="53" w:author="Tierney Edwards" w:date="2013-11-11T11:56:00Z">
        <w:r>
          <w:tab/>
        </w:r>
        <w:r w:rsidRPr="002C6B1F">
          <w:t>As part of that required physical exam, the examining physician must complete an examination form called the Medical Examination Report for Commercial Driver Fitness Determination.</w:t>
        </w:r>
        <w:r w:rsidRPr="002C6B1F">
          <w:rPr>
            <w:vertAlign w:val="superscript"/>
          </w:rPr>
          <w:footnoteReference w:id="11"/>
        </w:r>
        <w:r w:rsidRPr="002C6B1F">
          <w:t xml:space="preserve">  Copies of the form are found at</w:t>
        </w:r>
      </w:ins>
      <w:ins w:id="56" w:author="Tierney Edwards" w:date="2013-11-11T12:13:00Z">
        <w:r w:rsidR="009515AC">
          <w:t xml:space="preserve">: </w:t>
        </w:r>
        <w:r w:rsidR="009515AC" w:rsidRPr="009515AC">
          <w:t>http://www.fmcsa.dot.gov/documents/safetyprograms/medical-report.pdf</w:t>
        </w:r>
      </w:ins>
      <w:ins w:id="57" w:author="Tierney Edwards" w:date="2013-11-11T11:56:00Z">
        <w:r w:rsidRPr="002C6B1F">
          <w:t>.</w:t>
        </w:r>
        <w:r w:rsidRPr="002C6B1F">
          <w:rPr>
            <w:vertAlign w:val="superscript"/>
          </w:rPr>
          <w:footnoteReference w:id="12"/>
        </w:r>
        <w:r w:rsidRPr="002C6B1F">
          <w:t xml:space="preserve">    The physician must retain both the original Medical Examination Report and a copy at the physician’s office for at least three years.</w:t>
        </w:r>
        <w:r w:rsidRPr="002C6B1F">
          <w:rPr>
            <w:vertAlign w:val="superscript"/>
          </w:rPr>
          <w:footnoteReference w:id="13"/>
        </w:r>
      </w:ins>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ins w:id="62" w:author="Tierney Edwards" w:date="2013-11-11T11:58:00Z">
        <w:r w:rsidR="00931197">
          <w:fldChar w:fldCharType="begin"/>
        </w:r>
        <w:r w:rsidR="002C6B1F">
          <w:instrText xml:space="preserve"> HYPERLINK "</w:instrText>
        </w:r>
        <w:r w:rsidR="002C6B1F" w:rsidRPr="002C6B1F">
          <w:instrText>http://www.fmcsa.dot.gov/documents/safetyprograms/Medical-Examiners-Certificate.pdf</w:instrText>
        </w:r>
        <w:r w:rsidR="002C6B1F">
          <w:instrText xml:space="preserve">" </w:instrText>
        </w:r>
        <w:r w:rsidR="00931197">
          <w:fldChar w:fldCharType="separate"/>
        </w:r>
        <w:r w:rsidR="002C6B1F" w:rsidRPr="0096518C">
          <w:rPr>
            <w:rStyle w:val="Hyperlink"/>
          </w:rPr>
          <w:t>http</w:t>
        </w:r>
        <w:r w:rsidR="002C6B1F" w:rsidRPr="0096518C">
          <w:rPr>
            <w:rStyle w:val="Hyperlink"/>
          </w:rPr>
          <w:t>:</w:t>
        </w:r>
        <w:r w:rsidR="002C6B1F" w:rsidRPr="0096518C">
          <w:rPr>
            <w:rStyle w:val="Hyperlink"/>
          </w:rPr>
          <w:t>//www.fmcsa.dot.gov/documents/safetyprograms/Medical-Examiners-Certificate.pdf</w:t>
        </w:r>
        <w:r w:rsidR="00931197">
          <w:fldChar w:fldCharType="end"/>
        </w:r>
      </w:ins>
      <w:del w:id="63" w:author="Tierney Edwards" w:date="2013-11-11T12:47:00Z">
        <w:r w:rsidR="00931197" w:rsidDel="00012207">
          <w:fldChar w:fldCharType="begin"/>
        </w:r>
        <w:r w:rsidR="00931197" w:rsidDel="00012207">
          <w:delInstrText>HYPERLINK "http://www.gpo.gov/fdsys/pkg/FR-2012-04-20/pdf/2012-9034.pdf" \l "page=28"</w:delInstrText>
        </w:r>
        <w:r w:rsidR="00931197" w:rsidDel="00012207">
          <w:fldChar w:fldCharType="separate"/>
        </w:r>
        <w:r w:rsidR="004C43CD" w:rsidRPr="00644A9C" w:rsidDel="00012207">
          <w:rPr>
            <w:rStyle w:val="Hyperlink"/>
          </w:rPr>
          <w:delText>http://www.gpo.gov/fdsys/pkg/FR-2012-04-20/pdf/2012-9034.pdf#page=28</w:delText>
        </w:r>
        <w:r w:rsidR="00931197" w:rsidDel="00012207">
          <w:fldChar w:fldCharType="end"/>
        </w:r>
      </w:del>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 xml:space="preserve">If the examining physician finds a physical condition that is likely to interfere with the driver’s ability to operate or control a motor vehicle safely, the physician should not complete a </w:t>
      </w:r>
      <w:r>
        <w:lastRenderedPageBreak/>
        <w:t>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B1F" w:rsidRDefault="002C6B1F" w:rsidP="00EA3A48">
      <w:r>
        <w:separator/>
      </w:r>
    </w:p>
  </w:endnote>
  <w:endnote w:type="continuationSeparator" w:id="0">
    <w:p w:rsidR="002C6B1F" w:rsidRDefault="002C6B1F"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B1F" w:rsidRDefault="002C6B1F" w:rsidP="00EA3A48">
      <w:r>
        <w:separator/>
      </w:r>
    </w:p>
  </w:footnote>
  <w:footnote w:type="continuationSeparator" w:id="0">
    <w:p w:rsidR="002C6B1F" w:rsidRDefault="002C6B1F" w:rsidP="00EA3A48">
      <w:r>
        <w:continuationSeparator/>
      </w:r>
    </w:p>
  </w:footnote>
  <w:footnote w:id="1">
    <w:p w:rsidR="002C6B1F" w:rsidRDefault="002C6B1F">
      <w:pPr>
        <w:pStyle w:val="FootnoteText"/>
      </w:pPr>
      <w:ins w:id="10" w:author="Tierney Edwards" w:date="2013-08-12T11:34:00Z">
        <w:r>
          <w:rPr>
            <w:rStyle w:val="FootnoteReference"/>
          </w:rPr>
          <w:footnoteRef/>
        </w:r>
        <w:r>
          <w:t xml:space="preserve"> </w:t>
        </w:r>
        <w:proofErr w:type="gramStart"/>
        <w:r>
          <w:t>RCW 46.25.055</w:t>
        </w:r>
      </w:ins>
      <w:ins w:id="11" w:author="Tierney Edwards" w:date="2013-08-27T10:43:00Z">
        <w:r>
          <w:t xml:space="preserve">; </w:t>
        </w:r>
        <w:r w:rsidRPr="00AA0BE1">
          <w:t xml:space="preserve">49 </w:t>
        </w:r>
        <w:r w:rsidR="00931197" w:rsidRPr="00AA0BE1">
          <w:fldChar w:fldCharType="begin"/>
        </w:r>
        <w:r w:rsidRPr="00AA0BE1">
          <w:instrText xml:space="preserve"> HYPERLINK "http://www.fmcsa.dot.gov/rules-regulations/administration/fmcsr/fmcsrruletext.aspx?reg=383.71" </w:instrText>
        </w:r>
        <w:r w:rsidR="00931197" w:rsidRPr="00AA0BE1">
          <w:fldChar w:fldCharType="separate"/>
        </w:r>
        <w:r w:rsidRPr="00AA0BE1">
          <w:rPr>
            <w:rStyle w:val="Hyperlink"/>
          </w:rPr>
          <w:t>CFR § 391.45</w:t>
        </w:r>
        <w:r w:rsidR="00931197" w:rsidRPr="00AA0BE1">
          <w:fldChar w:fldCharType="end"/>
        </w:r>
      </w:ins>
      <w:ins w:id="12" w:author="Tierney Edwards" w:date="2013-08-12T11:34:00Z">
        <w:r>
          <w:t>.</w:t>
        </w:r>
      </w:ins>
      <w:proofErr w:type="gramEnd"/>
    </w:p>
  </w:footnote>
  <w:footnote w:id="2">
    <w:p w:rsidR="002C6B1F" w:rsidRPr="00BF28C4" w:rsidRDefault="002C6B1F">
      <w:pPr>
        <w:pStyle w:val="FootnoteText"/>
      </w:pPr>
      <w:ins w:id="22" w:author="Tierney Edwards" w:date="2013-08-12T11:30:00Z">
        <w:r>
          <w:rPr>
            <w:rStyle w:val="FootnoteReference"/>
          </w:rPr>
          <w:footnoteRef/>
        </w:r>
        <w:r>
          <w:t xml:space="preserve"> </w:t>
        </w:r>
      </w:ins>
      <w:ins w:id="23" w:author="Tierney Edwards" w:date="2013-08-27T11:32:00Z">
        <w:r>
          <w:rPr>
            <w:color w:val="333333"/>
          </w:rPr>
          <w:t>C.F.R.</w:t>
        </w:r>
      </w:ins>
      <w:ins w:id="24" w:author="Tierney Edwards" w:date="2013-08-27T11:01:00Z">
        <w:r>
          <w:rPr>
            <w:color w:val="333333"/>
          </w:rPr>
          <w:t xml:space="preserve"> </w:t>
        </w:r>
      </w:ins>
      <w:ins w:id="25" w:author="Tierney Edwards" w:date="2013-08-27T11:32:00Z">
        <w:r>
          <w:rPr>
            <w:color w:val="333333"/>
          </w:rPr>
          <w:t>§ 383.73(</w:t>
        </w:r>
      </w:ins>
      <w:ins w:id="26" w:author="Tierney Edwards" w:date="2013-11-01T16:52:00Z">
        <w:r>
          <w:rPr>
            <w:color w:val="333333"/>
          </w:rPr>
          <w:t>o</w:t>
        </w:r>
      </w:ins>
      <w:proofErr w:type="gramStart"/>
      <w:ins w:id="27" w:author="Tierney Edwards" w:date="2013-08-27T11:32:00Z">
        <w:r>
          <w:rPr>
            <w:color w:val="333333"/>
          </w:rPr>
          <w:t>)</w:t>
        </w:r>
      </w:ins>
      <w:ins w:id="28" w:author="Tierney Edwards" w:date="2013-08-27T11:01:00Z">
        <w:r>
          <w:rPr>
            <w:color w:val="333333"/>
          </w:rPr>
          <w:t>(</w:t>
        </w:r>
        <w:proofErr w:type="gramEnd"/>
        <w:r>
          <w:rPr>
            <w:color w:val="333333"/>
          </w:rPr>
          <w:t>ii)</w:t>
        </w:r>
      </w:ins>
      <w:ins w:id="29" w:author="Tierney Edwards" w:date="2013-08-12T11:31:00Z">
        <w:r w:rsidRPr="00BF28C4">
          <w:rPr>
            <w:color w:val="333333"/>
          </w:rPr>
          <w:t>.</w:t>
        </w:r>
      </w:ins>
    </w:p>
  </w:footnote>
  <w:footnote w:id="3">
    <w:p w:rsidR="002C6B1F" w:rsidDel="00BB0B3E" w:rsidRDefault="002C6B1F">
      <w:pPr>
        <w:pStyle w:val="FootnoteText"/>
        <w:rPr>
          <w:del w:id="36" w:author="Tierney Edwards" w:date="2013-08-12T11:37:00Z"/>
        </w:rPr>
      </w:pPr>
      <w:del w:id="37" w:author="Tierney Edwards" w:date="2013-08-12T11:37:00Z">
        <w:r w:rsidDel="00BB0B3E">
          <w:rPr>
            <w:rStyle w:val="FootnoteReference"/>
          </w:rPr>
          <w:footnoteRef/>
        </w:r>
        <w:r w:rsidDel="00BB0B3E">
          <w:delText xml:space="preserve"> RCW 46.20.041(1)(b).  See also RCW 46.20.305.</w:delText>
        </w:r>
      </w:del>
    </w:p>
  </w:footnote>
  <w:footnote w:id="4">
    <w:p w:rsidR="002C6B1F" w:rsidDel="00BB0B3E" w:rsidRDefault="002C6B1F">
      <w:pPr>
        <w:pStyle w:val="FootnoteText"/>
        <w:rPr>
          <w:del w:id="42" w:author="Tierney Edwards" w:date="2013-08-12T11:37:00Z"/>
        </w:rPr>
      </w:pPr>
      <w:del w:id="43" w:author="Tierney Edwards" w:date="2013-08-12T11:37:00Z">
        <w:r w:rsidDel="00BB0B3E">
          <w:rPr>
            <w:rStyle w:val="FootnoteReference"/>
          </w:rPr>
          <w:footnoteRef/>
        </w:r>
        <w:r w:rsidDel="00BB0B3E">
          <w:delText xml:space="preserve"> WAC 308-104-010(1)(a).</w:delText>
        </w:r>
      </w:del>
    </w:p>
  </w:footnote>
  <w:footnote w:id="5">
    <w:p w:rsidR="002C6B1F" w:rsidRDefault="002C6B1F">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6">
    <w:p w:rsidR="002C6B1F" w:rsidRDefault="002C6B1F">
      <w:pPr>
        <w:pStyle w:val="FootnoteText"/>
      </w:pPr>
      <w:r>
        <w:rPr>
          <w:rStyle w:val="FootnoteReference"/>
        </w:rPr>
        <w:footnoteRef/>
      </w:r>
      <w:r>
        <w:t xml:space="preserve"> See RCW 46.20.041(2).</w:t>
      </w:r>
    </w:p>
  </w:footnote>
  <w:footnote w:id="7">
    <w:p w:rsidR="002C6B1F" w:rsidRDefault="002C6B1F">
      <w:pPr>
        <w:pStyle w:val="FootnoteText"/>
      </w:pPr>
      <w:r>
        <w:rPr>
          <w:rStyle w:val="FootnoteReference"/>
        </w:rPr>
        <w:footnoteRef/>
      </w:r>
      <w:r>
        <w:t xml:space="preserve"> RCW 46.20.041(1</w:t>
      </w:r>
      <w:proofErr w:type="gramStart"/>
      <w:r>
        <w:t>)(</w:t>
      </w:r>
      <w:proofErr w:type="gramEnd"/>
      <w:r>
        <w:t>b)(ii).</w:t>
      </w:r>
    </w:p>
  </w:footnote>
  <w:footnote w:id="8">
    <w:p w:rsidR="002C6B1F" w:rsidRDefault="002C6B1F">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4" w:name="_GoBack"/>
      <w:bookmarkEnd w:id="44"/>
      <w:r>
        <w:t>n.2d 596, 601–02 (1986).</w:t>
      </w:r>
    </w:p>
  </w:footnote>
  <w:footnote w:id="9">
    <w:p w:rsidR="002C6B1F" w:rsidRDefault="002C6B1F" w:rsidP="002C6B1F">
      <w:pPr>
        <w:pStyle w:val="FootnoteText"/>
        <w:rPr>
          <w:ins w:id="47" w:author="Tierney Edwards" w:date="2013-11-11T11:56:00Z"/>
        </w:rPr>
      </w:pPr>
      <w:ins w:id="48" w:author="Tierney Edwards" w:date="2013-11-11T11:56:00Z">
        <w:r>
          <w:rPr>
            <w:rStyle w:val="FootnoteReference"/>
          </w:rPr>
          <w:footnoteRef/>
        </w:r>
        <w:r>
          <w:t xml:space="preserve"> See 49 C.F.R. § 391.45.  But WAC 446-65-010(1)(r), which adopts the federal regulations of Part 391 of Title 49 C.F.R., does carve out the following exception with respect to qualifying commercial drivers at the state level:  “</w:t>
        </w:r>
        <w:r w:rsidRPr="00A812FF">
          <w:t xml:space="preserve">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w:t>
        </w:r>
        <w:proofErr w:type="spellStart"/>
        <w:r w:rsidRPr="00A812FF">
          <w:t>placarding</w:t>
        </w:r>
        <w:proofErr w:type="spellEnd"/>
        <w:r w:rsidRPr="00A812FF">
          <w:t>.</w:t>
        </w:r>
        <w:r>
          <w:t>”  Sections 391.41 to .49 of Title 49 C.F.R. fall under this subpart E.</w:t>
        </w:r>
      </w:ins>
    </w:p>
  </w:footnote>
  <w:footnote w:id="10">
    <w:p w:rsidR="002C6B1F" w:rsidRDefault="002C6B1F" w:rsidP="002C6B1F">
      <w:pPr>
        <w:pStyle w:val="FootnoteText"/>
        <w:rPr>
          <w:ins w:id="49" w:author="Tierney Edwards" w:date="2013-11-11T11:56:00Z"/>
        </w:rPr>
      </w:pPr>
      <w:ins w:id="50" w:author="Tierney Edwards" w:date="2013-11-11T11:56:00Z">
        <w:r>
          <w:rPr>
            <w:rStyle w:val="FootnoteReference"/>
          </w:rPr>
          <w:footnoteRef/>
        </w:r>
        <w:r>
          <w:t xml:space="preserve"> </w:t>
        </w:r>
        <w:proofErr w:type="gramStart"/>
        <w:r>
          <w:t>49 C.F.R. 391.42.</w:t>
        </w:r>
        <w:proofErr w:type="gramEnd"/>
      </w:ins>
    </w:p>
  </w:footnote>
  <w:footnote w:id="11">
    <w:p w:rsidR="002C6B1F" w:rsidRDefault="002C6B1F" w:rsidP="002C6B1F">
      <w:pPr>
        <w:pStyle w:val="FootnoteText"/>
        <w:rPr>
          <w:ins w:id="54" w:author="Tierney Edwards" w:date="2013-11-11T11:56:00Z"/>
        </w:rPr>
      </w:pPr>
      <w:ins w:id="55" w:author="Tierney Edwards" w:date="2013-11-11T11:56:00Z">
        <w:r>
          <w:rPr>
            <w:rStyle w:val="FootnoteReference"/>
          </w:rPr>
          <w:footnoteRef/>
        </w:r>
        <w:r>
          <w:t xml:space="preserve"> See 49 C.F.R. § 391.43(f).</w:t>
        </w:r>
      </w:ins>
    </w:p>
  </w:footnote>
  <w:footnote w:id="12">
    <w:p w:rsidR="002C6B1F" w:rsidRDefault="002C6B1F" w:rsidP="002C6B1F">
      <w:pPr>
        <w:pStyle w:val="FootnoteText"/>
        <w:rPr>
          <w:ins w:id="58" w:author="Tierney Edwards" w:date="2013-11-11T11:56:00Z"/>
        </w:rPr>
      </w:pPr>
      <w:ins w:id="59" w:author="Tierney Edwards" w:date="2013-11-11T11:56:00Z">
        <w:r>
          <w:rPr>
            <w:rStyle w:val="FootnoteReference"/>
          </w:rPr>
          <w:footnoteRef/>
        </w:r>
        <w:r>
          <w:t xml:space="preserve"> This updated form will be codified at 49 C.F.R. § 391.43(f).</w:t>
        </w:r>
      </w:ins>
    </w:p>
  </w:footnote>
  <w:footnote w:id="13">
    <w:p w:rsidR="002C6B1F" w:rsidRDefault="002C6B1F" w:rsidP="002C6B1F">
      <w:pPr>
        <w:pStyle w:val="FootnoteText"/>
        <w:rPr>
          <w:ins w:id="60" w:author="Tierney Edwards" w:date="2013-11-11T11:56:00Z"/>
        </w:rPr>
      </w:pPr>
      <w:ins w:id="61" w:author="Tierney Edwards" w:date="2013-11-11T11:56:00Z">
        <w:r>
          <w:rPr>
            <w:rStyle w:val="FootnoteReference"/>
          </w:rPr>
          <w:footnoteRef/>
        </w:r>
        <w:r>
          <w:t xml:space="preserve"> </w:t>
        </w:r>
        <w:proofErr w:type="gramStart"/>
        <w:r>
          <w:t>49 C.F.R. § 391.43(</w:t>
        </w:r>
        <w:proofErr w:type="spellStart"/>
        <w:r>
          <w:t>i</w:t>
        </w:r>
        <w:proofErr w:type="spellEnd"/>
        <w:r>
          <w:t>).</w:t>
        </w:r>
        <w:proofErr w:type="gramEnd"/>
      </w:ins>
    </w:p>
  </w:footnote>
  <w:footnote w:id="14">
    <w:p w:rsidR="002C6B1F" w:rsidRDefault="002C6B1F">
      <w:pPr>
        <w:pStyle w:val="FootnoteText"/>
      </w:pPr>
      <w:r>
        <w:rPr>
          <w:rStyle w:val="FootnoteReference"/>
        </w:rPr>
        <w:footnoteRef/>
      </w:r>
      <w:r>
        <w:t xml:space="preserve"> This updated form will be codified at 49 C.F.R. § 391.43(h).</w:t>
      </w:r>
    </w:p>
  </w:footnote>
  <w:footnote w:id="15">
    <w:p w:rsidR="002C6B1F" w:rsidRDefault="002C6B1F">
      <w:pPr>
        <w:pStyle w:val="FootnoteText"/>
      </w:pPr>
      <w:r>
        <w:rPr>
          <w:rStyle w:val="FootnoteReference"/>
        </w:rPr>
        <w:footnoteRef/>
      </w:r>
      <w:r>
        <w:t xml:space="preserve"> 49 C.F.R. § 391.43(g</w:t>
      </w:r>
      <w:proofErr w:type="gramStart"/>
      <w:r>
        <w:t>)(</w:t>
      </w:r>
      <w:proofErr w:type="gramEnd"/>
      <w:r>
        <w:t>2).</w:t>
      </w:r>
    </w:p>
  </w:footnote>
  <w:footnote w:id="16">
    <w:p w:rsidR="002C6B1F" w:rsidRDefault="002C6B1F">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009E7"/>
    <w:rsid w:val="0001220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52723"/>
    <w:rsid w:val="002925D3"/>
    <w:rsid w:val="002A5C22"/>
    <w:rsid w:val="002C2A82"/>
    <w:rsid w:val="002C6B1F"/>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3434F"/>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31197"/>
    <w:rsid w:val="00941EDF"/>
    <w:rsid w:val="009515AC"/>
    <w:rsid w:val="009711A6"/>
    <w:rsid w:val="00973C9D"/>
    <w:rsid w:val="009A7E88"/>
    <w:rsid w:val="009B3F78"/>
    <w:rsid w:val="009C1334"/>
    <w:rsid w:val="009D4A84"/>
    <w:rsid w:val="009F452D"/>
    <w:rsid w:val="00A13BB0"/>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241B8"/>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9045BA-A111-4084-8B2E-178D62871B86}">
  <ds:schemaRefs>
    <ds:schemaRef ds:uri="http://schemas.openxmlformats.org/officeDocument/2006/bibliography"/>
  </ds:schemaRefs>
</ds:datastoreItem>
</file>

<file path=customXml/itemProps2.xml><?xml version="1.0" encoding="utf-8"?>
<ds:datastoreItem xmlns:ds="http://schemas.openxmlformats.org/officeDocument/2006/customXml" ds:itemID="{9E01036F-D182-4EED-BCA0-7004B9BA0629}"/>
</file>

<file path=customXml/itemProps3.xml><?xml version="1.0" encoding="utf-8"?>
<ds:datastoreItem xmlns:ds="http://schemas.openxmlformats.org/officeDocument/2006/customXml" ds:itemID="{320CD565-6CB4-4FFF-A00F-9DA108DC410D}"/>
</file>

<file path=customXml/itemProps4.xml><?xml version="1.0" encoding="utf-8"?>
<ds:datastoreItem xmlns:ds="http://schemas.openxmlformats.org/officeDocument/2006/customXml" ds:itemID="{6C2C7F78-8C22-4BE6-B571-43622FB58491}"/>
</file>

<file path=docProps/app.xml><?xml version="1.0" encoding="utf-8"?>
<Properties xmlns="http://schemas.openxmlformats.org/officeDocument/2006/extended-properties" xmlns:vt="http://schemas.openxmlformats.org/officeDocument/2006/docPropsVTypes">
  <Template>Normal</Template>
  <TotalTime>9</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3</cp:revision>
  <dcterms:created xsi:type="dcterms:W3CDTF">2013-11-11T20:17:00Z</dcterms:created>
  <dcterms:modified xsi:type="dcterms:W3CDTF">2013-11-11T20:48:00Z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