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4C6" w:rsidRPr="00417AF1" w:rsidRDefault="00FF24C6" w:rsidP="00FF24C6">
      <w:pPr>
        <w:rPr>
          <w:rFonts w:ascii="Times New Roman" w:hAnsi="Times New Roman" w:cs="Times New Roman"/>
          <w:b/>
          <w:sz w:val="24"/>
          <w:szCs w:val="24"/>
        </w:rPr>
      </w:pPr>
      <w:r w:rsidRPr="00417AF1">
        <w:rPr>
          <w:rFonts w:ascii="Times New Roman" w:hAnsi="Times New Roman" w:cs="Times New Roman"/>
          <w:b/>
          <w:sz w:val="24"/>
          <w:szCs w:val="24"/>
        </w:rPr>
        <w:t>ADVERTISING</w:t>
      </w:r>
    </w:p>
    <w:p w:rsidR="00FF24C6" w:rsidRPr="00417AF1" w:rsidRDefault="00FF24C6" w:rsidP="00FF24C6">
      <w:pPr>
        <w:rPr>
          <w:rFonts w:ascii="Times New Roman" w:hAnsi="Times New Roman" w:cs="Times New Roman"/>
          <w:b/>
          <w:sz w:val="24"/>
          <w:szCs w:val="24"/>
        </w:rPr>
      </w:pPr>
      <w:r w:rsidRPr="00417AF1">
        <w:rPr>
          <w:rFonts w:ascii="Times New Roman" w:hAnsi="Times New Roman" w:cs="Times New Roman"/>
          <w:b/>
          <w:sz w:val="24"/>
          <w:szCs w:val="24"/>
        </w:rPr>
        <w:t>May a physician advertise?</w:t>
      </w:r>
    </w:p>
    <w:p w:rsidR="00FF24C6" w:rsidRPr="00417AF1" w:rsidRDefault="00FF24C6" w:rsidP="008F10CD">
      <w:pPr>
        <w:ind w:firstLine="720"/>
        <w:rPr>
          <w:ins w:id="0" w:author="kak" w:date="2012-04-04T13:02:00Z"/>
          <w:rFonts w:ascii="Times New Roman" w:hAnsi="Times New Roman" w:cs="Times New Roman"/>
          <w:sz w:val="24"/>
          <w:szCs w:val="24"/>
        </w:rPr>
      </w:pPr>
      <w:r w:rsidRPr="00417AF1">
        <w:rPr>
          <w:rFonts w:ascii="Times New Roman" w:hAnsi="Times New Roman" w:cs="Times New Roman"/>
          <w:sz w:val="24"/>
          <w:szCs w:val="24"/>
        </w:rPr>
        <w:t>Yes</w:t>
      </w:r>
      <w:ins w:id="1" w:author="kak" w:date="2012-04-04T12:58:00Z">
        <w:r w:rsidRPr="00417AF1">
          <w:rPr>
            <w:rStyle w:val="FootnoteReference"/>
            <w:rFonts w:ascii="Times New Roman" w:hAnsi="Times New Roman" w:cs="Times New Roman"/>
            <w:sz w:val="24"/>
            <w:szCs w:val="24"/>
          </w:rPr>
          <w:footnoteReference w:id="1"/>
        </w:r>
      </w:ins>
      <w:r w:rsidRPr="00417AF1">
        <w:rPr>
          <w:rFonts w:ascii="Times New Roman" w:hAnsi="Times New Roman" w:cs="Times New Roman"/>
          <w:sz w:val="24"/>
          <w:szCs w:val="24"/>
        </w:rPr>
        <w:t>.</w:t>
      </w:r>
      <w:ins w:id="4" w:author="kak" w:date="2012-04-04T13:00:00Z">
        <w:r w:rsidRPr="00417AF1">
          <w:rPr>
            <w:rFonts w:ascii="Times New Roman" w:hAnsi="Times New Roman" w:cs="Times New Roman"/>
            <w:sz w:val="24"/>
            <w:szCs w:val="24"/>
          </w:rPr>
          <w:t xml:space="preserve"> </w:t>
        </w:r>
      </w:ins>
      <w:ins w:id="5" w:author="kak" w:date="2012-04-04T13:02:00Z">
        <w:r w:rsidRPr="00417AF1">
          <w:rPr>
            <w:rFonts w:ascii="Times New Roman" w:hAnsi="Times New Roman" w:cs="Times New Roman"/>
            <w:sz w:val="24"/>
            <w:szCs w:val="24"/>
          </w:rPr>
          <w:t>An osteopathic physician may include</w:t>
        </w:r>
      </w:ins>
      <w:ins w:id="6" w:author="kak" w:date="2012-04-04T13:03:00Z">
        <w:r w:rsidRPr="00417AF1">
          <w:rPr>
            <w:rStyle w:val="FootnoteReference"/>
            <w:rFonts w:ascii="Times New Roman" w:hAnsi="Times New Roman" w:cs="Times New Roman"/>
            <w:sz w:val="24"/>
            <w:szCs w:val="24"/>
          </w:rPr>
          <w:footnoteReference w:id="2"/>
        </w:r>
      </w:ins>
      <w:ins w:id="8" w:author="kak" w:date="2012-04-04T13:02:00Z">
        <w:r w:rsidRPr="00417AF1">
          <w:rPr>
            <w:rFonts w:ascii="Times New Roman" w:hAnsi="Times New Roman" w:cs="Times New Roman"/>
            <w:sz w:val="24"/>
            <w:szCs w:val="24"/>
          </w:rPr>
          <w:t xml:space="preserve"> in publicity or advertising:</w:t>
        </w:r>
      </w:ins>
    </w:p>
    <w:p w:rsidR="008F10CD" w:rsidRDefault="00FF24C6" w:rsidP="00FF24C6">
      <w:pPr>
        <w:pStyle w:val="ListParagraph"/>
        <w:numPr>
          <w:ilvl w:val="0"/>
          <w:numId w:val="1"/>
        </w:numPr>
        <w:rPr>
          <w:rFonts w:ascii="Times New Roman" w:hAnsi="Times New Roman" w:cs="Times New Roman"/>
          <w:sz w:val="24"/>
          <w:szCs w:val="24"/>
        </w:rPr>
      </w:pPr>
      <w:ins w:id="9" w:author="kak" w:date="2012-04-04T13:02:00Z">
        <w:r w:rsidRPr="008F10CD">
          <w:rPr>
            <w:rFonts w:ascii="Times New Roman" w:hAnsi="Times New Roman" w:cs="Times New Roman"/>
            <w:sz w:val="24"/>
            <w:szCs w:val="24"/>
          </w:rPr>
          <w:t>Name, including name of professional service corporation or clinic, and names of professional associates, addresses and phone numbers.</w:t>
        </w:r>
      </w:ins>
    </w:p>
    <w:p w:rsidR="008F10CD" w:rsidRDefault="00FF24C6" w:rsidP="00FF24C6">
      <w:pPr>
        <w:pStyle w:val="ListParagraph"/>
        <w:numPr>
          <w:ilvl w:val="0"/>
          <w:numId w:val="1"/>
        </w:numPr>
        <w:rPr>
          <w:rFonts w:ascii="Times New Roman" w:hAnsi="Times New Roman" w:cs="Times New Roman"/>
          <w:sz w:val="24"/>
          <w:szCs w:val="24"/>
        </w:rPr>
      </w:pPr>
      <w:ins w:id="10" w:author="kak" w:date="2012-04-04T13:02:00Z">
        <w:r w:rsidRPr="008F10CD">
          <w:rPr>
            <w:rFonts w:ascii="Times New Roman" w:hAnsi="Times New Roman" w:cs="Times New Roman"/>
            <w:sz w:val="24"/>
            <w:szCs w:val="24"/>
          </w:rPr>
          <w:t>Date and place of birth.</w:t>
        </w:r>
      </w:ins>
    </w:p>
    <w:p w:rsidR="008F10CD" w:rsidRDefault="00FF24C6" w:rsidP="00FF24C6">
      <w:pPr>
        <w:pStyle w:val="ListParagraph"/>
        <w:numPr>
          <w:ilvl w:val="0"/>
          <w:numId w:val="1"/>
        </w:numPr>
        <w:rPr>
          <w:rFonts w:ascii="Times New Roman" w:hAnsi="Times New Roman" w:cs="Times New Roman"/>
          <w:sz w:val="24"/>
          <w:szCs w:val="24"/>
        </w:rPr>
      </w:pPr>
      <w:ins w:id="11" w:author="kak" w:date="2012-04-04T13:02:00Z">
        <w:r w:rsidRPr="008F10CD">
          <w:rPr>
            <w:rFonts w:ascii="Times New Roman" w:hAnsi="Times New Roman" w:cs="Times New Roman"/>
            <w:sz w:val="24"/>
            <w:szCs w:val="24"/>
          </w:rPr>
          <w:t>Date and fact of admission to practice in Washington and other states.</w:t>
        </w:r>
      </w:ins>
    </w:p>
    <w:p w:rsidR="008F10CD" w:rsidRDefault="00FF24C6" w:rsidP="00FF24C6">
      <w:pPr>
        <w:pStyle w:val="ListParagraph"/>
        <w:numPr>
          <w:ilvl w:val="0"/>
          <w:numId w:val="1"/>
        </w:numPr>
        <w:rPr>
          <w:rFonts w:ascii="Times New Roman" w:hAnsi="Times New Roman" w:cs="Times New Roman"/>
          <w:sz w:val="24"/>
          <w:szCs w:val="24"/>
        </w:rPr>
      </w:pPr>
      <w:ins w:id="12" w:author="kak" w:date="2012-04-04T13:02:00Z">
        <w:r w:rsidRPr="008F10CD">
          <w:rPr>
            <w:rFonts w:ascii="Times New Roman" w:hAnsi="Times New Roman" w:cs="Times New Roman"/>
            <w:sz w:val="24"/>
            <w:szCs w:val="24"/>
          </w:rPr>
          <w:t>Accredited schools attended with dates of graduation, degrees and other scholastic distinction.</w:t>
        </w:r>
      </w:ins>
      <w:r w:rsidR="008F10CD">
        <w:rPr>
          <w:rFonts w:ascii="Times New Roman" w:hAnsi="Times New Roman" w:cs="Times New Roman"/>
          <w:sz w:val="24"/>
          <w:szCs w:val="24"/>
        </w:rPr>
        <w:br/>
      </w:r>
      <w:ins w:id="13" w:author="kak" w:date="2012-04-04T13:02:00Z">
        <w:r w:rsidRPr="008F10CD">
          <w:rPr>
            <w:rFonts w:ascii="Times New Roman" w:hAnsi="Times New Roman" w:cs="Times New Roman"/>
            <w:sz w:val="24"/>
            <w:szCs w:val="24"/>
          </w:rPr>
          <w:t>Teaching positions.</w:t>
        </w:r>
      </w:ins>
    </w:p>
    <w:p w:rsidR="008F10CD" w:rsidRDefault="00FF24C6" w:rsidP="00FF24C6">
      <w:pPr>
        <w:pStyle w:val="ListParagraph"/>
        <w:numPr>
          <w:ilvl w:val="0"/>
          <w:numId w:val="1"/>
        </w:numPr>
        <w:rPr>
          <w:rFonts w:ascii="Times New Roman" w:hAnsi="Times New Roman" w:cs="Times New Roman"/>
          <w:sz w:val="24"/>
          <w:szCs w:val="24"/>
        </w:rPr>
      </w:pPr>
      <w:ins w:id="14" w:author="kak" w:date="2012-04-04T13:02:00Z">
        <w:r w:rsidRPr="008F10CD">
          <w:rPr>
            <w:rFonts w:ascii="Times New Roman" w:hAnsi="Times New Roman" w:cs="Times New Roman"/>
            <w:sz w:val="24"/>
            <w:szCs w:val="24"/>
          </w:rPr>
          <w:t>Membership in osteopathic or medical fraternities, societies and associations.</w:t>
        </w:r>
      </w:ins>
    </w:p>
    <w:p w:rsidR="008F10CD" w:rsidRDefault="00FF24C6" w:rsidP="00FF24C6">
      <w:pPr>
        <w:pStyle w:val="ListParagraph"/>
        <w:numPr>
          <w:ilvl w:val="0"/>
          <w:numId w:val="1"/>
        </w:numPr>
        <w:rPr>
          <w:rFonts w:ascii="Times New Roman" w:hAnsi="Times New Roman" w:cs="Times New Roman"/>
          <w:sz w:val="24"/>
          <w:szCs w:val="24"/>
        </w:rPr>
      </w:pPr>
      <w:ins w:id="15" w:author="kak" w:date="2012-04-04T13:02:00Z">
        <w:r w:rsidRPr="008F10CD">
          <w:rPr>
            <w:rFonts w:ascii="Times New Roman" w:hAnsi="Times New Roman" w:cs="Times New Roman"/>
            <w:sz w:val="24"/>
            <w:szCs w:val="24"/>
          </w:rPr>
          <w:t>Membership in scientific, technical and professional associations or societies</w:t>
        </w:r>
      </w:ins>
    </w:p>
    <w:p w:rsidR="008F10CD" w:rsidRDefault="00FF24C6" w:rsidP="00FF24C6">
      <w:pPr>
        <w:pStyle w:val="ListParagraph"/>
        <w:numPr>
          <w:ilvl w:val="0"/>
          <w:numId w:val="1"/>
        </w:numPr>
        <w:rPr>
          <w:rFonts w:ascii="Times New Roman" w:hAnsi="Times New Roman" w:cs="Times New Roman"/>
          <w:sz w:val="24"/>
          <w:szCs w:val="24"/>
        </w:rPr>
      </w:pPr>
      <w:ins w:id="16" w:author="kak" w:date="2012-04-04T13:02:00Z">
        <w:r w:rsidRPr="008F10CD">
          <w:rPr>
            <w:rFonts w:ascii="Times New Roman" w:hAnsi="Times New Roman" w:cs="Times New Roman"/>
            <w:sz w:val="24"/>
            <w:szCs w:val="24"/>
          </w:rPr>
          <w:t>Whether credit cards or other credit arrangements are accepted.</w:t>
        </w:r>
      </w:ins>
    </w:p>
    <w:p w:rsidR="008F10CD" w:rsidRDefault="00FF24C6" w:rsidP="00FF24C6">
      <w:pPr>
        <w:pStyle w:val="ListParagraph"/>
        <w:numPr>
          <w:ilvl w:val="0"/>
          <w:numId w:val="1"/>
        </w:numPr>
        <w:rPr>
          <w:rFonts w:ascii="Times New Roman" w:hAnsi="Times New Roman" w:cs="Times New Roman"/>
          <w:sz w:val="24"/>
          <w:szCs w:val="24"/>
        </w:rPr>
      </w:pPr>
      <w:ins w:id="17" w:author="kak" w:date="2012-04-04T13:02:00Z">
        <w:r w:rsidRPr="008F10CD">
          <w:rPr>
            <w:rFonts w:ascii="Times New Roman" w:hAnsi="Times New Roman" w:cs="Times New Roman"/>
            <w:sz w:val="24"/>
            <w:szCs w:val="24"/>
          </w:rPr>
          <w:t>Office and telephone answering service hours.</w:t>
        </w:r>
      </w:ins>
    </w:p>
    <w:p w:rsidR="008F10CD" w:rsidRDefault="00FF24C6" w:rsidP="00FF24C6">
      <w:pPr>
        <w:pStyle w:val="ListParagraph"/>
        <w:numPr>
          <w:ilvl w:val="0"/>
          <w:numId w:val="1"/>
        </w:numPr>
        <w:rPr>
          <w:rFonts w:ascii="Times New Roman" w:hAnsi="Times New Roman" w:cs="Times New Roman"/>
          <w:sz w:val="24"/>
          <w:szCs w:val="24"/>
        </w:rPr>
      </w:pPr>
      <w:ins w:id="18" w:author="kak" w:date="2012-04-04T13:02:00Z">
        <w:r w:rsidRPr="008F10CD">
          <w:rPr>
            <w:rFonts w:ascii="Times New Roman" w:hAnsi="Times New Roman" w:cs="Times New Roman"/>
            <w:sz w:val="24"/>
            <w:szCs w:val="24"/>
          </w:rPr>
          <w:t>Fee for an initial examination and/or consultation.</w:t>
        </w:r>
      </w:ins>
    </w:p>
    <w:p w:rsidR="008F10CD" w:rsidRDefault="00FF24C6" w:rsidP="00FF24C6">
      <w:pPr>
        <w:pStyle w:val="ListParagraph"/>
        <w:numPr>
          <w:ilvl w:val="0"/>
          <w:numId w:val="1"/>
        </w:numPr>
        <w:rPr>
          <w:rFonts w:ascii="Times New Roman" w:hAnsi="Times New Roman" w:cs="Times New Roman"/>
          <w:sz w:val="24"/>
          <w:szCs w:val="24"/>
        </w:rPr>
      </w:pPr>
      <w:ins w:id="19" w:author="kak" w:date="2012-04-04T13:02:00Z">
        <w:r w:rsidRPr="008F10CD">
          <w:rPr>
            <w:rFonts w:ascii="Times New Roman" w:hAnsi="Times New Roman" w:cs="Times New Roman"/>
            <w:sz w:val="24"/>
            <w:szCs w:val="24"/>
          </w:rPr>
          <w:t>Availability upon request of a written schedule of fees or range of fees for specific services.</w:t>
        </w:r>
      </w:ins>
    </w:p>
    <w:p w:rsidR="008F10CD" w:rsidRDefault="00FF24C6" w:rsidP="00FF24C6">
      <w:pPr>
        <w:pStyle w:val="ListParagraph"/>
        <w:numPr>
          <w:ilvl w:val="0"/>
          <w:numId w:val="1"/>
        </w:numPr>
        <w:rPr>
          <w:rFonts w:ascii="Times New Roman" w:hAnsi="Times New Roman" w:cs="Times New Roman"/>
          <w:sz w:val="24"/>
          <w:szCs w:val="24"/>
        </w:rPr>
      </w:pPr>
      <w:ins w:id="20" w:author="kak" w:date="2012-04-04T13:02:00Z">
        <w:r w:rsidRPr="008F10CD">
          <w:rPr>
            <w:rFonts w:ascii="Times New Roman" w:hAnsi="Times New Roman" w:cs="Times New Roman"/>
            <w:sz w:val="24"/>
            <w:szCs w:val="24"/>
          </w:rPr>
          <w:t>The range of fees for specified routine professional services, provided that the statement discloses that the specific fee within the range which will be charged will vary depending upon the particular matter to be handled for each patient, and that the patient is entitled without obligation to an estimate of the fee within the range likely to be charged.</w:t>
        </w:r>
      </w:ins>
    </w:p>
    <w:p w:rsidR="00FF24C6" w:rsidRPr="008F10CD" w:rsidRDefault="00FF24C6" w:rsidP="00FF24C6">
      <w:pPr>
        <w:pStyle w:val="ListParagraph"/>
        <w:numPr>
          <w:ilvl w:val="0"/>
          <w:numId w:val="1"/>
        </w:numPr>
        <w:rPr>
          <w:ins w:id="21" w:author="kak" w:date="2012-04-04T13:02:00Z"/>
          <w:rFonts w:ascii="Times New Roman" w:hAnsi="Times New Roman" w:cs="Times New Roman"/>
          <w:sz w:val="24"/>
          <w:szCs w:val="24"/>
        </w:rPr>
      </w:pPr>
      <w:ins w:id="22" w:author="kak" w:date="2012-04-04T13:02:00Z">
        <w:r w:rsidRPr="008F10CD">
          <w:rPr>
            <w:rFonts w:ascii="Times New Roman" w:hAnsi="Times New Roman" w:cs="Times New Roman"/>
            <w:sz w:val="24"/>
            <w:szCs w:val="24"/>
          </w:rPr>
          <w:t>Fixed fees for specified routine professional services, the description of which must not be misunderstood by or be deceptive to a prospective patient, provided that the statement discloses that the quoted fee will be available only to patients whose matters fall into the services described, and that the client is entitled without obligation to a specific estimate of the fee likely to be charged.</w:t>
        </w:r>
      </w:ins>
    </w:p>
    <w:p w:rsidR="00FF24C6" w:rsidRPr="00417AF1" w:rsidRDefault="00FF24C6" w:rsidP="00FF24C6">
      <w:pPr>
        <w:rPr>
          <w:rFonts w:ascii="Times New Roman" w:hAnsi="Times New Roman" w:cs="Times New Roman"/>
          <w:b/>
          <w:sz w:val="24"/>
          <w:szCs w:val="24"/>
        </w:rPr>
      </w:pPr>
      <w:r w:rsidRPr="00417AF1">
        <w:rPr>
          <w:rFonts w:ascii="Times New Roman" w:hAnsi="Times New Roman" w:cs="Times New Roman"/>
          <w:b/>
          <w:sz w:val="24"/>
          <w:szCs w:val="24"/>
        </w:rPr>
        <w:lastRenderedPageBreak/>
        <w:t>What forms of advertising are prohibited?</w:t>
      </w:r>
    </w:p>
    <w:p w:rsidR="00FF24C6" w:rsidRPr="00417AF1" w:rsidRDefault="00FF24C6" w:rsidP="008F10CD">
      <w:pPr>
        <w:ind w:firstLine="720"/>
        <w:rPr>
          <w:rFonts w:ascii="Times New Roman" w:hAnsi="Times New Roman" w:cs="Times New Roman"/>
          <w:sz w:val="24"/>
          <w:szCs w:val="24"/>
        </w:rPr>
      </w:pPr>
      <w:r w:rsidRPr="00417AF1">
        <w:rPr>
          <w:rFonts w:ascii="Times New Roman" w:hAnsi="Times New Roman" w:cs="Times New Roman"/>
          <w:sz w:val="24"/>
          <w:szCs w:val="24"/>
        </w:rPr>
        <w:t>All advertising which is false, fraudulent or misleading is considered unprofessional conduct</w:t>
      </w:r>
      <w:ins w:id="23" w:author="kak" w:date="2012-04-04T13:23:00Z">
        <w:r w:rsidR="00230E0B" w:rsidRPr="00417AF1">
          <w:rPr>
            <w:rStyle w:val="FootnoteReference"/>
            <w:rFonts w:ascii="Times New Roman" w:hAnsi="Times New Roman" w:cs="Times New Roman"/>
            <w:sz w:val="24"/>
            <w:szCs w:val="24"/>
          </w:rPr>
          <w:footnoteReference w:id="3"/>
        </w:r>
      </w:ins>
      <w:r w:rsidRPr="00417AF1">
        <w:rPr>
          <w:rFonts w:ascii="Times New Roman" w:hAnsi="Times New Roman" w:cs="Times New Roman"/>
          <w:sz w:val="24"/>
          <w:szCs w:val="24"/>
        </w:rPr>
        <w:t xml:space="preserve"> which may subject a physician to disciplinary action.  </w:t>
      </w:r>
      <w:r w:rsidRPr="00417AF1">
        <w:rPr>
          <w:rFonts w:ascii="Times New Roman" w:hAnsi="Times New Roman" w:cs="Times New Roman"/>
          <w:sz w:val="24"/>
          <w:szCs w:val="24"/>
          <w:u w:val="single"/>
        </w:rPr>
        <w:t>See</w:t>
      </w:r>
      <w:r w:rsidRPr="00417AF1">
        <w:rPr>
          <w:rFonts w:ascii="Times New Roman" w:hAnsi="Times New Roman" w:cs="Times New Roman"/>
          <w:sz w:val="24"/>
          <w:szCs w:val="24"/>
        </w:rPr>
        <w:t xml:space="preserve"> </w:t>
      </w:r>
      <w:r w:rsidRPr="00417AF1">
        <w:rPr>
          <w:rFonts w:ascii="Times New Roman" w:hAnsi="Times New Roman" w:cs="Times New Roman"/>
          <w:b/>
          <w:sz w:val="24"/>
          <w:szCs w:val="24"/>
        </w:rPr>
        <w:t>UNPROFESSIONAL CONDUCT</w:t>
      </w:r>
      <w:r w:rsidRPr="00417AF1">
        <w:rPr>
          <w:rFonts w:ascii="Times New Roman" w:hAnsi="Times New Roman" w:cs="Times New Roman"/>
          <w:sz w:val="24"/>
          <w:szCs w:val="24"/>
        </w:rPr>
        <w:t>.</w:t>
      </w:r>
    </w:p>
    <w:p w:rsidR="00FF24C6" w:rsidRPr="00417AF1" w:rsidRDefault="00FF24C6" w:rsidP="00FF24C6">
      <w:pPr>
        <w:rPr>
          <w:rFonts w:ascii="Times New Roman" w:hAnsi="Times New Roman" w:cs="Times New Roman"/>
          <w:sz w:val="24"/>
          <w:szCs w:val="24"/>
        </w:rPr>
      </w:pPr>
      <w:r w:rsidRPr="00417AF1">
        <w:rPr>
          <w:rFonts w:ascii="Times New Roman" w:hAnsi="Times New Roman" w:cs="Times New Roman"/>
          <w:sz w:val="24"/>
          <w:szCs w:val="24"/>
        </w:rPr>
        <w:t>False, fraudulent, or misleading advertising, as with any other unfair or deceptive act or practice in the conduct of trade or commerce, may also subject a physician to civil liability.</w:t>
      </w:r>
    </w:p>
    <w:p w:rsidR="00FF24C6" w:rsidRPr="00417AF1" w:rsidRDefault="00FF24C6" w:rsidP="008F10CD">
      <w:pPr>
        <w:ind w:firstLine="720"/>
        <w:rPr>
          <w:rFonts w:ascii="Times New Roman" w:hAnsi="Times New Roman" w:cs="Times New Roman"/>
          <w:sz w:val="24"/>
          <w:szCs w:val="24"/>
        </w:rPr>
      </w:pPr>
      <w:r w:rsidRPr="00417AF1">
        <w:rPr>
          <w:rFonts w:ascii="Times New Roman" w:hAnsi="Times New Roman" w:cs="Times New Roman"/>
          <w:sz w:val="24"/>
          <w:szCs w:val="24"/>
        </w:rPr>
        <w:t>Advertising that is false, deceptive or misleading is also a misdemeanor crime.  Advertisements containing the words:  “lost manhood,” “lost vitality,” “lost vigor,” “monthly regulations for women” or other synonymous words are assumed to be false advertising in violation of the criminal law.</w:t>
      </w:r>
    </w:p>
    <w:p w:rsidR="00FF24C6" w:rsidRPr="00417AF1" w:rsidRDefault="00266CA4" w:rsidP="00FF24C6">
      <w:pPr>
        <w:rPr>
          <w:rFonts w:ascii="Times New Roman" w:hAnsi="Times New Roman" w:cs="Times New Roman"/>
          <w:b/>
          <w:sz w:val="24"/>
          <w:szCs w:val="24"/>
          <w:rPrChange w:id="25" w:author="kak" w:date="2012-04-04T13:00:00Z">
            <w:rPr>
              <w:sz w:val="24"/>
              <w:szCs w:val="24"/>
            </w:rPr>
          </w:rPrChange>
        </w:rPr>
      </w:pPr>
      <w:r w:rsidRPr="00266CA4">
        <w:rPr>
          <w:rFonts w:ascii="Times New Roman" w:hAnsi="Times New Roman" w:cs="Times New Roman"/>
          <w:b/>
          <w:sz w:val="24"/>
          <w:szCs w:val="24"/>
          <w:rPrChange w:id="26" w:author="kak" w:date="2012-04-04T13:00:00Z">
            <w:rPr>
              <w:sz w:val="24"/>
              <w:szCs w:val="24"/>
            </w:rPr>
          </w:rPrChange>
        </w:rPr>
        <w:t>Are there specific limitations on osteopathic physician advertising?</w:t>
      </w:r>
    </w:p>
    <w:p w:rsidR="008F10CD" w:rsidRDefault="00FF24C6" w:rsidP="00FF24C6">
      <w:pPr>
        <w:rPr>
          <w:rFonts w:ascii="Times New Roman" w:hAnsi="Times New Roman" w:cs="Times New Roman"/>
          <w:sz w:val="24"/>
          <w:szCs w:val="24"/>
        </w:rPr>
      </w:pPr>
      <w:r w:rsidRPr="00417AF1">
        <w:rPr>
          <w:rFonts w:ascii="Times New Roman" w:hAnsi="Times New Roman" w:cs="Times New Roman"/>
          <w:sz w:val="24"/>
          <w:szCs w:val="24"/>
        </w:rPr>
        <w:tab/>
        <w:t>Yes</w:t>
      </w:r>
      <w:ins w:id="27" w:author="kak" w:date="2012-04-04T13:00:00Z">
        <w:r w:rsidRPr="00417AF1">
          <w:rPr>
            <w:rStyle w:val="FootnoteReference"/>
            <w:rFonts w:ascii="Times New Roman" w:hAnsi="Times New Roman" w:cs="Times New Roman"/>
            <w:sz w:val="24"/>
            <w:szCs w:val="24"/>
          </w:rPr>
          <w:footnoteReference w:id="4"/>
        </w:r>
      </w:ins>
      <w:r w:rsidRPr="00417AF1">
        <w:rPr>
          <w:rFonts w:ascii="Times New Roman" w:hAnsi="Times New Roman" w:cs="Times New Roman"/>
          <w:sz w:val="24"/>
          <w:szCs w:val="24"/>
        </w:rPr>
        <w:t>.  An osteopathic physician is specifically prohibited from using any advertising or public communication which:</w:t>
      </w:r>
      <w:ins w:id="29" w:author="kak" w:date="2012-04-04T13:19:00Z">
        <w:r w:rsidR="008F10CD" w:rsidRPr="00417AF1">
          <w:rPr>
            <w:rStyle w:val="FootnoteReference"/>
            <w:rFonts w:ascii="Times New Roman" w:hAnsi="Times New Roman" w:cs="Times New Roman"/>
            <w:sz w:val="24"/>
            <w:szCs w:val="24"/>
          </w:rPr>
          <w:footnoteReference w:id="5"/>
        </w:r>
      </w:ins>
    </w:p>
    <w:p w:rsidR="008F10CD" w:rsidRDefault="008F10CD" w:rsidP="008F10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Is false, fraudulent, deceptive, or misleading.</w:t>
      </w:r>
    </w:p>
    <w:p w:rsidR="008F10CD" w:rsidRDefault="008F10CD" w:rsidP="008F10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Uses testimonials.</w:t>
      </w:r>
    </w:p>
    <w:p w:rsidR="008F10CD" w:rsidRDefault="008F10CD" w:rsidP="008F10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Guarantees any treatment or result.</w:t>
      </w:r>
    </w:p>
    <w:p w:rsidR="008F10CD" w:rsidRDefault="008F10CD" w:rsidP="008F10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Makes claims of professional superiority.</w:t>
      </w:r>
    </w:p>
    <w:p w:rsidR="008F10CD" w:rsidRDefault="008F10CD" w:rsidP="008F10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States or includes prices for professional services except for:</w:t>
      </w:r>
    </w:p>
    <w:p w:rsidR="008F10CD" w:rsidRDefault="008F10CD" w:rsidP="008F10CD">
      <w:pPr>
        <w:pStyle w:val="ListParagraph"/>
        <w:numPr>
          <w:ilvl w:val="1"/>
          <w:numId w:val="3"/>
        </w:numPr>
        <w:rPr>
          <w:rFonts w:ascii="Times New Roman" w:hAnsi="Times New Roman" w:cs="Times New Roman"/>
          <w:sz w:val="24"/>
          <w:szCs w:val="24"/>
        </w:rPr>
      </w:pPr>
      <w:r w:rsidRPr="00417AF1">
        <w:rPr>
          <w:rFonts w:ascii="Times New Roman" w:hAnsi="Times New Roman" w:cs="Times New Roman"/>
          <w:sz w:val="24"/>
          <w:szCs w:val="24"/>
        </w:rPr>
        <w:t>A range of fees for specified routine professional services, if the statement discloses that the specific fee within the range will vary upon the particular matter to be handled for each patient and that the patient is entitled without obligation to an estimate of the fee likely to be charged; or</w:t>
      </w:r>
    </w:p>
    <w:p w:rsidR="008F10CD" w:rsidRDefault="008F10CD" w:rsidP="008F10CD">
      <w:pPr>
        <w:pStyle w:val="ListParagraph"/>
        <w:numPr>
          <w:ilvl w:val="1"/>
          <w:numId w:val="3"/>
        </w:numPr>
        <w:rPr>
          <w:rFonts w:ascii="Times New Roman" w:hAnsi="Times New Roman" w:cs="Times New Roman"/>
          <w:sz w:val="24"/>
          <w:szCs w:val="24"/>
        </w:rPr>
      </w:pPr>
      <w:r w:rsidRPr="00417AF1">
        <w:rPr>
          <w:rFonts w:ascii="Times New Roman" w:hAnsi="Times New Roman" w:cs="Times New Roman"/>
          <w:sz w:val="24"/>
          <w:szCs w:val="24"/>
        </w:rPr>
        <w:t>Fixed fees for specified routine professional services, the description of which would not be misunderstood by, or deceptive to, a prospective patient, if the statement discloses that the quoted fee will be available only to patients whose matters fall into the services described, and that the patient is entitled without obligation to a specific estimate of the fee likely to be charged</w:t>
      </w:r>
      <w:r>
        <w:rPr>
          <w:rFonts w:ascii="Times New Roman" w:hAnsi="Times New Roman" w:cs="Times New Roman"/>
          <w:sz w:val="24"/>
          <w:szCs w:val="24"/>
        </w:rPr>
        <w:t>.</w:t>
      </w:r>
    </w:p>
    <w:p w:rsidR="008F10CD" w:rsidRPr="008F10CD" w:rsidRDefault="008F10CD" w:rsidP="008F10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Fails to identify the physician as an osteopathic physician.</w:t>
      </w:r>
    </w:p>
    <w:p w:rsidR="008F10CD" w:rsidRDefault="008F10CD">
      <w:pPr>
        <w:rPr>
          <w:rFonts w:ascii="Times New Roman" w:hAnsi="Times New Roman" w:cs="Times New Roman"/>
          <w:sz w:val="24"/>
          <w:szCs w:val="24"/>
        </w:rPr>
      </w:pPr>
    </w:p>
    <w:p w:rsidR="008F10CD" w:rsidRDefault="008F10CD">
      <w:pPr>
        <w:rPr>
          <w:rFonts w:ascii="Times New Roman" w:hAnsi="Times New Roman" w:cs="Times New Roman"/>
          <w:sz w:val="24"/>
          <w:szCs w:val="24"/>
        </w:rPr>
      </w:pPr>
    </w:p>
    <w:p w:rsidR="00FF24C6" w:rsidRPr="00417AF1" w:rsidDel="00FF24C6" w:rsidRDefault="00FF24C6" w:rsidP="00FF24C6">
      <w:pPr>
        <w:rPr>
          <w:del w:id="33" w:author="kak" w:date="2012-04-04T12:59:00Z"/>
          <w:rFonts w:ascii="Times New Roman" w:hAnsi="Times New Roman" w:cs="Times New Roman"/>
          <w:sz w:val="24"/>
          <w:szCs w:val="24"/>
        </w:rPr>
      </w:pPr>
      <w:del w:id="34" w:author="kak" w:date="2012-04-04T13:01:00Z">
        <w:r w:rsidRPr="00417AF1" w:rsidDel="00FF24C6">
          <w:rPr>
            <w:rFonts w:ascii="Times New Roman" w:hAnsi="Times New Roman" w:cs="Times New Roman"/>
            <w:sz w:val="24"/>
            <w:szCs w:val="24"/>
          </w:rPr>
          <w:delText>Otherwise exceeds the limits of WAC 246-853-110, which sets forth the following list of information which an osteopathic physician may include in publicity or advertising to facilitate the process of informed selection of a physician by patients, provided that the information disclosed complies with all other ethical standards promulgated by the Board of Osteopathic Medicine and Surgery:</w:delText>
        </w:r>
      </w:del>
    </w:p>
    <w:p w:rsidR="00FF24C6" w:rsidRPr="00417AF1" w:rsidDel="00FF24C6" w:rsidRDefault="00FF24C6" w:rsidP="00FF24C6">
      <w:pPr>
        <w:rPr>
          <w:del w:id="35" w:author="kak" w:date="2012-04-04T13:01:00Z"/>
          <w:rFonts w:ascii="Times New Roman" w:hAnsi="Times New Roman" w:cs="Times New Roman"/>
          <w:sz w:val="24"/>
          <w:szCs w:val="24"/>
        </w:rPr>
      </w:pPr>
    </w:p>
    <w:p w:rsidR="00FF24C6" w:rsidRPr="00417AF1" w:rsidDel="00FF24C6" w:rsidRDefault="00FF24C6" w:rsidP="00FF24C6">
      <w:pPr>
        <w:rPr>
          <w:del w:id="36" w:author="kak" w:date="2012-04-04T12:59:00Z"/>
          <w:rFonts w:ascii="Times New Roman" w:hAnsi="Times New Roman" w:cs="Times New Roman"/>
          <w:sz w:val="24"/>
          <w:szCs w:val="24"/>
        </w:rPr>
      </w:pPr>
      <w:del w:id="37" w:author="kak" w:date="2012-04-04T13:01:00Z">
        <w:r w:rsidRPr="00417AF1" w:rsidDel="00FF24C6">
          <w:rPr>
            <w:rFonts w:ascii="Times New Roman" w:hAnsi="Times New Roman" w:cs="Times New Roman"/>
            <w:sz w:val="24"/>
            <w:szCs w:val="24"/>
          </w:rPr>
          <w:delText>•</w:delText>
        </w:r>
        <w:r w:rsidRPr="00417AF1" w:rsidDel="00FF24C6">
          <w:rPr>
            <w:rFonts w:ascii="Times New Roman" w:hAnsi="Times New Roman" w:cs="Times New Roman"/>
            <w:sz w:val="24"/>
            <w:szCs w:val="24"/>
          </w:rPr>
          <w:tab/>
          <w:delText>Name, including name of professional service corporation or clinic, and names of professional associates, addresses and phone numbers.</w:delText>
        </w:r>
      </w:del>
    </w:p>
    <w:p w:rsidR="003E358A" w:rsidRPr="00417AF1" w:rsidRDefault="003E358A">
      <w:pPr>
        <w:rPr>
          <w:del w:id="38" w:author="kak" w:date="2012-04-04T13:01:00Z"/>
          <w:rFonts w:ascii="Times New Roman" w:hAnsi="Times New Roman" w:cs="Times New Roman"/>
          <w:sz w:val="24"/>
          <w:szCs w:val="24"/>
        </w:rPr>
      </w:pPr>
    </w:p>
    <w:p w:rsidR="003E358A" w:rsidRPr="00417AF1" w:rsidRDefault="00FF24C6">
      <w:pPr>
        <w:rPr>
          <w:del w:id="39" w:author="kak" w:date="2012-04-04T12:59:00Z"/>
          <w:rFonts w:ascii="Times New Roman" w:hAnsi="Times New Roman" w:cs="Times New Roman"/>
          <w:sz w:val="24"/>
          <w:szCs w:val="24"/>
        </w:rPr>
      </w:pPr>
      <w:del w:id="40" w:author="kak" w:date="2012-04-04T13:01:00Z">
        <w:r w:rsidRPr="00417AF1" w:rsidDel="00FF24C6">
          <w:rPr>
            <w:rFonts w:ascii="Times New Roman" w:hAnsi="Times New Roman" w:cs="Times New Roman"/>
            <w:sz w:val="24"/>
            <w:szCs w:val="24"/>
          </w:rPr>
          <w:delText>•</w:delText>
        </w:r>
        <w:r w:rsidRPr="00417AF1" w:rsidDel="00FF24C6">
          <w:rPr>
            <w:rFonts w:ascii="Times New Roman" w:hAnsi="Times New Roman" w:cs="Times New Roman"/>
            <w:sz w:val="24"/>
            <w:szCs w:val="24"/>
          </w:rPr>
          <w:tab/>
          <w:delText>Date and place of birth.</w:delText>
        </w:r>
      </w:del>
    </w:p>
    <w:p w:rsidR="003E358A" w:rsidRPr="00417AF1" w:rsidRDefault="003E358A">
      <w:pPr>
        <w:rPr>
          <w:del w:id="41" w:author="kak" w:date="2012-04-04T13:01:00Z"/>
          <w:rFonts w:ascii="Times New Roman" w:hAnsi="Times New Roman" w:cs="Times New Roman"/>
          <w:sz w:val="24"/>
          <w:szCs w:val="24"/>
        </w:rPr>
      </w:pPr>
    </w:p>
    <w:p w:rsidR="003E358A" w:rsidRPr="00417AF1" w:rsidRDefault="00FF24C6">
      <w:pPr>
        <w:rPr>
          <w:del w:id="42" w:author="kak" w:date="2012-04-04T12:59:00Z"/>
          <w:rFonts w:ascii="Times New Roman" w:hAnsi="Times New Roman" w:cs="Times New Roman"/>
          <w:sz w:val="24"/>
          <w:szCs w:val="24"/>
        </w:rPr>
      </w:pPr>
      <w:del w:id="43" w:author="kak" w:date="2012-04-04T13:01:00Z">
        <w:r w:rsidRPr="00417AF1" w:rsidDel="00FF24C6">
          <w:rPr>
            <w:rFonts w:ascii="Times New Roman" w:hAnsi="Times New Roman" w:cs="Times New Roman"/>
            <w:sz w:val="24"/>
            <w:szCs w:val="24"/>
          </w:rPr>
          <w:delText>•</w:delText>
        </w:r>
        <w:r w:rsidRPr="00417AF1" w:rsidDel="00FF24C6">
          <w:rPr>
            <w:rFonts w:ascii="Times New Roman" w:hAnsi="Times New Roman" w:cs="Times New Roman"/>
            <w:sz w:val="24"/>
            <w:szCs w:val="24"/>
          </w:rPr>
          <w:tab/>
          <w:delText>Date and fact of admission to practice in Washington and other states.</w:delText>
        </w:r>
      </w:del>
    </w:p>
    <w:p w:rsidR="003E358A" w:rsidRPr="00417AF1" w:rsidRDefault="003E358A">
      <w:pPr>
        <w:rPr>
          <w:del w:id="44" w:author="kak" w:date="2012-04-04T13:01:00Z"/>
          <w:rFonts w:ascii="Times New Roman" w:hAnsi="Times New Roman" w:cs="Times New Roman"/>
          <w:sz w:val="24"/>
          <w:szCs w:val="24"/>
        </w:rPr>
      </w:pPr>
    </w:p>
    <w:p w:rsidR="003E358A" w:rsidRPr="00417AF1" w:rsidRDefault="00FF24C6">
      <w:pPr>
        <w:rPr>
          <w:del w:id="45" w:author="kak" w:date="2012-04-04T12:59:00Z"/>
          <w:rFonts w:ascii="Times New Roman" w:hAnsi="Times New Roman" w:cs="Times New Roman"/>
          <w:sz w:val="24"/>
          <w:szCs w:val="24"/>
        </w:rPr>
      </w:pPr>
      <w:del w:id="46" w:author="kak" w:date="2012-04-04T13:01:00Z">
        <w:r w:rsidRPr="00417AF1" w:rsidDel="00FF24C6">
          <w:rPr>
            <w:rFonts w:ascii="Times New Roman" w:hAnsi="Times New Roman" w:cs="Times New Roman"/>
            <w:sz w:val="24"/>
            <w:szCs w:val="24"/>
          </w:rPr>
          <w:delText>•</w:delText>
        </w:r>
        <w:r w:rsidRPr="00417AF1" w:rsidDel="00FF24C6">
          <w:rPr>
            <w:rFonts w:ascii="Times New Roman" w:hAnsi="Times New Roman" w:cs="Times New Roman"/>
            <w:sz w:val="24"/>
            <w:szCs w:val="24"/>
          </w:rPr>
          <w:tab/>
          <w:delText>Accredited schools attended with dates of graduation, degrees and other scholastic distinction.</w:delText>
        </w:r>
      </w:del>
    </w:p>
    <w:p w:rsidR="003E358A" w:rsidRPr="00417AF1" w:rsidRDefault="003E358A">
      <w:pPr>
        <w:rPr>
          <w:del w:id="47" w:author="kak" w:date="2012-04-04T13:01:00Z"/>
          <w:rFonts w:ascii="Times New Roman" w:hAnsi="Times New Roman" w:cs="Times New Roman"/>
          <w:sz w:val="24"/>
          <w:szCs w:val="24"/>
        </w:rPr>
      </w:pPr>
    </w:p>
    <w:p w:rsidR="003E358A" w:rsidRPr="00417AF1" w:rsidRDefault="00FF24C6">
      <w:pPr>
        <w:rPr>
          <w:del w:id="48" w:author="kak" w:date="2012-04-04T12:59:00Z"/>
          <w:rFonts w:ascii="Times New Roman" w:hAnsi="Times New Roman" w:cs="Times New Roman"/>
          <w:sz w:val="24"/>
          <w:szCs w:val="24"/>
        </w:rPr>
      </w:pPr>
      <w:del w:id="49" w:author="kak" w:date="2012-04-04T13:01:00Z">
        <w:r w:rsidRPr="00417AF1" w:rsidDel="00FF24C6">
          <w:rPr>
            <w:rFonts w:ascii="Times New Roman" w:hAnsi="Times New Roman" w:cs="Times New Roman"/>
            <w:sz w:val="24"/>
            <w:szCs w:val="24"/>
          </w:rPr>
          <w:delText>•</w:delText>
        </w:r>
        <w:r w:rsidRPr="00417AF1" w:rsidDel="00FF24C6">
          <w:rPr>
            <w:rFonts w:ascii="Times New Roman" w:hAnsi="Times New Roman" w:cs="Times New Roman"/>
            <w:sz w:val="24"/>
            <w:szCs w:val="24"/>
          </w:rPr>
          <w:tab/>
          <w:delText>Teaching positions.</w:delText>
        </w:r>
      </w:del>
    </w:p>
    <w:p w:rsidR="003E358A" w:rsidRPr="00417AF1" w:rsidRDefault="003E358A">
      <w:pPr>
        <w:rPr>
          <w:del w:id="50" w:author="kak" w:date="2012-04-04T13:01:00Z"/>
          <w:rFonts w:ascii="Times New Roman" w:hAnsi="Times New Roman" w:cs="Times New Roman"/>
          <w:sz w:val="24"/>
          <w:szCs w:val="24"/>
        </w:rPr>
      </w:pPr>
    </w:p>
    <w:p w:rsidR="003E358A" w:rsidRPr="00417AF1" w:rsidRDefault="00FF24C6">
      <w:pPr>
        <w:rPr>
          <w:del w:id="51" w:author="kak" w:date="2012-04-04T12:59:00Z"/>
          <w:rFonts w:ascii="Times New Roman" w:hAnsi="Times New Roman" w:cs="Times New Roman"/>
          <w:sz w:val="24"/>
          <w:szCs w:val="24"/>
        </w:rPr>
      </w:pPr>
      <w:del w:id="52" w:author="kak" w:date="2012-04-04T13:01:00Z">
        <w:r w:rsidRPr="00417AF1" w:rsidDel="00FF24C6">
          <w:rPr>
            <w:rFonts w:ascii="Times New Roman" w:hAnsi="Times New Roman" w:cs="Times New Roman"/>
            <w:sz w:val="24"/>
            <w:szCs w:val="24"/>
          </w:rPr>
          <w:delText>•</w:delText>
        </w:r>
        <w:r w:rsidRPr="00417AF1" w:rsidDel="00FF24C6">
          <w:rPr>
            <w:rFonts w:ascii="Times New Roman" w:hAnsi="Times New Roman" w:cs="Times New Roman"/>
            <w:sz w:val="24"/>
            <w:szCs w:val="24"/>
          </w:rPr>
          <w:tab/>
          <w:delText>Membership in osteopathic or medical fraternities, societies and associations.</w:delText>
        </w:r>
      </w:del>
    </w:p>
    <w:p w:rsidR="003E358A" w:rsidRPr="00417AF1" w:rsidRDefault="003E358A">
      <w:pPr>
        <w:rPr>
          <w:del w:id="53" w:author="kak" w:date="2012-04-04T13:01:00Z"/>
          <w:rFonts w:ascii="Times New Roman" w:hAnsi="Times New Roman" w:cs="Times New Roman"/>
          <w:sz w:val="24"/>
          <w:szCs w:val="24"/>
        </w:rPr>
      </w:pPr>
    </w:p>
    <w:p w:rsidR="003E358A" w:rsidRPr="00417AF1" w:rsidRDefault="00FF24C6">
      <w:pPr>
        <w:rPr>
          <w:del w:id="54" w:author="kak" w:date="2012-04-04T12:59:00Z"/>
          <w:rFonts w:ascii="Times New Roman" w:hAnsi="Times New Roman" w:cs="Times New Roman"/>
          <w:sz w:val="24"/>
          <w:szCs w:val="24"/>
        </w:rPr>
      </w:pPr>
      <w:del w:id="55" w:author="kak" w:date="2012-04-04T13:01:00Z">
        <w:r w:rsidRPr="00417AF1" w:rsidDel="00FF24C6">
          <w:rPr>
            <w:rFonts w:ascii="Times New Roman" w:hAnsi="Times New Roman" w:cs="Times New Roman"/>
            <w:sz w:val="24"/>
            <w:szCs w:val="24"/>
          </w:rPr>
          <w:delText>•</w:delText>
        </w:r>
        <w:r w:rsidRPr="00417AF1" w:rsidDel="00FF24C6">
          <w:rPr>
            <w:rFonts w:ascii="Times New Roman" w:hAnsi="Times New Roman" w:cs="Times New Roman"/>
            <w:sz w:val="24"/>
            <w:szCs w:val="24"/>
          </w:rPr>
          <w:tab/>
          <w:delText>Membership in scientific, technical and professional associations or societies</w:delText>
        </w:r>
      </w:del>
      <w:del w:id="56" w:author="kak" w:date="2012-04-04T12:59:00Z">
        <w:r w:rsidRPr="00417AF1" w:rsidDel="00FF24C6">
          <w:rPr>
            <w:rFonts w:ascii="Times New Roman" w:hAnsi="Times New Roman" w:cs="Times New Roman"/>
            <w:sz w:val="24"/>
            <w:szCs w:val="24"/>
          </w:rPr>
          <w:delText>.</w:delText>
        </w:r>
      </w:del>
    </w:p>
    <w:p w:rsidR="003E358A" w:rsidRPr="00417AF1" w:rsidRDefault="003E358A">
      <w:pPr>
        <w:rPr>
          <w:del w:id="57" w:author="kak" w:date="2012-04-04T13:01:00Z"/>
          <w:rFonts w:ascii="Times New Roman" w:hAnsi="Times New Roman" w:cs="Times New Roman"/>
          <w:sz w:val="24"/>
          <w:szCs w:val="24"/>
        </w:rPr>
      </w:pPr>
    </w:p>
    <w:p w:rsidR="003E358A" w:rsidRPr="00417AF1" w:rsidRDefault="00FF24C6">
      <w:pPr>
        <w:rPr>
          <w:del w:id="58" w:author="kak" w:date="2012-04-04T13:00:00Z"/>
          <w:rFonts w:ascii="Times New Roman" w:hAnsi="Times New Roman" w:cs="Times New Roman"/>
          <w:sz w:val="24"/>
          <w:szCs w:val="24"/>
        </w:rPr>
      </w:pPr>
      <w:del w:id="59" w:author="kak" w:date="2012-04-04T13:01:00Z">
        <w:r w:rsidRPr="00417AF1" w:rsidDel="00FF24C6">
          <w:rPr>
            <w:rFonts w:ascii="Times New Roman" w:hAnsi="Times New Roman" w:cs="Times New Roman"/>
            <w:sz w:val="24"/>
            <w:szCs w:val="24"/>
          </w:rPr>
          <w:delText>•</w:delText>
        </w:r>
        <w:r w:rsidRPr="00417AF1" w:rsidDel="00FF24C6">
          <w:rPr>
            <w:rFonts w:ascii="Times New Roman" w:hAnsi="Times New Roman" w:cs="Times New Roman"/>
            <w:sz w:val="24"/>
            <w:szCs w:val="24"/>
          </w:rPr>
          <w:tab/>
          <w:delText>Whether credit cards or other credit arrangements are accepted.</w:delText>
        </w:r>
      </w:del>
    </w:p>
    <w:p w:rsidR="003E358A" w:rsidRPr="00417AF1" w:rsidRDefault="003E358A">
      <w:pPr>
        <w:rPr>
          <w:del w:id="60" w:author="kak" w:date="2012-04-04T13:01:00Z"/>
          <w:rFonts w:ascii="Times New Roman" w:hAnsi="Times New Roman" w:cs="Times New Roman"/>
          <w:sz w:val="24"/>
          <w:szCs w:val="24"/>
        </w:rPr>
      </w:pPr>
    </w:p>
    <w:p w:rsidR="003E358A" w:rsidRPr="00417AF1" w:rsidRDefault="00FF24C6">
      <w:pPr>
        <w:rPr>
          <w:del w:id="61" w:author="kak" w:date="2012-04-04T13:00:00Z"/>
          <w:rFonts w:ascii="Times New Roman" w:hAnsi="Times New Roman" w:cs="Times New Roman"/>
          <w:sz w:val="24"/>
          <w:szCs w:val="24"/>
        </w:rPr>
      </w:pPr>
      <w:del w:id="62" w:author="kak" w:date="2012-04-04T13:01:00Z">
        <w:r w:rsidRPr="00417AF1" w:rsidDel="00FF24C6">
          <w:rPr>
            <w:rFonts w:ascii="Times New Roman" w:hAnsi="Times New Roman" w:cs="Times New Roman"/>
            <w:sz w:val="24"/>
            <w:szCs w:val="24"/>
          </w:rPr>
          <w:delText>•</w:delText>
        </w:r>
        <w:r w:rsidRPr="00417AF1" w:rsidDel="00FF24C6">
          <w:rPr>
            <w:rFonts w:ascii="Times New Roman" w:hAnsi="Times New Roman" w:cs="Times New Roman"/>
            <w:sz w:val="24"/>
            <w:szCs w:val="24"/>
          </w:rPr>
          <w:tab/>
          <w:delText>Office and telephone answering service hours.</w:delText>
        </w:r>
      </w:del>
    </w:p>
    <w:p w:rsidR="003E358A" w:rsidRPr="00417AF1" w:rsidRDefault="003E358A">
      <w:pPr>
        <w:rPr>
          <w:del w:id="63" w:author="kak" w:date="2012-04-04T13:01:00Z"/>
          <w:rFonts w:ascii="Times New Roman" w:hAnsi="Times New Roman" w:cs="Times New Roman"/>
          <w:sz w:val="24"/>
          <w:szCs w:val="24"/>
        </w:rPr>
      </w:pPr>
    </w:p>
    <w:p w:rsidR="003E358A" w:rsidRPr="00417AF1" w:rsidRDefault="00FF24C6">
      <w:pPr>
        <w:rPr>
          <w:del w:id="64" w:author="kak" w:date="2012-04-04T13:00:00Z"/>
          <w:rFonts w:ascii="Times New Roman" w:hAnsi="Times New Roman" w:cs="Times New Roman"/>
          <w:sz w:val="24"/>
          <w:szCs w:val="24"/>
        </w:rPr>
      </w:pPr>
      <w:del w:id="65" w:author="kak" w:date="2012-04-04T13:01:00Z">
        <w:r w:rsidRPr="00417AF1" w:rsidDel="00FF24C6">
          <w:rPr>
            <w:rFonts w:ascii="Times New Roman" w:hAnsi="Times New Roman" w:cs="Times New Roman"/>
            <w:sz w:val="24"/>
            <w:szCs w:val="24"/>
          </w:rPr>
          <w:delText>•</w:delText>
        </w:r>
        <w:r w:rsidRPr="00417AF1" w:rsidDel="00FF24C6">
          <w:rPr>
            <w:rFonts w:ascii="Times New Roman" w:hAnsi="Times New Roman" w:cs="Times New Roman"/>
            <w:sz w:val="24"/>
            <w:szCs w:val="24"/>
          </w:rPr>
          <w:tab/>
          <w:delText>Fee for an initial examination and/or consultation.</w:delText>
        </w:r>
      </w:del>
    </w:p>
    <w:p w:rsidR="003E358A" w:rsidRPr="00417AF1" w:rsidRDefault="003E358A">
      <w:pPr>
        <w:rPr>
          <w:del w:id="66" w:author="kak" w:date="2012-04-04T13:01:00Z"/>
          <w:rFonts w:ascii="Times New Roman" w:hAnsi="Times New Roman" w:cs="Times New Roman"/>
          <w:sz w:val="24"/>
          <w:szCs w:val="24"/>
        </w:rPr>
      </w:pPr>
    </w:p>
    <w:p w:rsidR="003E358A" w:rsidRPr="00417AF1" w:rsidRDefault="00FF24C6">
      <w:pPr>
        <w:rPr>
          <w:del w:id="67" w:author="kak" w:date="2012-04-04T13:00:00Z"/>
          <w:rFonts w:ascii="Times New Roman" w:hAnsi="Times New Roman" w:cs="Times New Roman"/>
          <w:sz w:val="24"/>
          <w:szCs w:val="24"/>
        </w:rPr>
      </w:pPr>
      <w:del w:id="68" w:author="kak" w:date="2012-04-04T13:01:00Z">
        <w:r w:rsidRPr="00417AF1" w:rsidDel="00FF24C6">
          <w:rPr>
            <w:rFonts w:ascii="Times New Roman" w:hAnsi="Times New Roman" w:cs="Times New Roman"/>
            <w:sz w:val="24"/>
            <w:szCs w:val="24"/>
          </w:rPr>
          <w:delText>•</w:delText>
        </w:r>
        <w:r w:rsidRPr="00417AF1" w:rsidDel="00FF24C6">
          <w:rPr>
            <w:rFonts w:ascii="Times New Roman" w:hAnsi="Times New Roman" w:cs="Times New Roman"/>
            <w:sz w:val="24"/>
            <w:szCs w:val="24"/>
          </w:rPr>
          <w:tab/>
          <w:delText>Availability upon request of a written schedule of fees or range of fees for specific services.</w:delText>
        </w:r>
      </w:del>
    </w:p>
    <w:p w:rsidR="003E358A" w:rsidRPr="00417AF1" w:rsidRDefault="003E358A">
      <w:pPr>
        <w:rPr>
          <w:del w:id="69" w:author="kak" w:date="2012-04-04T13:01:00Z"/>
          <w:rFonts w:ascii="Times New Roman" w:hAnsi="Times New Roman" w:cs="Times New Roman"/>
          <w:sz w:val="24"/>
          <w:szCs w:val="24"/>
        </w:rPr>
      </w:pPr>
    </w:p>
    <w:p w:rsidR="003E358A" w:rsidRPr="00417AF1" w:rsidRDefault="00FF24C6">
      <w:pPr>
        <w:rPr>
          <w:del w:id="70" w:author="kak" w:date="2012-04-04T13:00:00Z"/>
          <w:rFonts w:ascii="Times New Roman" w:hAnsi="Times New Roman" w:cs="Times New Roman"/>
          <w:sz w:val="24"/>
          <w:szCs w:val="24"/>
        </w:rPr>
      </w:pPr>
      <w:del w:id="71" w:author="kak" w:date="2012-04-04T13:01:00Z">
        <w:r w:rsidRPr="00417AF1" w:rsidDel="00FF24C6">
          <w:rPr>
            <w:rFonts w:ascii="Times New Roman" w:hAnsi="Times New Roman" w:cs="Times New Roman"/>
            <w:sz w:val="24"/>
            <w:szCs w:val="24"/>
          </w:rPr>
          <w:delText>•</w:delText>
        </w:r>
        <w:r w:rsidRPr="00417AF1" w:rsidDel="00FF24C6">
          <w:rPr>
            <w:rFonts w:ascii="Times New Roman" w:hAnsi="Times New Roman" w:cs="Times New Roman"/>
            <w:sz w:val="24"/>
            <w:szCs w:val="24"/>
          </w:rPr>
          <w:tab/>
          <w:delText>The range of fees for specified routine professional services, provided that the statement discloses that the specific fee within the range which will be charged will vary depending upon the particular matter to be handled for each patient, and that the patient is entitled without obligation to an estimate of the fee within the range likely to be charged.</w:delText>
        </w:r>
      </w:del>
    </w:p>
    <w:p w:rsidR="003E358A" w:rsidRPr="00417AF1" w:rsidRDefault="003E358A">
      <w:pPr>
        <w:rPr>
          <w:del w:id="72" w:author="kak" w:date="2012-04-04T13:01:00Z"/>
          <w:rFonts w:ascii="Times New Roman" w:hAnsi="Times New Roman" w:cs="Times New Roman"/>
          <w:sz w:val="24"/>
          <w:szCs w:val="24"/>
        </w:rPr>
      </w:pPr>
    </w:p>
    <w:p w:rsidR="003E358A" w:rsidRPr="00417AF1" w:rsidRDefault="00FF24C6">
      <w:pPr>
        <w:rPr>
          <w:rFonts w:ascii="Times New Roman" w:hAnsi="Times New Roman" w:cs="Times New Roman"/>
          <w:sz w:val="24"/>
          <w:szCs w:val="24"/>
        </w:rPr>
      </w:pPr>
      <w:del w:id="73" w:author="kak" w:date="2012-04-04T13:01:00Z">
        <w:r w:rsidRPr="00417AF1" w:rsidDel="00FF24C6">
          <w:rPr>
            <w:rFonts w:ascii="Times New Roman" w:hAnsi="Times New Roman" w:cs="Times New Roman"/>
            <w:sz w:val="24"/>
            <w:szCs w:val="24"/>
          </w:rPr>
          <w:delText>•</w:delText>
        </w:r>
        <w:r w:rsidRPr="00417AF1" w:rsidDel="00FF24C6">
          <w:rPr>
            <w:rFonts w:ascii="Times New Roman" w:hAnsi="Times New Roman" w:cs="Times New Roman"/>
            <w:sz w:val="24"/>
            <w:szCs w:val="24"/>
          </w:rPr>
          <w:tab/>
          <w:delText>Fixed fees for specified routine professional services, the description of which must not be misunderstood by or be deceptive to a prospective patient, provided that the statement discloses that the quoted fee will be available only to patients whose matters fall into the services described, and that the client is entitled without obligation to a specific estimate of the fee likely to be charged.</w:delText>
        </w:r>
      </w:del>
    </w:p>
    <w:p w:rsidR="00FF24C6" w:rsidRPr="00417AF1" w:rsidRDefault="00FF24C6" w:rsidP="00FF24C6">
      <w:pPr>
        <w:rPr>
          <w:ins w:id="74" w:author="kak" w:date="2012-04-04T13:00:00Z"/>
          <w:rFonts w:ascii="Times New Roman" w:hAnsi="Times New Roman" w:cs="Times New Roman"/>
          <w:sz w:val="24"/>
          <w:szCs w:val="24"/>
        </w:rPr>
      </w:pPr>
      <w:r w:rsidRPr="00417AF1">
        <w:rPr>
          <w:rFonts w:ascii="Times New Roman" w:hAnsi="Times New Roman" w:cs="Times New Roman"/>
          <w:sz w:val="24"/>
          <w:szCs w:val="24"/>
        </w:rPr>
        <w:t xml:space="preserve"> </w:t>
      </w:r>
    </w:p>
    <w:p w:rsidR="00FF24C6" w:rsidRPr="00417AF1" w:rsidRDefault="00FF24C6" w:rsidP="00FF24C6">
      <w:pPr>
        <w:rPr>
          <w:ins w:id="75" w:author="kak" w:date="2012-04-04T13:00:00Z"/>
          <w:rFonts w:ascii="Times New Roman" w:hAnsi="Times New Roman" w:cs="Times New Roman"/>
          <w:sz w:val="24"/>
          <w:szCs w:val="24"/>
        </w:rPr>
      </w:pPr>
    </w:p>
    <w:p w:rsidR="00FF24C6" w:rsidRPr="00417AF1" w:rsidRDefault="00FF24C6" w:rsidP="00FF24C6">
      <w:pPr>
        <w:rPr>
          <w:ins w:id="76" w:author="kak" w:date="2012-04-04T13:00:00Z"/>
          <w:rFonts w:ascii="Times New Roman" w:hAnsi="Times New Roman" w:cs="Times New Roman"/>
          <w:sz w:val="24"/>
          <w:szCs w:val="24"/>
        </w:rPr>
      </w:pPr>
    </w:p>
    <w:p w:rsidR="00FF24C6" w:rsidRPr="00417AF1" w:rsidDel="00CD2EAB" w:rsidRDefault="00FF24C6" w:rsidP="00CD2EAB">
      <w:pPr>
        <w:rPr>
          <w:del w:id="77" w:author="kak" w:date="2012-04-04T13:30:00Z"/>
          <w:rFonts w:ascii="Times New Roman" w:hAnsi="Times New Roman" w:cs="Times New Roman"/>
          <w:sz w:val="24"/>
          <w:szCs w:val="24"/>
        </w:rPr>
      </w:pPr>
      <w:del w:id="78" w:author="kak" w:date="2012-04-04T13:30:00Z">
        <w:r w:rsidRPr="00417AF1" w:rsidDel="00CD2EAB">
          <w:rPr>
            <w:rFonts w:ascii="Times New Roman" w:hAnsi="Times New Roman" w:cs="Times New Roman"/>
            <w:sz w:val="24"/>
            <w:szCs w:val="24"/>
          </w:rPr>
          <w:delText>-</w:delText>
        </w:r>
        <w:r w:rsidRPr="00417AF1" w:rsidDel="00CD2EAB">
          <w:rPr>
            <w:rFonts w:ascii="Times New Roman" w:hAnsi="Times New Roman" w:cs="Times New Roman"/>
            <w:sz w:val="24"/>
            <w:szCs w:val="24"/>
          </w:rPr>
          <w:tab/>
          <w:delText>RCW 18.130.180 (Unprofessional conduct)</w:delText>
        </w:r>
      </w:del>
    </w:p>
    <w:p w:rsidR="00266CA4" w:rsidRPr="00417AF1" w:rsidRDefault="00FF24C6">
      <w:pPr>
        <w:rPr>
          <w:del w:id="79" w:author="kak" w:date="2012-04-04T13:30:00Z"/>
          <w:rFonts w:ascii="Times New Roman" w:hAnsi="Times New Roman" w:cs="Times New Roman"/>
          <w:sz w:val="24"/>
          <w:szCs w:val="24"/>
        </w:rPr>
      </w:pPr>
      <w:del w:id="80" w:author="kak" w:date="2012-04-04T13:30:00Z">
        <w:r w:rsidRPr="00417AF1" w:rsidDel="00CD2EAB">
          <w:rPr>
            <w:rFonts w:ascii="Times New Roman" w:hAnsi="Times New Roman" w:cs="Times New Roman"/>
            <w:sz w:val="24"/>
            <w:szCs w:val="24"/>
          </w:rPr>
          <w:delText>-</w:delText>
        </w:r>
        <w:r w:rsidRPr="00417AF1" w:rsidDel="00CD2EAB">
          <w:rPr>
            <w:rFonts w:ascii="Times New Roman" w:hAnsi="Times New Roman" w:cs="Times New Roman"/>
            <w:sz w:val="24"/>
            <w:szCs w:val="24"/>
          </w:rPr>
          <w:tab/>
          <w:delText>WAC 246-853-100 (Prohibited publicity and advertising by osteopathic physicians and surgeons)</w:delText>
        </w:r>
      </w:del>
    </w:p>
    <w:p w:rsidR="00266CA4" w:rsidRPr="00417AF1" w:rsidRDefault="00FF24C6">
      <w:pPr>
        <w:rPr>
          <w:del w:id="81" w:author="kak" w:date="2012-04-04T13:30:00Z"/>
          <w:rFonts w:ascii="Times New Roman" w:hAnsi="Times New Roman" w:cs="Times New Roman"/>
          <w:sz w:val="24"/>
          <w:szCs w:val="24"/>
        </w:rPr>
      </w:pPr>
      <w:del w:id="82" w:author="kak" w:date="2012-04-04T13:30:00Z">
        <w:r w:rsidRPr="00417AF1" w:rsidDel="00CD2EAB">
          <w:rPr>
            <w:rFonts w:ascii="Times New Roman" w:hAnsi="Times New Roman" w:cs="Times New Roman"/>
            <w:sz w:val="24"/>
            <w:szCs w:val="24"/>
          </w:rPr>
          <w:delText>-</w:delText>
        </w:r>
        <w:r w:rsidRPr="00417AF1" w:rsidDel="00CD2EAB">
          <w:rPr>
            <w:rFonts w:ascii="Times New Roman" w:hAnsi="Times New Roman" w:cs="Times New Roman"/>
            <w:sz w:val="24"/>
            <w:szCs w:val="24"/>
          </w:rPr>
          <w:tab/>
          <w:delText>WAC 246-853-110 (Permitted publicity and advertising by osteopathic physicians and surgeons)</w:delText>
        </w:r>
      </w:del>
    </w:p>
    <w:p w:rsidR="008F10CD" w:rsidRPr="00417AF1" w:rsidRDefault="008F10CD">
      <w:pPr>
        <w:rPr>
          <w:rFonts w:ascii="Times New Roman" w:hAnsi="Times New Roman" w:cs="Times New Roman"/>
          <w:sz w:val="24"/>
          <w:szCs w:val="24"/>
        </w:rPr>
      </w:pPr>
    </w:p>
    <w:sectPr w:rsidR="008F10CD" w:rsidRPr="00417AF1" w:rsidSect="00DE05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10CD" w:rsidRDefault="008F10CD" w:rsidP="00FF24C6">
      <w:pPr>
        <w:spacing w:after="0" w:line="240" w:lineRule="auto"/>
      </w:pPr>
      <w:r>
        <w:separator/>
      </w:r>
    </w:p>
  </w:endnote>
  <w:endnote w:type="continuationSeparator" w:id="0">
    <w:p w:rsidR="008F10CD" w:rsidRDefault="008F10CD" w:rsidP="00FF24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10CD" w:rsidRDefault="008F10CD" w:rsidP="00FF24C6">
      <w:pPr>
        <w:spacing w:after="0" w:line="240" w:lineRule="auto"/>
      </w:pPr>
      <w:r>
        <w:separator/>
      </w:r>
    </w:p>
  </w:footnote>
  <w:footnote w:type="continuationSeparator" w:id="0">
    <w:p w:rsidR="008F10CD" w:rsidRDefault="008F10CD" w:rsidP="00FF24C6">
      <w:pPr>
        <w:spacing w:after="0" w:line="240" w:lineRule="auto"/>
      </w:pPr>
      <w:r>
        <w:continuationSeparator/>
      </w:r>
    </w:p>
  </w:footnote>
  <w:footnote w:id="1">
    <w:p w:rsidR="008F10CD" w:rsidRPr="008F10CD" w:rsidRDefault="008F10CD">
      <w:pPr>
        <w:pStyle w:val="FootnoteText"/>
        <w:rPr>
          <w:rFonts w:ascii="Times New Roman" w:hAnsi="Times New Roman" w:cs="Times New Roman"/>
        </w:rPr>
      </w:pPr>
      <w:ins w:id="2" w:author="kak" w:date="2012-04-04T12:58:00Z">
        <w:r w:rsidRPr="008F10CD">
          <w:rPr>
            <w:rStyle w:val="FootnoteReference"/>
            <w:rFonts w:ascii="Times New Roman" w:hAnsi="Times New Roman" w:cs="Times New Roman"/>
          </w:rPr>
          <w:footnoteRef/>
        </w:r>
        <w:r w:rsidRPr="008F10CD">
          <w:rPr>
            <w:rFonts w:ascii="Times New Roman" w:hAnsi="Times New Roman" w:cs="Times New Roman"/>
          </w:rPr>
          <w:t xml:space="preserve"> Wash. Admin. Code § 246-853-110</w:t>
        </w:r>
      </w:ins>
      <w:ins w:id="3" w:author="kak" w:date="2012-04-04T12:59:00Z">
        <w:r w:rsidRPr="008F10CD">
          <w:rPr>
            <w:rFonts w:ascii="Times New Roman" w:hAnsi="Times New Roman" w:cs="Times New Roman"/>
          </w:rPr>
          <w:t xml:space="preserve"> regulates permitted public advertising of osteopathic physicians and surgeons. </w:t>
        </w:r>
      </w:ins>
    </w:p>
  </w:footnote>
  <w:footnote w:id="2">
    <w:p w:rsidR="008F10CD" w:rsidRPr="008F10CD" w:rsidRDefault="008F10CD">
      <w:pPr>
        <w:pStyle w:val="FootnoteText"/>
        <w:rPr>
          <w:rFonts w:ascii="Times New Roman" w:hAnsi="Times New Roman" w:cs="Times New Roman"/>
        </w:rPr>
      </w:pPr>
      <w:ins w:id="7" w:author="kak" w:date="2012-04-04T13:03:00Z">
        <w:r w:rsidRPr="008F10CD">
          <w:rPr>
            <w:rStyle w:val="FootnoteReference"/>
            <w:rFonts w:ascii="Times New Roman" w:hAnsi="Times New Roman" w:cs="Times New Roman"/>
          </w:rPr>
          <w:footnoteRef/>
        </w:r>
        <w:r w:rsidRPr="008F10CD">
          <w:rPr>
            <w:rFonts w:ascii="Times New Roman" w:hAnsi="Times New Roman" w:cs="Times New Roman"/>
          </w:rPr>
          <w:t xml:space="preserve"> The list of permitted information can be used to facilitate the process of informed selection of a physician by patients provided that the information disclosed complies with all other ethical standards promulgated by the Board of Osteopathic Medicine and Surgery</w:t>
        </w:r>
      </w:ins>
    </w:p>
  </w:footnote>
  <w:footnote w:id="3">
    <w:p w:rsidR="008F10CD" w:rsidRPr="008F10CD" w:rsidRDefault="008F10CD">
      <w:pPr>
        <w:pStyle w:val="FootnoteText"/>
        <w:rPr>
          <w:rFonts w:ascii="Times New Roman" w:hAnsi="Times New Roman" w:cs="Times New Roman"/>
        </w:rPr>
      </w:pPr>
      <w:ins w:id="24" w:author="kak" w:date="2012-04-04T13:23:00Z">
        <w:r w:rsidRPr="008F10CD">
          <w:rPr>
            <w:rStyle w:val="FootnoteReference"/>
            <w:rFonts w:ascii="Times New Roman" w:hAnsi="Times New Roman" w:cs="Times New Roman"/>
          </w:rPr>
          <w:footnoteRef/>
        </w:r>
        <w:r w:rsidRPr="008F10CD">
          <w:rPr>
            <w:rFonts w:ascii="Times New Roman" w:hAnsi="Times New Roman" w:cs="Times New Roman"/>
          </w:rPr>
          <w:t xml:space="preserve"> Wash. Rev. Code § 18.130.180 requires that all advertising which is false, fraudulent or misleading constitute unprofessional conduct. </w:t>
        </w:r>
      </w:ins>
    </w:p>
  </w:footnote>
  <w:footnote w:id="4">
    <w:p w:rsidR="008F10CD" w:rsidRPr="008F10CD" w:rsidRDefault="008F10CD">
      <w:pPr>
        <w:pStyle w:val="FootnoteText"/>
        <w:rPr>
          <w:rFonts w:ascii="Times New Roman" w:hAnsi="Times New Roman" w:cs="Times New Roman"/>
        </w:rPr>
      </w:pPr>
      <w:ins w:id="28" w:author="kak" w:date="2012-04-04T13:00:00Z">
        <w:r w:rsidRPr="008F10CD">
          <w:rPr>
            <w:rStyle w:val="FootnoteReference"/>
            <w:rFonts w:ascii="Times New Roman" w:hAnsi="Times New Roman" w:cs="Times New Roman"/>
          </w:rPr>
          <w:footnoteRef/>
        </w:r>
        <w:r w:rsidRPr="008F10CD">
          <w:rPr>
            <w:rFonts w:ascii="Times New Roman" w:hAnsi="Times New Roman" w:cs="Times New Roman"/>
          </w:rPr>
          <w:t xml:space="preserve"> Wash. Admin. Code § 246-853-110 regulates permitted public advertising of osteopathic physicians and surgeons</w:t>
        </w:r>
      </w:ins>
    </w:p>
  </w:footnote>
  <w:footnote w:id="5">
    <w:p w:rsidR="008F10CD" w:rsidRPr="008F10CD" w:rsidRDefault="008F10CD" w:rsidP="008F10CD">
      <w:pPr>
        <w:pStyle w:val="FootnoteText"/>
        <w:rPr>
          <w:rFonts w:ascii="Times New Roman" w:hAnsi="Times New Roman" w:cs="Times New Roman"/>
        </w:rPr>
      </w:pPr>
      <w:ins w:id="30" w:author="kak" w:date="2012-04-04T13:19:00Z">
        <w:r w:rsidRPr="008F10CD">
          <w:rPr>
            <w:rStyle w:val="FootnoteReference"/>
            <w:rFonts w:ascii="Times New Roman" w:hAnsi="Times New Roman" w:cs="Times New Roman"/>
          </w:rPr>
          <w:footnoteRef/>
        </w:r>
        <w:r w:rsidRPr="008F10CD">
          <w:rPr>
            <w:rFonts w:ascii="Times New Roman" w:hAnsi="Times New Roman" w:cs="Times New Roman"/>
          </w:rPr>
          <w:t xml:space="preserve"> Wash. Rev. Code § 9.04.010 regulates </w:t>
        </w:r>
      </w:ins>
      <w:ins w:id="31" w:author="kak" w:date="2012-04-04T13:31:00Z">
        <w:r w:rsidRPr="008F10CD">
          <w:rPr>
            <w:rFonts w:ascii="Times New Roman" w:hAnsi="Times New Roman" w:cs="Times New Roman"/>
          </w:rPr>
          <w:t>false</w:t>
        </w:r>
      </w:ins>
      <w:ins w:id="32" w:author="kak" w:date="2012-04-04T13:19:00Z">
        <w:r w:rsidRPr="008F10CD">
          <w:rPr>
            <w:rFonts w:ascii="Times New Roman" w:hAnsi="Times New Roman" w:cs="Times New Roman"/>
          </w:rPr>
          <w:t xml:space="preserve"> advertising and its penalty. </w:t>
        </w:r>
      </w:ins>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976837"/>
    <w:multiLevelType w:val="hybridMultilevel"/>
    <w:tmpl w:val="C91E1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CF1C2F"/>
    <w:multiLevelType w:val="hybridMultilevel"/>
    <w:tmpl w:val="F39C5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6F24E8"/>
    <w:multiLevelType w:val="hybridMultilevel"/>
    <w:tmpl w:val="0F745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revisionView w:markup="0"/>
  <w:defaultTabStop w:val="720"/>
  <w:characterSpacingControl w:val="doNotCompress"/>
  <w:footnotePr>
    <w:footnote w:id="-1"/>
    <w:footnote w:id="0"/>
  </w:footnotePr>
  <w:endnotePr>
    <w:endnote w:id="-1"/>
    <w:endnote w:id="0"/>
  </w:endnotePr>
  <w:compat/>
  <w:rsids>
    <w:rsidRoot w:val="00FF24C6"/>
    <w:rsid w:val="0001159D"/>
    <w:rsid w:val="00192E11"/>
    <w:rsid w:val="001F7EB7"/>
    <w:rsid w:val="00230E0B"/>
    <w:rsid w:val="00266CA4"/>
    <w:rsid w:val="003E358A"/>
    <w:rsid w:val="00417AF1"/>
    <w:rsid w:val="004559CF"/>
    <w:rsid w:val="00483903"/>
    <w:rsid w:val="00537B5C"/>
    <w:rsid w:val="005A68B8"/>
    <w:rsid w:val="008F10CD"/>
    <w:rsid w:val="00950CA9"/>
    <w:rsid w:val="009F5A37"/>
    <w:rsid w:val="00C1599F"/>
    <w:rsid w:val="00CD2EAB"/>
    <w:rsid w:val="00D0644E"/>
    <w:rsid w:val="00DE057F"/>
    <w:rsid w:val="00E03919"/>
    <w:rsid w:val="00E77524"/>
    <w:rsid w:val="00F05099"/>
    <w:rsid w:val="00F247A0"/>
    <w:rsid w:val="00F61253"/>
    <w:rsid w:val="00FF2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5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F24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24C6"/>
    <w:rPr>
      <w:sz w:val="20"/>
      <w:szCs w:val="20"/>
    </w:rPr>
  </w:style>
  <w:style w:type="character" w:styleId="FootnoteReference">
    <w:name w:val="footnote reference"/>
    <w:basedOn w:val="DefaultParagraphFont"/>
    <w:uiPriority w:val="99"/>
    <w:semiHidden/>
    <w:unhideWhenUsed/>
    <w:rsid w:val="00FF24C6"/>
    <w:rPr>
      <w:vertAlign w:val="superscript"/>
    </w:rPr>
  </w:style>
  <w:style w:type="paragraph" w:styleId="BalloonText">
    <w:name w:val="Balloon Text"/>
    <w:basedOn w:val="Normal"/>
    <w:link w:val="BalloonTextChar"/>
    <w:uiPriority w:val="99"/>
    <w:semiHidden/>
    <w:unhideWhenUsed/>
    <w:rsid w:val="00FF2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4C6"/>
    <w:rPr>
      <w:rFonts w:ascii="Tahoma" w:hAnsi="Tahoma" w:cs="Tahoma"/>
      <w:sz w:val="16"/>
      <w:szCs w:val="16"/>
    </w:rPr>
  </w:style>
  <w:style w:type="paragraph" w:styleId="ListParagraph">
    <w:name w:val="List Paragraph"/>
    <w:basedOn w:val="Normal"/>
    <w:uiPriority w:val="34"/>
    <w:qFormat/>
    <w:rsid w:val="008F10C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C613A7-7E4A-41CB-89A2-FB80DE0FBD0C}">
  <ds:schemaRefs>
    <ds:schemaRef ds:uri="http://schemas.openxmlformats.org/officeDocument/2006/bibliography"/>
  </ds:schemaRefs>
</ds:datastoreItem>
</file>

<file path=customXml/itemProps2.xml><?xml version="1.0" encoding="utf-8"?>
<ds:datastoreItem xmlns:ds="http://schemas.openxmlformats.org/officeDocument/2006/customXml" ds:itemID="{CB5351E9-C8AE-41F5-9389-E20403072D6A}"/>
</file>

<file path=customXml/itemProps3.xml><?xml version="1.0" encoding="utf-8"?>
<ds:datastoreItem xmlns:ds="http://schemas.openxmlformats.org/officeDocument/2006/customXml" ds:itemID="{AA4ED1F6-361B-4AE9-906A-27A817E66199}"/>
</file>

<file path=customXml/itemProps4.xml><?xml version="1.0" encoding="utf-8"?>
<ds:datastoreItem xmlns:ds="http://schemas.openxmlformats.org/officeDocument/2006/customXml" ds:itemID="{D9A1701D-57A1-4643-BC94-19F7DB46477D}"/>
</file>

<file path=docProps/app.xml><?xml version="1.0" encoding="utf-8"?>
<Properties xmlns="http://schemas.openxmlformats.org/officeDocument/2006/extended-properties" xmlns:vt="http://schemas.openxmlformats.org/officeDocument/2006/docPropsVTypes">
  <Template>Normal.dotm</Template>
  <TotalTime>15</TotalTime>
  <Pages>2</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Valued Customer</Company>
  <LinksUpToDate>false</LinksUpToDate>
  <CharactersWithSpaces>5660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dc:creator>
  <cp:lastModifiedBy>dpm</cp:lastModifiedBy>
  <cp:revision>4</cp:revision>
  <dcterms:created xsi:type="dcterms:W3CDTF">2012-11-14T19:16:00Z</dcterms:created>
  <dcterms:modified xsi:type="dcterms:W3CDTF">2012-11-14T19:44:00Z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