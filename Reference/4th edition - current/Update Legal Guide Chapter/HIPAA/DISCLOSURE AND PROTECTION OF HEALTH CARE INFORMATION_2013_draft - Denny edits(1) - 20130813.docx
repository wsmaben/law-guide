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commentRangeStart w:id="1"/>
      <w:r>
        <w:t>DISCLOSURE AND PROTECTION OF HEALTH CARE INFORMATION</w:t>
      </w:r>
      <w:bookmarkEnd w:id="0"/>
      <w:commentRangeEnd w:id="1"/>
      <w:r w:rsidR="002E2918">
        <w:rPr>
          <w:rStyle w:val="CommentReference"/>
          <w:b w:val="0"/>
          <w:kern w:val="0"/>
        </w:rPr>
        <w:commentReference w:id="1"/>
      </w:r>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rPr>
          <w:ins w:id="3" w:author="Tierney Edwards" w:date="2013-08-13T11:47:00Z"/>
        </w:rPr>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000000" w:rsidRDefault="008D2031">
      <w:pPr>
        <w:pStyle w:val="ListParagraph"/>
        <w:rPr>
          <w:ins w:id="4" w:author="Tierney Edwards" w:date="2013-08-13T11:47:00Z"/>
        </w:rPr>
        <w:pPrChange w:id="5" w:author="Tierney Edwards" w:date="2013-08-13T11:47:00Z">
          <w:pPr>
            <w:numPr>
              <w:numId w:val="7"/>
            </w:numPr>
            <w:tabs>
              <w:tab w:val="left" w:pos="-720"/>
              <w:tab w:val="num" w:pos="720"/>
            </w:tabs>
            <w:suppressAutoHyphens/>
            <w:ind w:left="720" w:hanging="360"/>
          </w:pPr>
        </w:pPrChange>
      </w:pPr>
    </w:p>
    <w:p w:rsidR="00F225A4" w:rsidRDefault="00F225A4" w:rsidP="0067525D">
      <w:pPr>
        <w:numPr>
          <w:ilvl w:val="0"/>
          <w:numId w:val="7"/>
        </w:numPr>
        <w:tabs>
          <w:tab w:val="left" w:pos="-720"/>
        </w:tabs>
        <w:suppressAutoHyphens/>
      </w:pPr>
      <w:ins w:id="6" w:author="Tierney Edwards" w:date="2013-08-13T11:47:00Z">
        <w:r>
          <w:t xml:space="preserve">Require covered entities to create a Notice of Privacy Practices – a </w:t>
        </w:r>
      </w:ins>
      <w:ins w:id="7" w:author="Tierney Edwards" w:date="2013-08-13T11:48:00Z">
        <w:r>
          <w:t>HIPAA man</w:t>
        </w:r>
      </w:ins>
      <w:ins w:id="8" w:author="dpm" w:date="2013-08-13T14:23:00Z">
        <w:r w:rsidR="006D672A">
          <w:t>d</w:t>
        </w:r>
      </w:ins>
      <w:ins w:id="9" w:author="Tierney Edwards" w:date="2013-08-13T11:48:00Z">
        <w:r>
          <w:t xml:space="preserve">ated notice that informs patients about protected health information and their rights, and explains </w:t>
        </w:r>
      </w:ins>
      <w:ins w:id="10" w:author="Tierney Edwards" w:date="2013-08-13T11:49:00Z">
        <w:r>
          <w:t>some of the limits on an entity’s ability to use and disclose this information</w:t>
        </w:r>
      </w:ins>
      <w:ins w:id="11" w:author="Tierney Edwards" w:date="2013-08-13T11:50:00Z">
        <w:r>
          <w:t>.</w:t>
        </w:r>
        <w:r>
          <w:rPr>
            <w:rStyle w:val="FootnoteReference"/>
          </w:rPr>
          <w:footnoteReference w:id="6"/>
        </w:r>
      </w:ins>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7"/>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8"/>
      </w:r>
    </w:p>
    <w:p w:rsidR="0067525D" w:rsidRDefault="0067525D" w:rsidP="0067525D">
      <w:pPr>
        <w:keepNext/>
        <w:keepLines/>
        <w:widowControl w:val="0"/>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9"/>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kinds of requirements do HIPAA and the UHCIA set forth?</w:t>
      </w:r>
    </w:p>
    <w:p w:rsidR="0067525D" w:rsidRDefault="0067525D" w:rsidP="0067525D">
      <w:pPr>
        <w:tabs>
          <w:tab w:val="left" w:pos="-720"/>
        </w:tabs>
        <w:suppressAutoHyphens/>
      </w:pPr>
    </w:p>
    <w:p w:rsidR="0067525D" w:rsidRDefault="0067525D" w:rsidP="0067525D">
      <w:pPr>
        <w:tabs>
          <w:tab w:val="left" w:pos="-720"/>
        </w:tabs>
        <w:suppressAutoHyphens/>
      </w:pPr>
      <w:r>
        <w:t>HIPAA and the UHCIA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0"/>
      </w:r>
    </w:p>
    <w:p w:rsidR="0067525D" w:rsidRDefault="0067525D" w:rsidP="0067525D">
      <w:pPr>
        <w:tabs>
          <w:tab w:val="left" w:pos="-720"/>
        </w:tabs>
        <w:suppressAutoHyphens/>
      </w:pPr>
    </w:p>
    <w:p w:rsidR="0067525D" w:rsidRDefault="0067525D" w:rsidP="0067525D">
      <w:pPr>
        <w:pStyle w:val="ListBullet"/>
      </w:pPr>
      <w:r>
        <w:t>What an authorization must contain in order to be valid and permit disclosure of a patient’s health care information.</w:t>
      </w:r>
      <w:r w:rsidR="00D05720">
        <w:rPr>
          <w:rStyle w:val="FootnoteReference"/>
        </w:rPr>
        <w:footnoteReference w:id="11"/>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2"/>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a health care provider may charge for duplicating or searching a patient’s medical record.</w:t>
      </w:r>
      <w:r w:rsidR="001E2D68">
        <w:rPr>
          <w:rStyle w:val="FootnoteReference"/>
        </w:rPr>
        <w:footnoteReference w:id="16"/>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Disclosures made pursuant to a patient’s written authorization must conform to the terms of the authorization.</w:t>
      </w:r>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17"/>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lastRenderedPageBreak/>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not to, provide a statement of the purpose.</w:t>
      </w:r>
      <w:r w:rsidR="00CE4DDE">
        <w:rPr>
          <w:rStyle w:val="FootnoteReference"/>
        </w:rPr>
        <w:footnoteReference w:id="18"/>
      </w:r>
      <w:r w:rsidR="00CE4DDE">
        <w:t xml:space="preserve">  In addition, the Privacy Rules require that the authorization be written in plain language, </w:t>
      </w:r>
      <w:r w:rsidR="00CE4DDE">
        <w:rPr>
          <w:rStyle w:val="FootnoteReference"/>
        </w:rPr>
        <w:footnoteReference w:id="19"/>
      </w:r>
      <w:r w:rsidR="00CE4DDE">
        <w:t xml:space="preserve"> and that a copy of the authorization be given to the patient if the physician seeks an authorization for use or disclosure.</w:t>
      </w:r>
      <w:r w:rsidR="00CE4DDE">
        <w:rPr>
          <w:rStyle w:val="FootnoteReference"/>
        </w:rPr>
        <w:footnoteReference w:id="20"/>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21"/>
      </w:r>
    </w:p>
    <w:p w:rsidR="00CE4DDE" w:rsidRDefault="00CE4DDE" w:rsidP="0067525D"/>
    <w:p w:rsidR="00C651F7" w:rsidRDefault="00CE4DDE" w:rsidP="00266D40">
      <w:pPr>
        <w:pStyle w:val="ListParagraph"/>
        <w:numPr>
          <w:ilvl w:val="0"/>
          <w:numId w:val="9"/>
        </w:num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C651F7" w:rsidRDefault="00BD640B" w:rsidP="00266D40">
      <w:pPr>
        <w:pStyle w:val="ListParagraph"/>
        <w:numPr>
          <w:ilvl w:val="0"/>
          <w:numId w:val="9"/>
        </w:numPr>
      </w:pPr>
      <w:r>
        <w:t>The ability or inability to condition treatment, payment, enrollment, or eligibility for benefits on the authorization; and</w:t>
      </w: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22"/>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23"/>
      </w:r>
      <w:r>
        <w:t xml:space="preserve">  However, when the authorization permits 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24"/>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lastRenderedPageBreak/>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Pr>
          <w:rStyle w:val="FootnoteReference"/>
        </w:rPr>
        <w:footnoteReference w:id="25"/>
      </w:r>
      <w:r>
        <w:t xml:space="preserve">   An authorization is no longer valid if it is revoked in writing by the patient before the physician has taken substantial action in reliance on the authorization.</w:t>
      </w:r>
      <w:r w:rsidR="000E25CE">
        <w:rPr>
          <w:rStyle w:val="FootnoteReference"/>
        </w:rPr>
        <w:footnoteReference w:id="26"/>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Does a patient have a right to be informed of 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27"/>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lastRenderedPageBreak/>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28"/>
      </w:r>
      <w:r>
        <w:t xml:space="preserve">  Only one such request for an extension is allowed under HIPAA.</w:t>
      </w:r>
      <w:r w:rsidR="00395099">
        <w:rPr>
          <w:rStyle w:val="FootnoteReference"/>
        </w:rPr>
        <w:footnoteReference w:id="29"/>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67525D" w:rsidP="0067525D">
      <w:pPr>
        <w:tabs>
          <w:tab w:val="left" w:pos="-720"/>
        </w:tabs>
        <w:suppressAutoHyphens/>
      </w:pPr>
      <w:r>
        <w:t>The accounting must be in writing and must include:</w:t>
      </w:r>
      <w:r w:rsidR="00727913">
        <w:rPr>
          <w:rStyle w:val="FootnoteReference"/>
        </w:rPr>
        <w:footnoteReference w:id="30"/>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tab/>
        <w:t>The first request for an accounting in any 12-month period must be provided without charge.</w:t>
      </w:r>
      <w:r w:rsidR="00727913">
        <w:rPr>
          <w:rStyle w:val="FootnoteReference"/>
        </w:rPr>
        <w:footnoteReference w:id="31"/>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32"/>
      </w:r>
    </w:p>
    <w:p w:rsidR="0067525D" w:rsidRDefault="0067525D" w:rsidP="0067525D">
      <w:pPr>
        <w:tabs>
          <w:tab w:val="left" w:pos="-720"/>
        </w:tabs>
        <w:suppressAutoHyphens/>
      </w:pPr>
    </w:p>
    <w:p w:rsidR="0067525D" w:rsidRDefault="0067525D" w:rsidP="0067525D">
      <w:pPr>
        <w:pStyle w:val="Heading2"/>
      </w:pPr>
      <w:r>
        <w:t xml:space="preserve">Is a specific </w:t>
      </w:r>
      <w:commentRangeStart w:id="13"/>
      <w:r>
        <w:t>authorization</w:t>
      </w:r>
      <w:commentRangeEnd w:id="13"/>
      <w:r w:rsidR="00550F16">
        <w:rPr>
          <w:rStyle w:val="CommentReference"/>
          <w:b w:val="0"/>
        </w:rPr>
        <w:commentReference w:id="13"/>
      </w:r>
      <w:r>
        <w:t xml:space="preserve"> required for release 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33"/>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34"/>
      </w:r>
    </w:p>
    <w:p w:rsidR="0067525D" w:rsidRDefault="0067525D" w:rsidP="0067525D">
      <w:pPr>
        <w:tabs>
          <w:tab w:val="left" w:pos="-720"/>
        </w:tabs>
        <w:suppressAutoHyphens/>
      </w:pPr>
    </w:p>
    <w:p w:rsidR="0067525D" w:rsidRDefault="0067525D" w:rsidP="0067525D">
      <w:pPr>
        <w:pStyle w:val="ListBullet"/>
      </w:pPr>
      <w:r>
        <w:lastRenderedPageBreak/>
        <w:t>Information regarding AIDS and other sexually transmitted diseases.</w:t>
      </w:r>
      <w:r w:rsidR="00B576E6">
        <w:rPr>
          <w:rStyle w:val="FootnoteReference"/>
        </w:rPr>
        <w:footnoteReference w:id="35"/>
      </w:r>
      <w:r>
        <w:t xml:space="preserve">  </w:t>
      </w:r>
      <w:r>
        <w:rPr>
          <w:u w:val="single"/>
        </w:rPr>
        <w:t>See</w:t>
      </w:r>
      <w:r>
        <w:t xml:space="preserve"> </w:t>
      </w:r>
      <w:r>
        <w:rPr>
          <w:b/>
        </w:rPr>
        <w:t>AIDS/HIV/STD.</w:t>
      </w:r>
    </w:p>
    <w:p w:rsidR="0067525D" w:rsidRDefault="0067525D" w:rsidP="0067525D">
      <w:pPr>
        <w:tabs>
          <w:tab w:val="left" w:pos="-720"/>
        </w:tabs>
        <w:suppressAutoHyphens/>
      </w:pPr>
    </w:p>
    <w:p w:rsidR="0067525D" w:rsidRDefault="0067525D" w:rsidP="0067525D">
      <w:pPr>
        <w:tabs>
          <w:tab w:val="left" w:pos="-720"/>
        </w:tabs>
        <w:suppressAutoHyphens/>
      </w:pPr>
      <w:r>
        <w:t>Also, a separate authorization is required for the release of psychotherapy notes.</w:t>
      </w:r>
      <w:r w:rsidR="00B576E6">
        <w:rPr>
          <w:rStyle w:val="FootnoteReference"/>
        </w:rPr>
        <w:footnoteReference w:id="36"/>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37"/>
      </w:r>
      <w:r>
        <w:t xml:space="preserve">  In cases where parental consent is required for the minor’s treatment, parental authorization is required for the release of the minor’s health care information.</w:t>
      </w:r>
      <w:r w:rsidR="00FA15A8">
        <w:rPr>
          <w:rStyle w:val="FootnoteReference"/>
        </w:rPr>
        <w:footnoteReference w:id="38"/>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39"/>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40"/>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41"/>
      </w:r>
    </w:p>
    <w:p w:rsidR="0067525D" w:rsidRDefault="0067525D" w:rsidP="0067525D">
      <w:pPr>
        <w:tabs>
          <w:tab w:val="left" w:pos="-720"/>
        </w:tabs>
        <w:suppressAutoHyphens/>
      </w:pPr>
    </w:p>
    <w:p w:rsidR="0067525D" w:rsidRDefault="0067525D" w:rsidP="0067525D">
      <w:pPr>
        <w:pStyle w:val="Heading2"/>
      </w:pPr>
      <w:r>
        <w:t xml:space="preserve">Who may authorize release of health care information concerning a </w:t>
      </w:r>
      <w:commentRangeStart w:id="14"/>
      <w:r>
        <w:t>deceased patient</w:t>
      </w:r>
      <w:commentRangeEnd w:id="14"/>
      <w:r w:rsidR="00550F16">
        <w:rPr>
          <w:rStyle w:val="CommentReference"/>
          <w:b w:val="0"/>
        </w:rPr>
        <w:commentReference w:id="14"/>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42"/>
      </w:r>
    </w:p>
    <w:p w:rsidR="0067525D" w:rsidRDefault="0067525D" w:rsidP="0067525D">
      <w:pPr>
        <w:tabs>
          <w:tab w:val="left" w:pos="-720"/>
        </w:tabs>
        <w:suppressAutoHyphens/>
      </w:pPr>
    </w:p>
    <w:p w:rsidR="0067525D" w:rsidRDefault="0067525D" w:rsidP="0067525D">
      <w:pPr>
        <w:pStyle w:val="Heading2"/>
      </w:pPr>
      <w:r>
        <w:lastRenderedPageBreak/>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43"/>
      </w:r>
    </w:p>
    <w:p w:rsidR="0067525D" w:rsidRDefault="0067525D" w:rsidP="0067525D">
      <w:pPr>
        <w:tabs>
          <w:tab w:val="left" w:pos="-720"/>
        </w:tabs>
        <w:suppressAutoHyphens/>
      </w:pPr>
    </w:p>
    <w:p w:rsidR="0067525D" w:rsidRDefault="0067525D" w:rsidP="0067525D">
      <w:pPr>
        <w:pStyle w:val="ListBullet"/>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44"/>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45"/>
      </w:r>
    </w:p>
    <w:p w:rsidR="0067525D" w:rsidRDefault="0067525D" w:rsidP="0067525D">
      <w:pPr>
        <w:tabs>
          <w:tab w:val="left" w:pos="-720"/>
        </w:tabs>
        <w:suppressAutoHyphens/>
      </w:pPr>
    </w:p>
    <w:p w:rsidR="0067525D" w:rsidRDefault="0067525D" w:rsidP="0067525D">
      <w:pPr>
        <w:pStyle w:val="Heading2"/>
      </w:pPr>
      <w:r>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46"/>
      </w:r>
      <w:r>
        <w:t xml:space="preserve">  The circumstances under which such disclosures may be made are fact-specific, sometimes </w:t>
      </w:r>
      <w:r>
        <w:lastRenderedPageBreak/>
        <w:t>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t>To any person who requires health care information for health care education.</w:t>
      </w:r>
      <w:r w:rsidR="00DC6B2C">
        <w:rPr>
          <w:rStyle w:val="FootnoteReference"/>
        </w:rPr>
        <w:footnoteReference w:id="47"/>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48"/>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49"/>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50"/>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51"/>
      </w:r>
    </w:p>
    <w:p w:rsidR="0067525D" w:rsidRDefault="0067525D" w:rsidP="0067525D">
      <w:pPr>
        <w:tabs>
          <w:tab w:val="left" w:pos="-720"/>
        </w:tabs>
        <w:suppressAutoHyphens/>
      </w:pPr>
    </w:p>
    <w:p w:rsidR="0067525D" w:rsidRDefault="0067525D" w:rsidP="0067525D">
      <w:pPr>
        <w:pStyle w:val="ListBullet"/>
      </w:pPr>
      <w:r>
        <w:t>To an official of a penal or other custodial institution in which the patient is detained.</w:t>
      </w:r>
      <w:r w:rsidR="00810E8C">
        <w:rPr>
          <w:rStyle w:val="FootnoteReference"/>
        </w:rPr>
        <w:footnoteReference w:id="52"/>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53"/>
      </w:r>
    </w:p>
    <w:p w:rsidR="0067525D" w:rsidRDefault="0067525D" w:rsidP="0067525D"/>
    <w:p w:rsidR="0067525D" w:rsidRDefault="0067525D" w:rsidP="0067525D">
      <w:pPr>
        <w:pStyle w:val="ListBullet"/>
      </w:pPr>
      <w:r>
        <w:lastRenderedPageBreak/>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54"/>
      </w:r>
    </w:p>
    <w:p w:rsidR="0067525D" w:rsidRDefault="0067525D" w:rsidP="0067525D"/>
    <w:p w:rsidR="0067525D" w:rsidRDefault="0067525D" w:rsidP="0067525D">
      <w:pPr>
        <w:pStyle w:val="ListBullet"/>
      </w:pPr>
      <w:r>
        <w:t>For payment.</w:t>
      </w:r>
      <w:r w:rsidR="00981882">
        <w:rPr>
          <w:rStyle w:val="FootnoteReference"/>
        </w:rPr>
        <w:footnoteReference w:id="55"/>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56"/>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57"/>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58"/>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59"/>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60"/>
      </w:r>
      <w:r>
        <w:t xml:space="preserve">  The authorities must first make a request for such disclosure to a nursing supervisor, administrator, or designated privacy official.</w:t>
      </w:r>
      <w:r w:rsidR="00C06429">
        <w:rPr>
          <w:rStyle w:val="FootnoteReference"/>
        </w:rPr>
        <w:footnoteReference w:id="61"/>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62"/>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63"/>
      </w:r>
    </w:p>
    <w:p w:rsidR="0067525D" w:rsidRDefault="0067525D" w:rsidP="0067525D"/>
    <w:p w:rsidR="0067525D" w:rsidRDefault="0067525D" w:rsidP="0067525D">
      <w:pPr>
        <w:numPr>
          <w:ilvl w:val="1"/>
          <w:numId w:val="8"/>
        </w:numPr>
        <w:tabs>
          <w:tab w:val="clear" w:pos="1440"/>
          <w:tab w:val="num" w:pos="720"/>
        </w:tabs>
        <w:ind w:left="720"/>
      </w:pPr>
      <w:r>
        <w:t>Pursuant to compulsory process, such as a properly issued subpoena or a court order.</w:t>
      </w:r>
      <w:r w:rsidR="00C06429">
        <w:rPr>
          <w:rStyle w:val="FootnoteReference"/>
        </w:rPr>
        <w:footnoteReference w:id="64"/>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65"/>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66"/>
      </w:r>
      <w: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Pr>
          <w:rStyle w:val="FootnoteReference"/>
        </w:rPr>
        <w:footnoteReference w:id="67"/>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68"/>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69"/>
      </w:r>
    </w:p>
    <w:p w:rsidR="0067525D" w:rsidRDefault="0067525D" w:rsidP="0067525D">
      <w:pPr>
        <w:tabs>
          <w:tab w:val="left" w:pos="-720"/>
        </w:tabs>
        <w:suppressAutoHyphens/>
      </w:pPr>
    </w:p>
    <w:p w:rsidR="0067525D" w:rsidRDefault="0067525D" w:rsidP="0067525D">
      <w:pPr>
        <w:tabs>
          <w:tab w:val="left" w:pos="-720"/>
        </w:tabs>
        <w:suppressAutoHyphens/>
      </w:pPr>
      <w:r>
        <w:tab/>
        <w:t>A physician is not required to create a new record or reformulate an existing record in order to respond to a patient’s request to examine or copy his or her own records.</w:t>
      </w:r>
      <w:r w:rsidR="009A71E7">
        <w:rPr>
          <w:rStyle w:val="FootnoteReference"/>
        </w:rPr>
        <w:footnoteReference w:id="70"/>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71"/>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t>Under HIPAA, a patient does not have a right of access to inspect and obtain a copy of psychotherapy notes.</w:t>
      </w:r>
      <w:r>
        <w:rPr>
          <w:rStyle w:val="FootnoteReference"/>
          <w:b w:val="0"/>
        </w:rPr>
        <w:footnoteReference w:id="72"/>
      </w:r>
      <w:r>
        <w:rPr>
          <w:b w:val="0"/>
        </w:rPr>
        <w:t xml:space="preserve">  Washington State law also places restrictions on disclosure of mental health records.</w:t>
      </w:r>
      <w:r>
        <w:rPr>
          <w:rStyle w:val="FootnoteReference"/>
          <w:b w:val="0"/>
        </w:rPr>
        <w:footnoteReference w:id="73"/>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74"/>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75"/>
      </w:r>
    </w:p>
    <w:p w:rsidR="0067525D" w:rsidRDefault="0067525D" w:rsidP="0067525D">
      <w:pPr>
        <w:tabs>
          <w:tab w:val="left" w:pos="-720"/>
        </w:tabs>
        <w:suppressAutoHyphens/>
      </w:pPr>
    </w:p>
    <w:p w:rsidR="0067525D" w:rsidRDefault="0067525D" w:rsidP="0067525D">
      <w:pPr>
        <w:tabs>
          <w:tab w:val="left" w:pos="-720"/>
        </w:tabs>
        <w:suppressAutoHyphens/>
      </w:pPr>
      <w:r>
        <w:tab/>
        <w:t xml:space="preserve">The physician must provide a written statement advising the patient of the basis of the denial, the right to have the denial reviewed, how to have the denial reviewed, and how to make </w:t>
      </w:r>
      <w:r>
        <w:lastRenderedPageBreak/>
        <w:t>a complaint to the physician or to the Secretary of Health and Human Services, including the name or description of the contact person and phone number.</w:t>
      </w:r>
      <w:r w:rsidR="00C96797">
        <w:rPr>
          <w:rStyle w:val="FootnoteReference"/>
        </w:rPr>
        <w:footnoteReference w:id="76"/>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requested the records be mailed, </w:t>
      </w:r>
      <w:r>
        <w:t>for responding to a patient’s request or a subpoena for copies of the patient’s medical record.</w:t>
      </w:r>
      <w:r w:rsidR="00E0346F">
        <w:rPr>
          <w:rStyle w:val="FootnoteReference"/>
        </w:rPr>
        <w:footnoteReference w:id="77"/>
      </w:r>
      <w:r>
        <w:t xml:space="preserve">  </w:t>
      </w:r>
      <w:r w:rsidR="00AE6F01">
        <w:t>Under Washington State law, e</w:t>
      </w:r>
      <w:r>
        <w:t xml:space="preserve">ffective through June 30, </w:t>
      </w:r>
      <w:r w:rsidR="00AE6F01">
        <w:t>2013</w:t>
      </w:r>
      <w:r>
        <w:t>, such “reasonable fee” may include a clerical fee not to exceed $</w:t>
      </w:r>
      <w:r w:rsidR="00AE6F01">
        <w:t>23</w:t>
      </w:r>
      <w:r>
        <w:t>.00 for searching and handling the records, labor, and copying charges not to exceed $</w:t>
      </w:r>
      <w:r w:rsidR="00AE6F01">
        <w:t>1.04</w:t>
      </w:r>
      <w:r>
        <w:t xml:space="preserve"> per page for the first 30 pages, and $0.</w:t>
      </w:r>
      <w:r w:rsidR="00AE6F01">
        <w:t>7</w:t>
      </w:r>
      <w:r>
        <w:t>9 per page for additional pages.</w:t>
      </w:r>
      <w:r w:rsidR="00AE6F01">
        <w:rPr>
          <w:rStyle w:val="FootnoteReference"/>
        </w:rPr>
        <w:footnoteReference w:id="78"/>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Pr>
          <w:rStyle w:val="FootnoteReference"/>
        </w:rPr>
        <w:footnoteReference w:id="79"/>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80"/>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81"/>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82"/>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t xml:space="preserve">Inform the patient of the reasons for delay in handling the patient’s request and inform the patient, in writing, of the earliest date on which action will be taken on the patient’s </w:t>
      </w:r>
      <w:r>
        <w:lastRenderedPageBreak/>
        <w:t>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83"/>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84"/>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85"/>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86"/>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lastRenderedPageBreak/>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87"/>
      </w:r>
      <w:r>
        <w:t xml:space="preserve">  The physician must also obtain the patient’s identification of, and agreement to have the physician notify, relevant persons with whom the amendment needs to be shared.</w:t>
      </w:r>
      <w:r w:rsidR="00CF5CD3">
        <w:rPr>
          <w:rStyle w:val="FootnoteReference"/>
        </w:rPr>
        <w:footnoteReference w:id="88"/>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89"/>
      </w:r>
      <w:r>
        <w:t xml:space="preserve">  The advance notice must contain the following information:</w:t>
      </w:r>
      <w:r w:rsidR="008F66D1">
        <w:rPr>
          <w:rStyle w:val="FootnoteReference"/>
        </w:rPr>
        <w:footnoteReference w:id="90"/>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lastRenderedPageBreak/>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91"/>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92"/>
      </w:r>
    </w:p>
    <w:p w:rsidR="0067525D" w:rsidRDefault="0067525D" w:rsidP="0067525D">
      <w:pPr>
        <w:tabs>
          <w:tab w:val="left" w:pos="-720"/>
        </w:tabs>
        <w:suppressAutoHyphens/>
      </w:pPr>
    </w:p>
    <w:p w:rsidR="0067525D" w:rsidRDefault="0067525D" w:rsidP="0067525D">
      <w:pPr>
        <w:tabs>
          <w:tab w:val="left" w:pos="-720"/>
        </w:tabs>
        <w:suppressAutoHyphens/>
      </w:pPr>
      <w:r>
        <w:tab/>
        <w:t>If the physician complies with the discovery request or subpoena, the discovery request or subpoena must be made a part of the patient’s record.</w:t>
      </w:r>
      <w:r w:rsidR="008F66D1">
        <w:rPr>
          <w:rStyle w:val="FootnoteReference"/>
        </w:rPr>
        <w:footnoteReference w:id="93"/>
      </w:r>
    </w:p>
    <w:p w:rsidR="0067525D" w:rsidRDefault="0067525D" w:rsidP="0067525D">
      <w:pPr>
        <w:tabs>
          <w:tab w:val="left" w:pos="-720"/>
        </w:tabs>
        <w:suppressAutoHyphens/>
      </w:pPr>
    </w:p>
    <w:p w:rsidR="0067525D" w:rsidRDefault="0067525D" w:rsidP="0067525D">
      <w:pPr>
        <w:tabs>
          <w:tab w:val="left" w:pos="-720"/>
        </w:tabs>
        <w:suppressAutoHyphens/>
      </w:pPr>
      <w:r>
        <w:tab/>
        <w:t>The notice of intent procedure under the UHCIA should satisfy the corresponding requirements under HIPAA.</w:t>
      </w:r>
      <w:r w:rsidR="008F66D1">
        <w:rPr>
          <w:rStyle w:val="FootnoteReference"/>
        </w:rPr>
        <w:footnoteReference w:id="94"/>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95"/>
      </w:r>
      <w:r>
        <w:t xml:space="preserve">  The physician need not certify the record until the fee is paid.  The certification must be attached to the record and must contain:</w:t>
      </w:r>
      <w:r w:rsidR="008F66D1">
        <w:rPr>
          <w:rStyle w:val="FootnoteReference"/>
        </w:rPr>
        <w:footnoteReference w:id="96"/>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97"/>
      </w:r>
      <w:r>
        <w:t xml:space="preserve">  This general rule, however, does not apply in workers’ compensation cases.</w:t>
      </w:r>
      <w:r w:rsidR="00275E98">
        <w:rPr>
          <w:rStyle w:val="FootnoteReference"/>
        </w:rPr>
        <w:footnoteReference w:id="98"/>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pPr>
      <w:r>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99"/>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00"/>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01"/>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HIPAA-compliant sample business associate agreement may be found at </w:t>
      </w:r>
      <w:hyperlink r:id="rId9" w:history="1">
        <w:r w:rsidR="005A601D" w:rsidRPr="0089345A">
          <w:rPr>
            <w:rStyle w:val="Hyperlink"/>
          </w:rPr>
          <w:t>http://www.hhs.gov/ocr/privacy/hipaa/understanding/coveredentities/contractprov.html</w:t>
        </w:r>
      </w:hyperlink>
      <w:r w:rsidR="005A601D">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15"/>
      <w:commentRangeStart w:id="16"/>
      <w:r>
        <w:rPr>
          <w:b/>
        </w:rPr>
        <w:t>When does a physician need to obtain a business associate agreement?</w:t>
      </w:r>
      <w:commentRangeEnd w:id="15"/>
      <w:r w:rsidR="006D672A">
        <w:rPr>
          <w:rStyle w:val="CommentReference"/>
        </w:rPr>
        <w:commentReference w:id="15"/>
      </w:r>
      <w:commentRangeEnd w:id="16"/>
      <w:r w:rsidR="006D672A">
        <w:rPr>
          <w:rStyle w:val="CommentReference"/>
        </w:rPr>
        <w:commentReference w:id="16"/>
      </w:r>
    </w:p>
    <w:p w:rsidR="0067525D" w:rsidRDefault="0067525D" w:rsidP="0067525D">
      <w:pPr>
        <w:tabs>
          <w:tab w:val="left" w:pos="-720"/>
        </w:tabs>
        <w:suppressAutoHyphens/>
      </w:pPr>
    </w:p>
    <w:p w:rsidR="0067525D" w:rsidRDefault="0067525D" w:rsidP="0067525D">
      <w:pPr>
        <w:tabs>
          <w:tab w:val="left" w:pos="-720"/>
        </w:tabs>
        <w:suppressAutoHyphens/>
      </w:pPr>
      <w:r>
        <w:tab/>
        <w:t xml:space="preserve">A physician needs to obtain a signed business associate agreement from every business associate with </w:t>
      </w:r>
      <w:r w:rsidR="00266D40">
        <w:t>which</w:t>
      </w:r>
      <w:r>
        <w:t xml:space="preserve"> the physician may share protected health information in order for the business associate to perform or assist in performing a function on behalf of the physician.</w:t>
      </w:r>
      <w:r w:rsidR="005A601D">
        <w:rPr>
          <w:rStyle w:val="FootnoteReference"/>
        </w:rPr>
        <w:footnoteReference w:id="102"/>
      </w:r>
    </w:p>
    <w:p w:rsidR="0067525D" w:rsidRDefault="0067525D" w:rsidP="0067525D">
      <w:pPr>
        <w:tabs>
          <w:tab w:val="left" w:pos="-720"/>
        </w:tabs>
        <w:suppressAutoHyphens/>
      </w:pPr>
    </w:p>
    <w:p w:rsidR="0067525D" w:rsidRDefault="0067525D" w:rsidP="0067525D">
      <w:pPr>
        <w:pStyle w:val="Heading2"/>
      </w:pPr>
      <w:r>
        <w:lastRenderedPageBreak/>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03"/>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04"/>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17"/>
      <w:r>
        <w:rPr>
          <w:b/>
        </w:rPr>
        <w:t>Under HIPAA, what type of notice regarding disclosure of health care information must be given to patients?</w:t>
      </w:r>
      <w:commentRangeEnd w:id="17"/>
      <w:r w:rsidR="00CB222E">
        <w:rPr>
          <w:rStyle w:val="CommentReference"/>
        </w:rPr>
        <w:commentReference w:id="17"/>
      </w:r>
    </w:p>
    <w:p w:rsidR="0067525D" w:rsidRDefault="0067525D" w:rsidP="0067525D">
      <w:pPr>
        <w:tabs>
          <w:tab w:val="left" w:pos="-720"/>
        </w:tabs>
        <w:suppressAutoHyphens/>
      </w:pPr>
    </w:p>
    <w:p w:rsidR="0067525D" w:rsidRDefault="0067525D" w:rsidP="0067525D">
      <w:pPr>
        <w:tabs>
          <w:tab w:val="left" w:pos="-720"/>
        </w:tabs>
        <w:suppressAutoHyphens/>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05"/>
      </w:r>
      <w:r>
        <w:t xml:space="preserve">  The Notice of Privacy Practices must also be posted in a clear and prominent location, and a copy must be made available on request.</w:t>
      </w:r>
      <w:r w:rsidR="00A17CF3">
        <w:rPr>
          <w:rStyle w:val="FootnoteReference"/>
        </w:rPr>
        <w:footnoteReference w:id="106"/>
      </w:r>
      <w:r>
        <w:t xml:space="preserve">  Whenever the Notice of Privacy Practices is revised, a copy of the new notice must be made available in the physician’s office.</w:t>
      </w:r>
      <w:r w:rsidR="00A17CF3">
        <w:rPr>
          <w:rStyle w:val="FootnoteReference"/>
        </w:rPr>
        <w:footnoteReference w:id="107"/>
      </w:r>
      <w:r>
        <w:t xml:space="preserve">  </w:t>
      </w:r>
    </w:p>
    <w:p w:rsidR="0067525D" w:rsidRDefault="0067525D" w:rsidP="0067525D">
      <w:pPr>
        <w:tabs>
          <w:tab w:val="left" w:pos="-720"/>
        </w:tabs>
        <w:suppressAutoHyphens/>
      </w:pPr>
    </w:p>
    <w:p w:rsidR="00000000" w:rsidRDefault="0067525D">
      <w:pPr>
        <w:spacing w:before="100" w:beforeAutospacing="1" w:after="100" w:afterAutospacing="1"/>
        <w:rPr>
          <w:snapToGrid/>
          <w:szCs w:val="24"/>
          <w:rPrChange w:id="18" w:author="Tierney Edwards" w:date="2013-08-13T12:46:00Z">
            <w:rPr/>
          </w:rPrChange>
        </w:rPr>
        <w:pPrChange w:id="19" w:author="Tierney Edwards" w:date="2013-08-13T12:46:00Z">
          <w:pPr>
            <w:tabs>
              <w:tab w:val="left" w:pos="-720"/>
            </w:tabs>
            <w:suppressAutoHyphens/>
          </w:pPr>
        </w:pPrChange>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08"/>
      </w:r>
      <w:r>
        <w:t xml:space="preserve"> </w:t>
      </w:r>
      <w:ins w:id="20" w:author="Tierney Edwards" w:date="2013-08-13T12:50:00Z">
        <w:r w:rsidR="0072468F">
          <w:t>Beginning on</w:t>
        </w:r>
      </w:ins>
      <w:ins w:id="21" w:author="Tierney Edwards" w:date="2013-08-13T12:05:00Z">
        <w:r w:rsidR="00561311">
          <w:t xml:space="preserve"> </w:t>
        </w:r>
      </w:ins>
      <w:ins w:id="22" w:author="Tierney Edwards" w:date="2013-08-13T12:50:00Z">
        <w:r w:rsidR="0072468F">
          <w:t>September 23, 2013</w:t>
        </w:r>
      </w:ins>
      <w:ins w:id="23" w:author="Tierney Edwards" w:date="2013-08-13T12:05:00Z">
        <w:r w:rsidR="00DA7AB1">
          <w:t xml:space="preserve">, </w:t>
        </w:r>
      </w:ins>
      <w:ins w:id="24" w:author="Tierney Edwards" w:date="2013-08-13T12:39:00Z">
        <w:r w:rsidR="0072468F">
          <w:t>provider</w:t>
        </w:r>
      </w:ins>
      <w:ins w:id="25" w:author="Tierney Edwards" w:date="2013-08-13T12:52:00Z">
        <w:r w:rsidR="0072468F">
          <w:t>s</w:t>
        </w:r>
      </w:ins>
      <w:ins w:id="26" w:author="Tierney Edwards" w:date="2013-08-13T12:39:00Z">
        <w:r w:rsidR="0072468F">
          <w:t xml:space="preserve"> </w:t>
        </w:r>
      </w:ins>
      <w:ins w:id="27" w:author="Tierney Edwards" w:date="2013-08-13T12:52:00Z">
        <w:r w:rsidR="0072468F">
          <w:t>will be required to expand</w:t>
        </w:r>
      </w:ins>
      <w:ins w:id="28" w:author="Tierney Edwards" w:date="2013-08-13T12:53:00Z">
        <w:r w:rsidR="00AE446B">
          <w:t xml:space="preserve"> what is included in the </w:t>
        </w:r>
      </w:ins>
      <w:ins w:id="29" w:author="Tierney Edwards" w:date="2013-08-13T12:05:00Z">
        <w:r w:rsidR="00DA7AB1">
          <w:t xml:space="preserve">Notice of Privacy Practices </w:t>
        </w:r>
      </w:ins>
      <w:ins w:id="30" w:author="Tierney Edwards" w:date="2013-08-13T12:53:00Z">
        <w:r w:rsidR="00AE446B">
          <w:t>provided to their</w:t>
        </w:r>
      </w:ins>
      <w:ins w:id="31" w:author="Tierney Edwards" w:date="2013-08-13T12:39:00Z">
        <w:r w:rsidR="0072468F">
          <w:t xml:space="preserve"> patient</w:t>
        </w:r>
      </w:ins>
      <w:ins w:id="32" w:author="Tierney Edwards" w:date="2013-08-13T12:53:00Z">
        <w:r w:rsidR="00AE446B">
          <w:t>s</w:t>
        </w:r>
      </w:ins>
      <w:ins w:id="33" w:author="Tierney Edwards" w:date="2013-08-13T12:39:00Z">
        <w:r w:rsidR="0072468F">
          <w:t>.</w:t>
        </w:r>
      </w:ins>
      <w:ins w:id="34" w:author="Tierney Edwards" w:date="2013-08-13T12:47:00Z">
        <w:r w:rsidR="0072468F">
          <w:rPr>
            <w:rStyle w:val="FootnoteReference"/>
          </w:rPr>
          <w:footnoteReference w:id="109"/>
        </w:r>
      </w:ins>
      <w:ins w:id="40" w:author="Tierney Edwards" w:date="2013-08-13T12:41:00Z">
        <w:r w:rsidR="0072468F">
          <w:rPr>
            <w:snapToGrid/>
            <w:szCs w:val="24"/>
          </w:rPr>
          <w:t xml:space="preserve"> </w:t>
        </w:r>
      </w:ins>
      <w:ins w:id="41" w:author="Tierney Edwards" w:date="2013-08-13T12:53:00Z">
        <w:r w:rsidR="00AE446B">
          <w:rPr>
            <w:snapToGrid/>
            <w:szCs w:val="24"/>
          </w:rPr>
          <w:t>Notices must now clearly explain patients</w:t>
        </w:r>
      </w:ins>
      <w:ins w:id="42" w:author="Tierney Edwards" w:date="2013-08-13T12:54:00Z">
        <w:r w:rsidR="00AE446B">
          <w:rPr>
            <w:snapToGrid/>
            <w:szCs w:val="24"/>
          </w:rPr>
          <w:t>’</w:t>
        </w:r>
      </w:ins>
      <w:ins w:id="43" w:author="Tierney Edwards" w:date="2013-08-13T12:41:00Z">
        <w:r w:rsidR="0072468F">
          <w:rPr>
            <w:snapToGrid/>
            <w:szCs w:val="24"/>
          </w:rPr>
          <w:t xml:space="preserve"> right</w:t>
        </w:r>
      </w:ins>
      <w:ins w:id="44" w:author="Tierney Edwards" w:date="2013-08-13T12:47:00Z">
        <w:r w:rsidR="0072468F">
          <w:rPr>
            <w:snapToGrid/>
            <w:szCs w:val="24"/>
          </w:rPr>
          <w:t>s</w:t>
        </w:r>
      </w:ins>
      <w:ins w:id="45" w:author="Tierney Edwards" w:date="2013-08-13T12:41:00Z">
        <w:r w:rsidR="0072468F">
          <w:rPr>
            <w:snapToGrid/>
            <w:szCs w:val="24"/>
          </w:rPr>
          <w:t xml:space="preserve"> to </w:t>
        </w:r>
        <w:commentRangeStart w:id="46"/>
        <w:r w:rsidR="0072468F">
          <w:rPr>
            <w:snapToGrid/>
            <w:szCs w:val="24"/>
          </w:rPr>
          <w:t>restrict disclosures</w:t>
        </w:r>
      </w:ins>
      <w:commentRangeEnd w:id="46"/>
      <w:r w:rsidR="00550F16">
        <w:rPr>
          <w:rStyle w:val="CommentReference"/>
        </w:rPr>
        <w:commentReference w:id="46"/>
      </w:r>
      <w:ins w:id="47" w:author="Tierney Edwards" w:date="2013-08-13T12:41:00Z">
        <w:r w:rsidR="0072468F">
          <w:rPr>
            <w:snapToGrid/>
            <w:szCs w:val="24"/>
          </w:rPr>
          <w:t xml:space="preserve">, </w:t>
        </w:r>
      </w:ins>
      <w:ins w:id="48" w:author="Tierney Edwards" w:date="2013-08-13T12:42:00Z">
        <w:r w:rsidR="0072468F">
          <w:rPr>
            <w:snapToGrid/>
            <w:szCs w:val="24"/>
          </w:rPr>
          <w:t xml:space="preserve">the type of disclosures that would require a patient’s authorization, and </w:t>
        </w:r>
      </w:ins>
      <w:ins w:id="49" w:author="Tierney Edwards" w:date="2013-08-13T12:43:00Z">
        <w:r w:rsidR="0072468F">
          <w:rPr>
            <w:snapToGrid/>
            <w:szCs w:val="24"/>
          </w:rPr>
          <w:t>their right</w:t>
        </w:r>
      </w:ins>
      <w:ins w:id="50" w:author="Tierney Edwards" w:date="2013-08-13T12:54:00Z">
        <w:r w:rsidR="00AE446B">
          <w:rPr>
            <w:snapToGrid/>
            <w:szCs w:val="24"/>
          </w:rPr>
          <w:t>s</w:t>
        </w:r>
      </w:ins>
      <w:ins w:id="51" w:author="Tierney Edwards" w:date="2013-08-13T12:43:00Z">
        <w:r w:rsidR="0072468F">
          <w:rPr>
            <w:snapToGrid/>
            <w:szCs w:val="24"/>
          </w:rPr>
          <w:t xml:space="preserve"> as</w:t>
        </w:r>
      </w:ins>
      <w:ins w:id="52" w:author="Tierney Edwards" w:date="2013-08-13T12:54:00Z">
        <w:r w:rsidR="00AE446B">
          <w:rPr>
            <w:snapToGrid/>
            <w:szCs w:val="24"/>
          </w:rPr>
          <w:t xml:space="preserve"> individual</w:t>
        </w:r>
      </w:ins>
      <w:ins w:id="53" w:author="Tierney Edwards" w:date="2013-08-13T12:43:00Z">
        <w:r w:rsidR="0072468F">
          <w:rPr>
            <w:snapToGrid/>
            <w:szCs w:val="24"/>
          </w:rPr>
          <w:t xml:space="preserve"> patient</w:t>
        </w:r>
      </w:ins>
      <w:ins w:id="54" w:author="Tierney Edwards" w:date="2013-08-13T12:54:00Z">
        <w:r w:rsidR="00AE446B">
          <w:rPr>
            <w:snapToGrid/>
            <w:szCs w:val="24"/>
          </w:rPr>
          <w:t>s</w:t>
        </w:r>
      </w:ins>
      <w:ins w:id="55" w:author="Tierney Edwards" w:date="2013-08-13T12:43:00Z">
        <w:r w:rsidR="0072468F">
          <w:rPr>
            <w:snapToGrid/>
            <w:szCs w:val="24"/>
          </w:rPr>
          <w:t xml:space="preserve"> to </w:t>
        </w:r>
        <w:commentRangeStart w:id="56"/>
        <w:r w:rsidR="0072468F">
          <w:rPr>
            <w:snapToGrid/>
            <w:szCs w:val="24"/>
          </w:rPr>
          <w:t>opt out of certain disclosures.</w:t>
        </w:r>
      </w:ins>
      <w:commentRangeEnd w:id="56"/>
      <w:r w:rsidR="00550F16">
        <w:rPr>
          <w:rStyle w:val="CommentReference"/>
        </w:rPr>
        <w:commentReference w:id="56"/>
      </w:r>
      <w:ins w:id="57" w:author="Tierney Edwards" w:date="2013-08-13T12:47:00Z">
        <w:r w:rsidR="0072468F">
          <w:rPr>
            <w:rStyle w:val="FootnoteReference"/>
            <w:snapToGrid/>
            <w:szCs w:val="24"/>
          </w:rPr>
          <w:footnoteReference w:id="110"/>
        </w:r>
        <w:r w:rsidR="0072468F" w:rsidRPr="0072468F">
          <w:rPr>
            <w:rStyle w:val="FootnoteReference"/>
          </w:rPr>
          <w:t xml:space="preserve"> </w:t>
        </w:r>
      </w:ins>
      <w:ins w:id="60" w:author="Tierney Edwards" w:date="2013-08-13T12:43:00Z">
        <w:r w:rsidR="0072468F">
          <w:rPr>
            <w:snapToGrid/>
            <w:szCs w:val="24"/>
          </w:rPr>
          <w:t xml:space="preserve">Additionally, the </w:t>
        </w:r>
      </w:ins>
      <w:ins w:id="61" w:author="Tierney Edwards" w:date="2013-08-13T13:00:00Z">
        <w:r w:rsidR="00AE446B">
          <w:rPr>
            <w:snapToGrid/>
            <w:szCs w:val="24"/>
          </w:rPr>
          <w:t>covered entity</w:t>
        </w:r>
      </w:ins>
      <w:ins w:id="62" w:author="Tierney Edwards" w:date="2013-08-13T12:43:00Z">
        <w:r w:rsidR="0072468F">
          <w:rPr>
            <w:snapToGrid/>
            <w:szCs w:val="24"/>
          </w:rPr>
          <w:t xml:space="preserve"> must now inform patients about their right</w:t>
        </w:r>
      </w:ins>
      <w:ins w:id="63" w:author="Tierney Edwards" w:date="2013-08-13T12:48:00Z">
        <w:r w:rsidR="0072468F">
          <w:rPr>
            <w:snapToGrid/>
            <w:szCs w:val="24"/>
          </w:rPr>
          <w:t>s</w:t>
        </w:r>
      </w:ins>
      <w:ins w:id="64" w:author="Tierney Edwards" w:date="2013-08-13T12:43:00Z">
        <w:r w:rsidR="0072468F">
          <w:rPr>
            <w:snapToGrid/>
            <w:szCs w:val="24"/>
          </w:rPr>
          <w:t xml:space="preserve"> to n</w:t>
        </w:r>
        <w:r w:rsidR="00AE446B">
          <w:rPr>
            <w:snapToGrid/>
            <w:szCs w:val="24"/>
          </w:rPr>
          <w:t>otice if there is a</w:t>
        </w:r>
      </w:ins>
      <w:ins w:id="65" w:author="Tierney Edwards" w:date="2013-08-13T12:54:00Z">
        <w:r w:rsidR="00AE446B">
          <w:rPr>
            <w:snapToGrid/>
            <w:szCs w:val="24"/>
          </w:rPr>
          <w:t xml:space="preserve">n </w:t>
        </w:r>
      </w:ins>
      <w:ins w:id="66" w:author="Tierney Edwards" w:date="2013-08-13T12:55:00Z">
        <w:r w:rsidR="00AE446B">
          <w:rPr>
            <w:snapToGrid/>
            <w:szCs w:val="24"/>
          </w:rPr>
          <w:t>information</w:t>
        </w:r>
      </w:ins>
      <w:ins w:id="67" w:author="Tierney Edwards" w:date="2013-08-13T12:54:00Z">
        <w:r w:rsidR="00AE446B">
          <w:rPr>
            <w:snapToGrid/>
            <w:szCs w:val="24"/>
          </w:rPr>
          <w:t xml:space="preserve"> </w:t>
        </w:r>
      </w:ins>
      <w:ins w:id="68" w:author="Tierney Edwards" w:date="2013-08-13T12:48:00Z">
        <w:r w:rsidR="0072468F">
          <w:rPr>
            <w:snapToGrid/>
            <w:szCs w:val="24"/>
          </w:rPr>
          <w:t xml:space="preserve">breach, as well as </w:t>
        </w:r>
      </w:ins>
      <w:ins w:id="69" w:author="Tierney Edwards" w:date="2013-08-13T12:43:00Z">
        <w:r w:rsidR="0072468F">
          <w:rPr>
            <w:snapToGrid/>
            <w:szCs w:val="24"/>
          </w:rPr>
          <w:t xml:space="preserve">their rights regarding </w:t>
        </w:r>
      </w:ins>
      <w:ins w:id="70" w:author="Tierney Edwards" w:date="2013-08-13T13:02:00Z">
        <w:r w:rsidR="00AE446B">
          <w:rPr>
            <w:snapToGrid/>
            <w:szCs w:val="24"/>
          </w:rPr>
          <w:t xml:space="preserve">the </w:t>
        </w:r>
      </w:ins>
      <w:ins w:id="71" w:author="Tierney Edwards" w:date="2013-08-13T12:43:00Z">
        <w:r w:rsidR="0072468F">
          <w:rPr>
            <w:snapToGrid/>
            <w:szCs w:val="24"/>
          </w:rPr>
          <w:t xml:space="preserve">use </w:t>
        </w:r>
      </w:ins>
      <w:ins w:id="72" w:author="Tierney Edwards" w:date="2013-08-13T13:02:00Z">
        <w:r w:rsidR="00AE446B">
          <w:rPr>
            <w:snapToGrid/>
            <w:szCs w:val="24"/>
          </w:rPr>
          <w:t xml:space="preserve">of their genetic information for </w:t>
        </w:r>
      </w:ins>
      <w:ins w:id="73" w:author="Tierney Edwards" w:date="2013-08-13T12:43:00Z">
        <w:r w:rsidR="0072468F">
          <w:rPr>
            <w:snapToGrid/>
            <w:szCs w:val="24"/>
          </w:rPr>
          <w:t>health plan underwriting purposes</w:t>
        </w:r>
        <w:commentRangeStart w:id="74"/>
        <w:r w:rsidR="0072468F">
          <w:rPr>
            <w:snapToGrid/>
            <w:szCs w:val="24"/>
          </w:rPr>
          <w:t>.</w:t>
        </w:r>
      </w:ins>
      <w:commentRangeEnd w:id="74"/>
      <w:r w:rsidR="006D672A">
        <w:rPr>
          <w:rStyle w:val="CommentReference"/>
        </w:rPr>
        <w:commentReference w:id="74"/>
      </w:r>
      <w:ins w:id="75" w:author="Tierney Edwards" w:date="2013-08-13T12:43:00Z">
        <w:r w:rsidR="0072468F">
          <w:rPr>
            <w:snapToGrid/>
            <w:szCs w:val="24"/>
          </w:rPr>
          <w:t xml:space="preserve">  </w:t>
        </w:r>
      </w:ins>
      <w:bookmarkStart w:id="76" w:name="_ftnref2"/>
      <w:bookmarkEnd w:id="76"/>
      <w:ins w:id="77" w:author="Tierney Edwards" w:date="2013-08-13T12:45:00Z">
        <w:r w:rsidR="0072468F">
          <w:rPr>
            <w:snapToGrid/>
            <w:szCs w:val="24"/>
          </w:rPr>
          <w:t xml:space="preserve">In addition to these new </w:t>
        </w:r>
      </w:ins>
      <w:ins w:id="78" w:author="Tierney Edwards" w:date="2013-08-13T12:46:00Z">
        <w:r w:rsidR="0072468F">
          <w:rPr>
            <w:snapToGrid/>
            <w:szCs w:val="24"/>
          </w:rPr>
          <w:t>requirements</w:t>
        </w:r>
      </w:ins>
      <w:ins w:id="79" w:author="Tierney Edwards" w:date="2013-08-13T12:45:00Z">
        <w:r w:rsidR="0072468F">
          <w:rPr>
            <w:snapToGrid/>
            <w:szCs w:val="24"/>
          </w:rPr>
          <w:t>,</w:t>
        </w:r>
      </w:ins>
      <w:ins w:id="80" w:author="Tierney Edwards" w:date="2013-08-13T12:46:00Z">
        <w:r w:rsidR="0072468F">
          <w:rPr>
            <w:snapToGrid/>
            <w:szCs w:val="24"/>
          </w:rPr>
          <w:t xml:space="preserve"> </w:t>
        </w:r>
      </w:ins>
      <w:r>
        <w:t>HIPAA sets forth a very long list of items that must be included in the Notice of Privacy Practices that are too detailed to be included in this Guide.</w:t>
      </w:r>
      <w:r w:rsidR="00A17CF3">
        <w:rPr>
          <w:rStyle w:val="FootnoteReference"/>
        </w:rPr>
        <w:footnoteReference w:id="111"/>
      </w:r>
      <w:r>
        <w:t xml:space="preserve"> </w:t>
      </w:r>
      <w:ins w:id="81" w:author="Tierney Edwards" w:date="2013-08-13T12:49:00Z">
        <w:r w:rsidR="0072468F">
          <w:t>September 23, 2013 is</w:t>
        </w:r>
        <w:r w:rsidR="00AE446B">
          <w:t xml:space="preserve"> the deadline </w:t>
        </w:r>
        <w:r w:rsidR="00AE446B">
          <w:lastRenderedPageBreak/>
          <w:t>by which</w:t>
        </w:r>
      </w:ins>
      <w:ins w:id="82" w:author="Tierney Edwards" w:date="2013-08-13T12:59:00Z">
        <w:r w:rsidR="00AE446B">
          <w:t xml:space="preserve"> covered entities</w:t>
        </w:r>
      </w:ins>
      <w:ins w:id="83" w:author="Tierney Edwards" w:date="2013-08-13T12:55:00Z">
        <w:r w:rsidR="00AE446B">
          <w:t xml:space="preserve"> must be in compliance with these new requirements, or else risk facing patient complaints, </w:t>
        </w:r>
      </w:ins>
      <w:ins w:id="84" w:author="Tierney Edwards" w:date="2013-08-13T12:56:00Z">
        <w:r w:rsidR="00AE446B">
          <w:t>governmental</w:t>
        </w:r>
      </w:ins>
      <w:ins w:id="85" w:author="Tierney Edwards" w:date="2013-08-13T12:55:00Z">
        <w:r w:rsidR="00AE446B">
          <w:t xml:space="preserve"> </w:t>
        </w:r>
      </w:ins>
      <w:ins w:id="86" w:author="Tierney Edwards" w:date="2013-08-13T12:56:00Z">
        <w:r w:rsidR="00AE446B">
          <w:t>investigations, and civil and criminal penalties</w:t>
        </w:r>
        <w:commentRangeStart w:id="87"/>
        <w:r w:rsidR="00AE446B">
          <w:t>.</w:t>
        </w:r>
      </w:ins>
      <w:commentRangeEnd w:id="87"/>
      <w:r w:rsidR="006D672A">
        <w:rPr>
          <w:rStyle w:val="CommentReference"/>
        </w:rPr>
        <w:commentReference w:id="87"/>
      </w:r>
      <w:r>
        <w:t xml:space="preserve"> For assistance in preparing a plain language Notice of Privacy Practices, please go to </w:t>
      </w:r>
      <w:r w:rsidR="0045588F">
        <w:fldChar w:fldCharType="begin"/>
      </w:r>
      <w:r w:rsidR="00B14F17">
        <w:instrText>HYPERLINK "http://www.hhs.gov/ocr/privacy/hipaa/understanding/coveredentities/notice.html"</w:instrText>
      </w:r>
      <w:r w:rsidR="0045588F">
        <w:fldChar w:fldCharType="separate"/>
      </w:r>
      <w:r w:rsidR="00A17CF3" w:rsidRPr="0089345A">
        <w:rPr>
          <w:rStyle w:val="Hyperlink"/>
        </w:rPr>
        <w:t>http://www.hhs.gov/ocr/privacy/hipaa/understanding/coveredentities/notice.html</w:t>
      </w:r>
      <w:r w:rsidR="0045588F">
        <w:fldChar w:fldCharType="end"/>
      </w:r>
      <w:r>
        <w:t>.</w:t>
      </w:r>
    </w:p>
    <w:p w:rsidR="0067525D" w:rsidRDefault="0067525D" w:rsidP="0067525D">
      <w:pPr>
        <w:tabs>
          <w:tab w:val="left" w:pos="-720"/>
        </w:tabs>
        <w:suppressAutoHyphens/>
      </w:pPr>
    </w:p>
    <w:p w:rsidR="0067525D" w:rsidRDefault="0067525D" w:rsidP="0067525D">
      <w:pPr>
        <w:pStyle w:val="Heading2"/>
      </w:pPr>
      <w:r>
        <w:t>What may happen if a physician fails to comply with requirements of the UHCIA?</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fails to comply with UHCIA requirements, a patient may bring a lawsuit against a physician who fails to comply with the requirements of the UHCIA.</w:t>
      </w:r>
      <w:r w:rsidR="00C651F7">
        <w:rPr>
          <w:rStyle w:val="FootnoteReference"/>
        </w:rPr>
        <w:footnoteReference w:id="112"/>
      </w:r>
      <w:r>
        <w:t xml:space="preserve">  In such a lawsuit, the patient may obtain a court order compelling the physician to comply with the law and may recover any actual damages sustained as a result of the physician’s failure to comply with the law.</w:t>
      </w:r>
      <w:r w:rsidR="00E05F0F">
        <w:rPr>
          <w:rStyle w:val="FootnoteReference"/>
        </w:rPr>
        <w:footnoteReference w:id="113"/>
      </w:r>
      <w:r>
        <w:t xml:space="preserve">  If the patient prevails, the patient may also recover reasonable attorneys’ fees and expenses incurred in bringing the action.</w:t>
      </w:r>
      <w:r w:rsidR="00E05F0F">
        <w:rPr>
          <w:rStyle w:val="FootnoteReference"/>
        </w:rPr>
        <w:footnoteReference w:id="114"/>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may happen if a physician </w:t>
      </w:r>
      <w:commentRangeStart w:id="88"/>
      <w:r>
        <w:rPr>
          <w:b/>
        </w:rPr>
        <w:t xml:space="preserve">fails to comply </w:t>
      </w:r>
      <w:commentRangeEnd w:id="88"/>
      <w:r w:rsidR="002E2918">
        <w:rPr>
          <w:rStyle w:val="CommentReference"/>
        </w:rPr>
        <w:commentReference w:id="88"/>
      </w:r>
      <w:r>
        <w:rPr>
          <w:b/>
        </w:rPr>
        <w:t xml:space="preserve">with HIPAA requirements? </w:t>
      </w:r>
    </w:p>
    <w:p w:rsidR="0067525D" w:rsidRDefault="0067525D" w:rsidP="0067525D">
      <w:pPr>
        <w:tabs>
          <w:tab w:val="left" w:pos="-720"/>
        </w:tabs>
        <w:suppressAutoHyphens/>
      </w:pPr>
    </w:p>
    <w:p w:rsidR="0067525D" w:rsidRDefault="0067525D" w:rsidP="0067525D">
      <w:pPr>
        <w:tabs>
          <w:tab w:val="left" w:pos="-720"/>
        </w:tabs>
        <w:suppressAutoHyphens/>
      </w:pPr>
      <w:r>
        <w:tab/>
        <w:t>If a physician fails to comply with HIPAA requirements, a patient may file a complaint with the Office for Civil Rights (OCR), who may in turn investigate the physician.</w:t>
      </w:r>
      <w:r w:rsidR="00E05F0F">
        <w:rPr>
          <w:rStyle w:val="FootnoteReference"/>
        </w:rPr>
        <w:footnoteReference w:id="115"/>
      </w:r>
      <w:r>
        <w:t xml:space="preserve">  The physician must cooperate with the investigation and give the OCR access to the physician’s facilities, books, and records.</w:t>
      </w:r>
      <w:r w:rsidR="00E05F0F">
        <w:rPr>
          <w:rStyle w:val="FootnoteReference"/>
        </w:rPr>
        <w:footnoteReference w:id="116"/>
      </w:r>
      <w:r>
        <w:t xml:space="preserve">  If the OCR finds that the physician has violated HIPAA, it may impose civil monetary penalties of up to $100 per person for each violation, and up to $25,000 for violations of a single standard within the calendar year.</w:t>
      </w:r>
      <w:r w:rsidR="00E05F0F">
        <w:rPr>
          <w:rStyle w:val="FootnoteReference"/>
        </w:rPr>
        <w:footnoteReference w:id="117"/>
      </w:r>
      <w:r>
        <w:t xml:space="preserve">  Criminal penalties for wrongful disclosure of protected health information can also be imposed which, upon conviction, could result in fines of up to $50,000 and imprisonment for up to one year</w:t>
      </w:r>
      <w:r w:rsidR="00E05F0F">
        <w:t>, or both</w:t>
      </w:r>
      <w:r>
        <w:t>.</w:t>
      </w:r>
      <w:r w:rsidR="00B67B7E">
        <w:rPr>
          <w:rStyle w:val="FootnoteReference"/>
        </w:rPr>
        <w:footnoteReference w:id="118"/>
      </w:r>
      <w:r>
        <w:t xml:space="preserve">  For criminal offenses involving conduct, the possible penalties include fines of up to $250,000 and imprisonment for up to 10 years.</w:t>
      </w:r>
      <w:r w:rsidR="00B67B7E">
        <w:rPr>
          <w:rStyle w:val="FootnoteReference"/>
        </w:rPr>
        <w:footnoteReference w:id="119"/>
      </w:r>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Pr>
          <w:rStyle w:val="FootnoteReference"/>
        </w:rPr>
        <w:footnoteReference w:id="120"/>
      </w:r>
    </w:p>
    <w:p w:rsidR="0067525D" w:rsidRDefault="0067525D" w:rsidP="0067525D">
      <w:pPr>
        <w:tabs>
          <w:tab w:val="left" w:pos="-720"/>
        </w:tabs>
        <w:suppressAutoHyphens/>
      </w:pPr>
    </w:p>
    <w:p w:rsidR="0067525D" w:rsidRDefault="0067525D" w:rsidP="0067525D">
      <w:pPr>
        <w:pStyle w:val="Heading2"/>
      </w:pPr>
      <w:r>
        <w:lastRenderedPageBreak/>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Pr>
          <w:rStyle w:val="FootnoteReference"/>
        </w:rPr>
        <w:footnoteReference w:id="121"/>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22"/>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23"/>
      </w:r>
      <w:r>
        <w:t xml:space="preserve">  HIPAA’s Security Rule also imposes a wide range of obligations for maintaining the security of health care information which are beyond the scope of this Guide.</w:t>
      </w:r>
      <w:r w:rsidR="001A151A">
        <w:rPr>
          <w:rStyle w:val="FootnoteReference"/>
        </w:rPr>
        <w:footnoteReference w:id="124"/>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Yes, action must be taken to delete outdated and incorrect facsimile or other telephone numbers from computers, facsimile machines, or other databases.</w:t>
      </w:r>
      <w:r w:rsidR="002003B8">
        <w:rPr>
          <w:rStyle w:val="FootnoteReference"/>
        </w:rPr>
        <w:footnoteReference w:id="125"/>
      </w:r>
      <w:r>
        <w:t xml:space="preserve">  When transmitting health care information by facsimile to a recipient that is not regularly sent such information, the physician must verify that the number is accurate before transmitting the information.</w:t>
      </w:r>
      <w:r w:rsidR="002003B8">
        <w:rPr>
          <w:rStyle w:val="FootnoteReference"/>
        </w:rPr>
        <w:footnoteReference w:id="126"/>
      </w:r>
    </w:p>
    <w:p w:rsidR="0067525D" w:rsidRDefault="0067525D" w:rsidP="0067525D"/>
    <w:p w:rsidR="0067525D" w:rsidRDefault="0067525D" w:rsidP="0067525D">
      <w:pPr>
        <w:keepNext/>
        <w:rPr>
          <w:b/>
        </w:rPr>
      </w:pPr>
      <w:r>
        <w:rPr>
          <w:b/>
        </w:rPr>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0"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pm" w:date="2013-08-13T15:06:00Z" w:initials="dpm">
    <w:p w:rsidR="002E2918" w:rsidRDefault="002E2918">
      <w:pPr>
        <w:pStyle w:val="CommentText"/>
      </w:pPr>
      <w:r>
        <w:rPr>
          <w:rStyle w:val="CommentReference"/>
        </w:rPr>
        <w:annotationRef/>
      </w:r>
      <w:r>
        <w:t>Need to add a new question/answer about the expansion of individual rights to restrict certain health plan disclosures. We can talk about the details, but there are differences in the way that is applied to private insurance, Medicare and Medicaid.</w:t>
      </w:r>
    </w:p>
    <w:p w:rsidR="002E2918" w:rsidRDefault="002E2918">
      <w:pPr>
        <w:pStyle w:val="CommentText"/>
      </w:pPr>
    </w:p>
    <w:p w:rsidR="002E2918" w:rsidRDefault="002E2918">
      <w:pPr>
        <w:pStyle w:val="CommentText"/>
      </w:pPr>
      <w:r>
        <w:t xml:space="preserve">There are also new rules regarding breach notification.  </w:t>
      </w:r>
      <w:r w:rsidR="00BE6336">
        <w:t>That information should be added in as a new question/answer which also defines what a breach is according to the Privacy Rule, and sets forth steps regarding what response the practice should take. I can help you with that one.</w:t>
      </w:r>
    </w:p>
  </w:comment>
  <w:comment w:id="13" w:author="dpm" w:date="2013-08-13T14:38:00Z" w:initials="dpm">
    <w:p w:rsidR="00550F16" w:rsidRDefault="00550F16">
      <w:pPr>
        <w:pStyle w:val="CommentText"/>
      </w:pPr>
      <w:r>
        <w:rPr>
          <w:rStyle w:val="CommentReference"/>
        </w:rPr>
        <w:annotationRef/>
      </w:r>
      <w:r>
        <w:t>Probably should include information about needing an authorization for communications for which the CE has been paid remuneration (i.e. marketing or sale of PHI).</w:t>
      </w:r>
    </w:p>
  </w:comment>
  <w:comment w:id="14" w:author="dpm" w:date="2013-08-13T14:39:00Z" w:initials="dpm">
    <w:p w:rsidR="00550F16" w:rsidRDefault="00550F16">
      <w:pPr>
        <w:pStyle w:val="CommentText"/>
      </w:pPr>
      <w:r>
        <w:rPr>
          <w:rStyle w:val="CommentReference"/>
        </w:rPr>
        <w:annotationRef/>
      </w:r>
      <w:r>
        <w:t>Please update with changes related to disclosure about a decedent.</w:t>
      </w:r>
    </w:p>
  </w:comment>
  <w:comment w:id="15" w:author="dpm" w:date="2013-08-13T14:25:00Z" w:initials="dpm">
    <w:p w:rsidR="006D672A" w:rsidRDefault="006D672A">
      <w:pPr>
        <w:pStyle w:val="CommentText"/>
      </w:pPr>
      <w:r>
        <w:rPr>
          <w:rStyle w:val="CommentReference"/>
        </w:rPr>
        <w:annotationRef/>
      </w:r>
      <w:r>
        <w:t>Aren’t there new rules expanding the list of entities which must have a signed BAA with a CE?</w:t>
      </w:r>
    </w:p>
  </w:comment>
  <w:comment w:id="16" w:author="dpm" w:date="2013-08-13T14:33:00Z" w:initials="dpm">
    <w:p w:rsidR="006D672A" w:rsidRDefault="006D672A">
      <w:pPr>
        <w:pStyle w:val="CommentText"/>
      </w:pPr>
      <w:r>
        <w:rPr>
          <w:rStyle w:val="CommentReference"/>
        </w:rPr>
        <w:annotationRef/>
      </w:r>
      <w:r>
        <w:t xml:space="preserve">Also, there are new vicarious liability consequences under a BAA which should probably be </w:t>
      </w:r>
      <w:r w:rsidR="00550F16">
        <w:t>mentioned here, in the question above, or in a new question.</w:t>
      </w:r>
    </w:p>
  </w:comment>
  <w:comment w:id="17" w:author="dpm" w:date="2013-08-13T14:44:00Z" w:initials="dpm">
    <w:p w:rsidR="00CB222E" w:rsidRDefault="00CB222E">
      <w:pPr>
        <w:pStyle w:val="CommentText"/>
      </w:pPr>
      <w:r>
        <w:rPr>
          <w:rStyle w:val="CommentReference"/>
        </w:rPr>
        <w:annotationRef/>
      </w:r>
      <w:r>
        <w:t xml:space="preserve">The second </w:t>
      </w:r>
      <w:r w:rsidRPr="00B17F00">
        <w:rPr>
          <w:rFonts w:ascii="Calibri" w:hAnsi="Calibri" w:cs="Calibri"/>
        </w:rPr>
        <w:t>¶</w:t>
      </w:r>
      <w:r>
        <w:t xml:space="preserve"> seems to be getting too long – is there a way to break it up after you add what I suggest?</w:t>
      </w:r>
    </w:p>
  </w:comment>
  <w:comment w:id="46" w:author="dpm" w:date="2013-08-13T14:42:00Z" w:initials="dpm">
    <w:p w:rsidR="00550F16" w:rsidRDefault="00550F16">
      <w:pPr>
        <w:pStyle w:val="CommentText"/>
      </w:pPr>
      <w:r>
        <w:rPr>
          <w:rStyle w:val="CommentReference"/>
        </w:rPr>
        <w:annotationRef/>
      </w:r>
      <w:r>
        <w:t>Should list the categories that require authorization.</w:t>
      </w:r>
    </w:p>
  </w:comment>
  <w:comment w:id="56" w:author="dpm" w:date="2013-08-13T14:43:00Z" w:initials="dpm">
    <w:p w:rsidR="00550F16" w:rsidRDefault="00550F16">
      <w:pPr>
        <w:pStyle w:val="CommentText"/>
      </w:pPr>
      <w:r>
        <w:rPr>
          <w:rStyle w:val="CommentReference"/>
        </w:rPr>
        <w:annotationRef/>
      </w:r>
      <w:r>
        <w:t>Probably should list these if the list is not too long. There must be a mention of fundraising</w:t>
      </w:r>
      <w:r w:rsidR="00CB222E">
        <w:t xml:space="preserve"> communications and the patient’s right to opt out.</w:t>
      </w:r>
    </w:p>
  </w:comment>
  <w:comment w:id="74" w:author="dpm" w:date="2013-08-13T14:28:00Z" w:initials="dpm">
    <w:p w:rsidR="006D672A" w:rsidRDefault="006D672A">
      <w:pPr>
        <w:pStyle w:val="CommentText"/>
      </w:pPr>
      <w:r>
        <w:rPr>
          <w:rStyle w:val="CommentReference"/>
        </w:rPr>
        <w:annotationRef/>
      </w:r>
      <w:r>
        <w:t xml:space="preserve">Is there a </w:t>
      </w:r>
      <w:proofErr w:type="spellStart"/>
      <w:r>
        <w:t>cite</w:t>
      </w:r>
      <w:proofErr w:type="spellEnd"/>
      <w:r>
        <w:t xml:space="preserve"> for this (even if it’s just “id”)?</w:t>
      </w:r>
    </w:p>
  </w:comment>
  <w:comment w:id="87" w:author="dpm" w:date="2013-08-13T14:29:00Z" w:initials="dpm">
    <w:p w:rsidR="006D672A" w:rsidRDefault="006D672A">
      <w:pPr>
        <w:pStyle w:val="CommentText"/>
      </w:pPr>
      <w:r>
        <w:rPr>
          <w:rStyle w:val="CommentReference"/>
        </w:rPr>
        <w:annotationRef/>
      </w:r>
      <w:r>
        <w:t>Cite please, for the penalties.</w:t>
      </w:r>
    </w:p>
  </w:comment>
  <w:comment w:id="88" w:author="dpm" w:date="2013-08-13T14:54:00Z" w:initials="dpm">
    <w:p w:rsidR="002E2918" w:rsidRDefault="002E2918">
      <w:pPr>
        <w:pStyle w:val="CommentText"/>
      </w:pPr>
      <w:r>
        <w:rPr>
          <w:rStyle w:val="CommentReference"/>
        </w:rPr>
        <w:annotationRef/>
      </w:r>
      <w:r>
        <w:t>Have the penalties become stiffer? If so, that should be mentioned.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672A" w:rsidRDefault="006D672A" w:rsidP="00AC0331">
      <w:r>
        <w:separator/>
      </w:r>
    </w:p>
  </w:endnote>
  <w:endnote w:type="continuationSeparator" w:id="0">
    <w:p w:rsidR="006D672A" w:rsidRDefault="006D672A"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672A" w:rsidRDefault="006D672A" w:rsidP="00AC0331">
      <w:r>
        <w:separator/>
      </w:r>
    </w:p>
  </w:footnote>
  <w:footnote w:type="continuationSeparator" w:id="0">
    <w:p w:rsidR="006D672A" w:rsidRDefault="006D672A" w:rsidP="00AC0331">
      <w:r>
        <w:continuationSeparator/>
      </w:r>
    </w:p>
  </w:footnote>
  <w:footnote w:id="1">
    <w:p w:rsidR="006D672A" w:rsidRDefault="006D672A">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6D672A" w:rsidRDefault="006D672A">
      <w:pPr>
        <w:pStyle w:val="FootnoteText"/>
      </w:pPr>
      <w:r>
        <w:rPr>
          <w:rStyle w:val="FootnoteReference"/>
        </w:rPr>
        <w:footnoteRef/>
      </w:r>
      <w:r>
        <w:t xml:space="preserve"> </w:t>
      </w:r>
      <w:proofErr w:type="gramStart"/>
      <w:r>
        <w:t>45 C.F.R. § 160.103.</w:t>
      </w:r>
      <w:bookmarkStart w:id="2" w:name="_GoBack"/>
      <w:bookmarkEnd w:id="2"/>
      <w:proofErr w:type="gramEnd"/>
    </w:p>
  </w:footnote>
  <w:footnote w:id="3">
    <w:p w:rsidR="006D672A" w:rsidRDefault="006D672A">
      <w:pPr>
        <w:pStyle w:val="FootnoteText"/>
      </w:pPr>
      <w:r>
        <w:rPr>
          <w:rStyle w:val="FootnoteReference"/>
        </w:rPr>
        <w:footnoteRef/>
      </w:r>
      <w:r>
        <w:t xml:space="preserve"> </w:t>
      </w:r>
      <w:proofErr w:type="gramStart"/>
      <w:r>
        <w:t>45 C.F.R. § 164.530(a).</w:t>
      </w:r>
      <w:proofErr w:type="gramEnd"/>
    </w:p>
  </w:footnote>
  <w:footnote w:id="4">
    <w:p w:rsidR="006D672A" w:rsidRDefault="006D672A">
      <w:pPr>
        <w:pStyle w:val="FootnoteText"/>
      </w:pPr>
      <w:r>
        <w:rPr>
          <w:rStyle w:val="FootnoteReference"/>
        </w:rPr>
        <w:footnoteRef/>
      </w:r>
      <w:r>
        <w:t xml:space="preserve"> </w:t>
      </w:r>
      <w:proofErr w:type="gramStart"/>
      <w:r>
        <w:t>45 C.F.R. § 164.308(a).</w:t>
      </w:r>
      <w:proofErr w:type="gramEnd"/>
    </w:p>
  </w:footnote>
  <w:footnote w:id="5">
    <w:p w:rsidR="006D672A" w:rsidRDefault="006D672A">
      <w:pPr>
        <w:pStyle w:val="FootnoteText"/>
      </w:pPr>
      <w:r>
        <w:rPr>
          <w:rStyle w:val="FootnoteReference"/>
        </w:rPr>
        <w:footnoteRef/>
      </w:r>
      <w:r>
        <w:t xml:space="preserve"> </w:t>
      </w:r>
      <w:proofErr w:type="gramStart"/>
      <w:r>
        <w:t>45 C.F.R. § 164.306(a).</w:t>
      </w:r>
      <w:proofErr w:type="gramEnd"/>
    </w:p>
  </w:footnote>
  <w:footnote w:id="6">
    <w:p w:rsidR="006D672A" w:rsidRDefault="006D672A">
      <w:pPr>
        <w:pStyle w:val="FootnoteText"/>
      </w:pPr>
      <w:ins w:id="12" w:author="Tierney Edwards" w:date="2013-08-13T11:50:00Z">
        <w:r>
          <w:rPr>
            <w:rStyle w:val="FootnoteReference"/>
          </w:rPr>
          <w:footnoteRef/>
        </w:r>
        <w:r>
          <w:t xml:space="preserve"> </w:t>
        </w:r>
        <w:r w:rsidRPr="00A756EC">
          <w:rPr>
            <w:snapToGrid/>
            <w:szCs w:val="24"/>
          </w:rPr>
          <w:t>45 C.F.R. § 164.520</w:t>
        </w:r>
      </w:ins>
    </w:p>
  </w:footnote>
  <w:footnote w:id="7">
    <w:p w:rsidR="006D672A" w:rsidRDefault="006D672A">
      <w:pPr>
        <w:pStyle w:val="FootnoteText"/>
      </w:pPr>
      <w:r>
        <w:rPr>
          <w:rStyle w:val="FootnoteReference"/>
        </w:rPr>
        <w:footnoteRef/>
      </w:r>
      <w:r>
        <w:t xml:space="preserve"> </w:t>
      </w:r>
      <w:proofErr w:type="gramStart"/>
      <w:r>
        <w:t>45 C.F.R. § 160.103.</w:t>
      </w:r>
      <w:proofErr w:type="gramEnd"/>
    </w:p>
  </w:footnote>
  <w:footnote w:id="8">
    <w:p w:rsidR="006D672A" w:rsidRDefault="006D672A">
      <w:pPr>
        <w:pStyle w:val="FootnoteText"/>
      </w:pPr>
      <w:r>
        <w:rPr>
          <w:rStyle w:val="FootnoteReference"/>
        </w:rPr>
        <w:footnoteRef/>
      </w:r>
      <w:r>
        <w:t xml:space="preserve"> </w:t>
      </w:r>
      <w:proofErr w:type="gramStart"/>
      <w:r>
        <w:t>45 C.F.R. § 160.103.</w:t>
      </w:r>
      <w:proofErr w:type="gramEnd"/>
    </w:p>
  </w:footnote>
  <w:footnote w:id="9">
    <w:p w:rsidR="006D672A" w:rsidRDefault="006D672A">
      <w:pPr>
        <w:pStyle w:val="FootnoteText"/>
      </w:pPr>
      <w:r>
        <w:rPr>
          <w:rStyle w:val="FootnoteReference"/>
        </w:rPr>
        <w:footnoteRef/>
      </w:r>
      <w:r>
        <w:t xml:space="preserve"> </w:t>
      </w:r>
      <w:proofErr w:type="gramStart"/>
      <w:r>
        <w:t>RCW 70.02.010(7).</w:t>
      </w:r>
      <w:proofErr w:type="gramEnd"/>
    </w:p>
  </w:footnote>
  <w:footnote w:id="10">
    <w:p w:rsidR="006D672A" w:rsidRDefault="006D672A">
      <w:pPr>
        <w:pStyle w:val="FootnoteText"/>
      </w:pPr>
      <w:r>
        <w:rPr>
          <w:rStyle w:val="FootnoteReference"/>
        </w:rPr>
        <w:footnoteRef/>
      </w:r>
      <w:r>
        <w:t xml:space="preserve"> </w:t>
      </w:r>
      <w:proofErr w:type="gramStart"/>
      <w:r>
        <w:t>45 C.F.R. § 164.512; RCW 70.02.050.</w:t>
      </w:r>
      <w:proofErr w:type="gramEnd"/>
    </w:p>
  </w:footnote>
  <w:footnote w:id="11">
    <w:p w:rsidR="006D672A" w:rsidRDefault="006D672A">
      <w:pPr>
        <w:pStyle w:val="FootnoteText"/>
      </w:pPr>
      <w:r>
        <w:rPr>
          <w:rStyle w:val="FootnoteReference"/>
        </w:rPr>
        <w:footnoteRef/>
      </w:r>
      <w:r>
        <w:t xml:space="preserve"> </w:t>
      </w:r>
      <w:proofErr w:type="gramStart"/>
      <w:r>
        <w:t>45 C.F.R. § 164.508(c); RCW 70.02.030(3); RCW 70.02.080.</w:t>
      </w:r>
      <w:proofErr w:type="gramEnd"/>
    </w:p>
  </w:footnote>
  <w:footnote w:id="12">
    <w:p w:rsidR="006D672A" w:rsidRDefault="006D672A">
      <w:pPr>
        <w:pStyle w:val="FootnoteText"/>
      </w:pPr>
      <w:r>
        <w:rPr>
          <w:rStyle w:val="FootnoteReference"/>
        </w:rPr>
        <w:footnoteRef/>
      </w:r>
      <w:r>
        <w:t xml:space="preserve"> </w:t>
      </w:r>
      <w:proofErr w:type="gramStart"/>
      <w:r>
        <w:t>45 C.F.R. § 164.524; RCW 70.02.030.</w:t>
      </w:r>
      <w:proofErr w:type="gramEnd"/>
    </w:p>
  </w:footnote>
  <w:footnote w:id="13">
    <w:p w:rsidR="006D672A" w:rsidRDefault="006D672A">
      <w:pPr>
        <w:pStyle w:val="FootnoteText"/>
      </w:pPr>
      <w:r>
        <w:rPr>
          <w:rStyle w:val="FootnoteReference"/>
        </w:rPr>
        <w:footnoteRef/>
      </w:r>
      <w:r>
        <w:t xml:space="preserve"> </w:t>
      </w:r>
      <w:proofErr w:type="gramStart"/>
      <w:r>
        <w:t>45 C.F.R. § 164.526; RCW 70.02.100; RCW 70.02.110.</w:t>
      </w:r>
      <w:proofErr w:type="gramEnd"/>
    </w:p>
  </w:footnote>
  <w:footnote w:id="14">
    <w:p w:rsidR="006D672A" w:rsidRDefault="006D672A">
      <w:pPr>
        <w:pStyle w:val="FootnoteText"/>
      </w:pPr>
      <w:r>
        <w:rPr>
          <w:rStyle w:val="FootnoteReference"/>
        </w:rPr>
        <w:footnoteRef/>
      </w:r>
      <w:r>
        <w:t xml:space="preserve"> </w:t>
      </w:r>
      <w:proofErr w:type="gramStart"/>
      <w:r>
        <w:t>45 C.F.R. § 164.512(e); RCW 70.02.060.</w:t>
      </w:r>
      <w:proofErr w:type="gramEnd"/>
    </w:p>
  </w:footnote>
  <w:footnote w:id="15">
    <w:p w:rsidR="006D672A" w:rsidRDefault="006D672A">
      <w:pPr>
        <w:pStyle w:val="FootnoteText"/>
      </w:pPr>
      <w:r>
        <w:rPr>
          <w:rStyle w:val="FootnoteReference"/>
        </w:rPr>
        <w:footnoteRef/>
      </w:r>
      <w:r>
        <w:t xml:space="preserve"> 45 C.F.R. § 164.404 (data breach); 45 C.F.R. § 164.528 (accounting); RCW 70.02.020(2) (accounting).</w:t>
      </w:r>
    </w:p>
  </w:footnote>
  <w:footnote w:id="16">
    <w:p w:rsidR="006D672A" w:rsidRDefault="006D672A">
      <w:pPr>
        <w:pStyle w:val="FootnoteText"/>
      </w:pPr>
      <w:r>
        <w:rPr>
          <w:rStyle w:val="FootnoteReference"/>
        </w:rPr>
        <w:footnoteRef/>
      </w:r>
      <w:r>
        <w:t xml:space="preserve"> 45 C.F.R. § 164.524(c</w:t>
      </w:r>
      <w:proofErr w:type="gramStart"/>
      <w:r>
        <w:t>)(</w:t>
      </w:r>
      <w:proofErr w:type="gramEnd"/>
      <w:r>
        <w:t>4); RCW 70.02.030(2).</w:t>
      </w:r>
    </w:p>
  </w:footnote>
  <w:footnote w:id="17">
    <w:p w:rsidR="006D672A" w:rsidRDefault="006D672A">
      <w:pPr>
        <w:pStyle w:val="FootnoteText"/>
      </w:pPr>
      <w:r>
        <w:rPr>
          <w:rStyle w:val="FootnoteReference"/>
        </w:rPr>
        <w:footnoteRef/>
      </w:r>
      <w:r>
        <w:t xml:space="preserve"> </w:t>
      </w:r>
      <w:proofErr w:type="gramStart"/>
      <w:r>
        <w:t>RCW 70.02.030(3).</w:t>
      </w:r>
      <w:proofErr w:type="gramEnd"/>
    </w:p>
  </w:footnote>
  <w:footnote w:id="18">
    <w:p w:rsidR="006D672A" w:rsidRDefault="006D672A">
      <w:pPr>
        <w:pStyle w:val="FootnoteText"/>
      </w:pPr>
      <w:r>
        <w:rPr>
          <w:rStyle w:val="FootnoteReference"/>
        </w:rPr>
        <w:footnoteRef/>
      </w:r>
      <w:r>
        <w:t xml:space="preserve"> 45 C.F.R. § 164.508(c</w:t>
      </w:r>
      <w:proofErr w:type="gramStart"/>
      <w:r>
        <w:t>)(</w:t>
      </w:r>
      <w:proofErr w:type="gramEnd"/>
      <w:r>
        <w:t>1)(iv).</w:t>
      </w:r>
    </w:p>
  </w:footnote>
  <w:footnote w:id="19">
    <w:p w:rsidR="006D672A" w:rsidRDefault="006D672A">
      <w:pPr>
        <w:pStyle w:val="FootnoteText"/>
      </w:pPr>
      <w:r>
        <w:rPr>
          <w:rStyle w:val="FootnoteReference"/>
        </w:rPr>
        <w:footnoteRef/>
      </w:r>
      <w:r>
        <w:t xml:space="preserve"> 45 C.F.R. § 164.508(c</w:t>
      </w:r>
      <w:proofErr w:type="gramStart"/>
      <w:r>
        <w:t>)(</w:t>
      </w:r>
      <w:proofErr w:type="gramEnd"/>
      <w:r>
        <w:t>3).</w:t>
      </w:r>
    </w:p>
  </w:footnote>
  <w:footnote w:id="20">
    <w:p w:rsidR="006D672A" w:rsidRDefault="006D672A">
      <w:pPr>
        <w:pStyle w:val="FootnoteText"/>
      </w:pPr>
      <w:r>
        <w:rPr>
          <w:rStyle w:val="FootnoteReference"/>
        </w:rPr>
        <w:footnoteRef/>
      </w:r>
      <w:r>
        <w:t xml:space="preserve"> 45 C.F.R. § 164.508(c</w:t>
      </w:r>
      <w:proofErr w:type="gramStart"/>
      <w:r>
        <w:t>)(</w:t>
      </w:r>
      <w:proofErr w:type="gramEnd"/>
      <w:r>
        <w:t>4).</w:t>
      </w:r>
    </w:p>
  </w:footnote>
  <w:footnote w:id="21">
    <w:p w:rsidR="006D672A" w:rsidRDefault="006D672A">
      <w:pPr>
        <w:pStyle w:val="FootnoteText"/>
      </w:pPr>
      <w:r>
        <w:rPr>
          <w:rStyle w:val="FootnoteReference"/>
        </w:rPr>
        <w:footnoteRef/>
      </w:r>
      <w:r>
        <w:t xml:space="preserve"> 45 C.F.R. § 164.508(c</w:t>
      </w:r>
      <w:proofErr w:type="gramStart"/>
      <w:r>
        <w:t>)(</w:t>
      </w:r>
      <w:proofErr w:type="gramEnd"/>
      <w:r>
        <w:t>2).</w:t>
      </w:r>
    </w:p>
  </w:footnote>
  <w:footnote w:id="22">
    <w:p w:rsidR="006D672A" w:rsidRDefault="006D672A">
      <w:pPr>
        <w:pStyle w:val="FootnoteText"/>
      </w:pPr>
      <w:r>
        <w:rPr>
          <w:rStyle w:val="FootnoteReference"/>
        </w:rPr>
        <w:footnoteRef/>
      </w:r>
      <w:r>
        <w:t xml:space="preserve"> </w:t>
      </w:r>
      <w:proofErr w:type="gramStart"/>
      <w:r>
        <w:t>RCW 70.02.030(7).</w:t>
      </w:r>
      <w:proofErr w:type="gramEnd"/>
    </w:p>
  </w:footnote>
  <w:footnote w:id="23">
    <w:p w:rsidR="006D672A" w:rsidRDefault="006D672A">
      <w:pPr>
        <w:pStyle w:val="FootnoteText"/>
      </w:pPr>
      <w:r>
        <w:rPr>
          <w:rStyle w:val="FootnoteReference"/>
        </w:rPr>
        <w:footnoteRef/>
      </w:r>
      <w:r>
        <w:t xml:space="preserve"> 45 C.F.R. § 164.508(c)(1)(v); </w:t>
      </w:r>
    </w:p>
  </w:footnote>
  <w:footnote w:id="24">
    <w:p w:rsidR="006D672A" w:rsidRDefault="006D672A">
      <w:pPr>
        <w:pStyle w:val="FootnoteText"/>
      </w:pPr>
      <w:r>
        <w:rPr>
          <w:rStyle w:val="FootnoteReference"/>
        </w:rPr>
        <w:footnoteRef/>
      </w:r>
      <w:r>
        <w:t xml:space="preserve"> </w:t>
      </w:r>
      <w:proofErr w:type="gramStart"/>
      <w:r>
        <w:t>RCW 70.02.030(6).</w:t>
      </w:r>
      <w:proofErr w:type="gramEnd"/>
    </w:p>
  </w:footnote>
  <w:footnote w:id="25">
    <w:p w:rsidR="006D672A" w:rsidRDefault="006D672A">
      <w:pPr>
        <w:pStyle w:val="FootnoteText"/>
      </w:pPr>
      <w:r>
        <w:rPr>
          <w:rStyle w:val="FootnoteReference"/>
        </w:rPr>
        <w:footnoteRef/>
      </w:r>
      <w:r>
        <w:t xml:space="preserve"> 45 C.F.R. § 164.508(b</w:t>
      </w:r>
      <w:proofErr w:type="gramStart"/>
      <w:r>
        <w:t>)(</w:t>
      </w:r>
      <w:proofErr w:type="gramEnd"/>
      <w:r>
        <w:t>5); RCW 70.02.040.</w:t>
      </w:r>
    </w:p>
  </w:footnote>
  <w:footnote w:id="26">
    <w:p w:rsidR="006D672A" w:rsidRDefault="006D672A">
      <w:pPr>
        <w:pStyle w:val="FootnoteText"/>
      </w:pPr>
      <w:r>
        <w:rPr>
          <w:rStyle w:val="FootnoteReference"/>
        </w:rPr>
        <w:footnoteRef/>
      </w:r>
      <w:r>
        <w:t xml:space="preserve"> </w:t>
      </w:r>
      <w:proofErr w:type="gramStart"/>
      <w:r>
        <w:t>RCW 70.02.040.</w:t>
      </w:r>
      <w:proofErr w:type="gramEnd"/>
    </w:p>
  </w:footnote>
  <w:footnote w:id="27">
    <w:p w:rsidR="006D672A" w:rsidRDefault="006D672A">
      <w:pPr>
        <w:pStyle w:val="FootnoteText"/>
      </w:pPr>
      <w:r>
        <w:rPr>
          <w:rStyle w:val="FootnoteReference"/>
        </w:rPr>
        <w:footnoteRef/>
      </w:r>
      <w:r>
        <w:t xml:space="preserve"> </w:t>
      </w:r>
      <w:proofErr w:type="gramStart"/>
      <w:r>
        <w:t>45 C.F.R. § 164.528; RCW 70.02.020(2).</w:t>
      </w:r>
      <w:proofErr w:type="gramEnd"/>
    </w:p>
  </w:footnote>
  <w:footnote w:id="28">
    <w:p w:rsidR="006D672A" w:rsidRDefault="006D672A">
      <w:pPr>
        <w:pStyle w:val="FootnoteText"/>
      </w:pPr>
      <w:r>
        <w:rPr>
          <w:rStyle w:val="FootnoteReference"/>
        </w:rPr>
        <w:footnoteRef/>
      </w:r>
      <w:r>
        <w:t xml:space="preserve"> 45 C.F.R. § 164.528(c</w:t>
      </w:r>
      <w:proofErr w:type="gramStart"/>
      <w:r>
        <w:t>)(</w:t>
      </w:r>
      <w:proofErr w:type="gramEnd"/>
      <w:r>
        <w:t>1).</w:t>
      </w:r>
    </w:p>
  </w:footnote>
  <w:footnote w:id="29">
    <w:p w:rsidR="006D672A" w:rsidRDefault="006D672A">
      <w:pPr>
        <w:pStyle w:val="FootnoteText"/>
      </w:pPr>
      <w:r>
        <w:rPr>
          <w:rStyle w:val="FootnoteReference"/>
        </w:rPr>
        <w:footnoteRef/>
      </w:r>
      <w:r>
        <w:t xml:space="preserve"> 45 C.F.R. § 164.528(c</w:t>
      </w:r>
      <w:proofErr w:type="gramStart"/>
      <w:r>
        <w:t>)(</w:t>
      </w:r>
      <w:proofErr w:type="gramEnd"/>
      <w:r>
        <w:t>1)(ii)(B).</w:t>
      </w:r>
    </w:p>
  </w:footnote>
  <w:footnote w:id="30">
    <w:p w:rsidR="006D672A" w:rsidRDefault="006D672A">
      <w:pPr>
        <w:pStyle w:val="FootnoteText"/>
      </w:pPr>
      <w:r>
        <w:rPr>
          <w:rStyle w:val="FootnoteReference"/>
        </w:rPr>
        <w:footnoteRef/>
      </w:r>
      <w:r>
        <w:t xml:space="preserve"> 45 C.F.R. § 164.528(b</w:t>
      </w:r>
      <w:proofErr w:type="gramStart"/>
      <w:r>
        <w:t>)(</w:t>
      </w:r>
      <w:proofErr w:type="gramEnd"/>
      <w:r>
        <w:t>2).</w:t>
      </w:r>
    </w:p>
  </w:footnote>
  <w:footnote w:id="31">
    <w:p w:rsidR="006D672A" w:rsidRDefault="006D672A">
      <w:pPr>
        <w:pStyle w:val="FootnoteText"/>
      </w:pPr>
      <w:r>
        <w:rPr>
          <w:rStyle w:val="FootnoteReference"/>
        </w:rPr>
        <w:footnoteRef/>
      </w:r>
      <w:r>
        <w:t xml:space="preserve"> 45 C.F.R. § 164.528(c</w:t>
      </w:r>
      <w:proofErr w:type="gramStart"/>
      <w:r>
        <w:t>)(</w:t>
      </w:r>
      <w:proofErr w:type="gramEnd"/>
      <w:r>
        <w:t>2).</w:t>
      </w:r>
    </w:p>
  </w:footnote>
  <w:footnote w:id="32">
    <w:p w:rsidR="006D672A" w:rsidRPr="00727913" w:rsidRDefault="006D672A">
      <w:pPr>
        <w:pStyle w:val="FootnoteText"/>
      </w:pPr>
      <w:r>
        <w:rPr>
          <w:rStyle w:val="FootnoteReference"/>
        </w:rPr>
        <w:footnoteRef/>
      </w:r>
      <w:r>
        <w:t xml:space="preserve"> </w:t>
      </w:r>
      <w:r>
        <w:rPr>
          <w:i/>
        </w:rPr>
        <w:t>Id</w:t>
      </w:r>
      <w:r>
        <w:t>.</w:t>
      </w:r>
    </w:p>
  </w:footnote>
  <w:footnote w:id="33">
    <w:p w:rsidR="006D672A" w:rsidRDefault="006D672A">
      <w:pPr>
        <w:pStyle w:val="FootnoteText"/>
      </w:pPr>
      <w:r>
        <w:rPr>
          <w:rStyle w:val="FootnoteReference"/>
        </w:rPr>
        <w:footnoteRef/>
      </w:r>
      <w:r>
        <w:t xml:space="preserve"> </w:t>
      </w:r>
      <w:proofErr w:type="gramStart"/>
      <w:r>
        <w:t>RCW 71.05.390; RCW 71.05.420; RCW 71.05.630; RCW 71.34.340 (minors).</w:t>
      </w:r>
      <w:proofErr w:type="gramEnd"/>
    </w:p>
  </w:footnote>
  <w:footnote w:id="34">
    <w:p w:rsidR="006D672A" w:rsidRDefault="006D672A">
      <w:pPr>
        <w:pStyle w:val="FootnoteText"/>
      </w:pPr>
      <w:r>
        <w:rPr>
          <w:rStyle w:val="FootnoteReference"/>
        </w:rPr>
        <w:footnoteRef/>
      </w:r>
      <w:r>
        <w:t xml:space="preserve"> </w:t>
      </w:r>
      <w:proofErr w:type="gramStart"/>
      <w:r>
        <w:t>RCW 70.96A.150; RCW 70.96A.230.</w:t>
      </w:r>
      <w:proofErr w:type="gramEnd"/>
    </w:p>
  </w:footnote>
  <w:footnote w:id="35">
    <w:p w:rsidR="006D672A" w:rsidRDefault="006D672A">
      <w:pPr>
        <w:pStyle w:val="FootnoteText"/>
      </w:pPr>
      <w:r>
        <w:rPr>
          <w:rStyle w:val="FootnoteReference"/>
        </w:rPr>
        <w:footnoteRef/>
      </w:r>
      <w:r>
        <w:t xml:space="preserve"> </w:t>
      </w:r>
      <w:proofErr w:type="gramStart"/>
      <w:r>
        <w:t>RCW 70.24.105.</w:t>
      </w:r>
      <w:proofErr w:type="gramEnd"/>
    </w:p>
  </w:footnote>
  <w:footnote w:id="36">
    <w:p w:rsidR="006D672A" w:rsidRDefault="006D672A">
      <w:pPr>
        <w:pStyle w:val="FootnoteText"/>
      </w:pPr>
      <w:r>
        <w:rPr>
          <w:rStyle w:val="FootnoteReference"/>
        </w:rPr>
        <w:footnoteRef/>
      </w:r>
      <w:r>
        <w:t xml:space="preserve"> 45 C.F.R. § 164.508(a</w:t>
      </w:r>
      <w:proofErr w:type="gramStart"/>
      <w:r>
        <w:t>)(</w:t>
      </w:r>
      <w:proofErr w:type="gramEnd"/>
      <w:r>
        <w:t>2).</w:t>
      </w:r>
    </w:p>
  </w:footnote>
  <w:footnote w:id="37">
    <w:p w:rsidR="006D672A" w:rsidRDefault="006D672A">
      <w:pPr>
        <w:pStyle w:val="FootnoteText"/>
      </w:pPr>
      <w:r>
        <w:rPr>
          <w:rStyle w:val="FootnoteReference"/>
        </w:rPr>
        <w:footnoteRef/>
      </w:r>
      <w:r>
        <w:t xml:space="preserve"> 45 C.F.R. § 164.502(g)(3); RCW 70.02.130(1); </w:t>
      </w:r>
    </w:p>
  </w:footnote>
  <w:footnote w:id="38">
    <w:p w:rsidR="006D672A" w:rsidRPr="00FA15A8" w:rsidRDefault="006D672A">
      <w:pPr>
        <w:pStyle w:val="FootnoteText"/>
      </w:pPr>
      <w:r>
        <w:rPr>
          <w:rStyle w:val="FootnoteReference"/>
        </w:rPr>
        <w:footnoteRef/>
      </w:r>
      <w:r>
        <w:t xml:space="preserve"> </w:t>
      </w:r>
      <w:r>
        <w:rPr>
          <w:i/>
        </w:rPr>
        <w:t>Id</w:t>
      </w:r>
      <w:r>
        <w:t>.</w:t>
      </w:r>
    </w:p>
  </w:footnote>
  <w:footnote w:id="39">
    <w:p w:rsidR="006D672A" w:rsidRPr="00FA15A8" w:rsidRDefault="006D672A">
      <w:pPr>
        <w:pStyle w:val="FootnoteText"/>
      </w:pPr>
      <w:r>
        <w:rPr>
          <w:rStyle w:val="FootnoteReference"/>
        </w:rPr>
        <w:footnoteRef/>
      </w:r>
      <w:r>
        <w:t xml:space="preserve"> </w:t>
      </w:r>
      <w:r>
        <w:rPr>
          <w:i/>
        </w:rPr>
        <w:t>Id</w:t>
      </w:r>
      <w:r>
        <w:t>.</w:t>
      </w:r>
    </w:p>
  </w:footnote>
  <w:footnote w:id="40">
    <w:p w:rsidR="006D672A" w:rsidRPr="00826776" w:rsidRDefault="006D672A">
      <w:pPr>
        <w:pStyle w:val="FootnoteText"/>
      </w:pPr>
      <w:r>
        <w:rPr>
          <w:rStyle w:val="FootnoteReference"/>
        </w:rPr>
        <w:footnoteRef/>
      </w:r>
      <w:r>
        <w:t xml:space="preserve"> </w:t>
      </w:r>
      <w:r>
        <w:rPr>
          <w:i/>
        </w:rPr>
        <w:t>Id</w:t>
      </w:r>
      <w:r>
        <w:t>.</w:t>
      </w:r>
    </w:p>
  </w:footnote>
  <w:footnote w:id="41">
    <w:p w:rsidR="006D672A" w:rsidRDefault="006D672A">
      <w:pPr>
        <w:pStyle w:val="FootnoteText"/>
      </w:pPr>
      <w:r>
        <w:rPr>
          <w:rStyle w:val="FootnoteReference"/>
        </w:rPr>
        <w:footnoteRef/>
      </w:r>
      <w:r>
        <w:t xml:space="preserve"> </w:t>
      </w:r>
      <w:proofErr w:type="gramStart"/>
      <w:r>
        <w:t>RCW 26.09.225.</w:t>
      </w:r>
      <w:proofErr w:type="gramEnd"/>
    </w:p>
  </w:footnote>
  <w:footnote w:id="42">
    <w:p w:rsidR="006D672A" w:rsidRDefault="006D672A">
      <w:pPr>
        <w:pStyle w:val="FootnoteText"/>
      </w:pPr>
      <w:r>
        <w:rPr>
          <w:rStyle w:val="FootnoteReference"/>
        </w:rPr>
        <w:footnoteRef/>
      </w:r>
      <w:r>
        <w:t xml:space="preserve"> 45 C.F.R. § 164.502(g</w:t>
      </w:r>
      <w:proofErr w:type="gramStart"/>
      <w:r>
        <w:t>)(</w:t>
      </w:r>
      <w:proofErr w:type="gramEnd"/>
      <w:r>
        <w:t>4).</w:t>
      </w:r>
    </w:p>
  </w:footnote>
  <w:footnote w:id="43">
    <w:p w:rsidR="006D672A" w:rsidRDefault="006D672A">
      <w:pPr>
        <w:pStyle w:val="FootnoteText"/>
      </w:pPr>
      <w:r>
        <w:rPr>
          <w:rStyle w:val="FootnoteReference"/>
        </w:rPr>
        <w:footnoteRef/>
      </w:r>
      <w:r>
        <w:t xml:space="preserve"> </w:t>
      </w:r>
      <w:proofErr w:type="gramStart"/>
      <w:r>
        <w:t>45 C.F.R. § 164.506(c); RCW 70.02.050(1).</w:t>
      </w:r>
      <w:proofErr w:type="gramEnd"/>
    </w:p>
  </w:footnote>
  <w:footnote w:id="44">
    <w:p w:rsidR="006D672A" w:rsidRDefault="006D672A">
      <w:pPr>
        <w:pStyle w:val="FootnoteText"/>
      </w:pPr>
      <w:r>
        <w:rPr>
          <w:rStyle w:val="FootnoteReference"/>
        </w:rPr>
        <w:footnoteRef/>
      </w:r>
      <w:r>
        <w:t xml:space="preserve"> 45 C.F.R. § 164.510(b)(2); </w:t>
      </w:r>
    </w:p>
  </w:footnote>
  <w:footnote w:id="45">
    <w:p w:rsidR="006D672A" w:rsidRDefault="006D672A">
      <w:pPr>
        <w:pStyle w:val="FootnoteText"/>
      </w:pPr>
      <w:r>
        <w:rPr>
          <w:rStyle w:val="FootnoteReference"/>
        </w:rPr>
        <w:footnoteRef/>
      </w:r>
      <w:r>
        <w:t xml:space="preserve"> 45 C.F.R. § 164.510(b</w:t>
      </w:r>
      <w:proofErr w:type="gramStart"/>
      <w:r>
        <w:t>)(</w:t>
      </w:r>
      <w:proofErr w:type="gramEnd"/>
      <w:r>
        <w:t>3); RCW 70.02.050(1)(c).</w:t>
      </w:r>
    </w:p>
  </w:footnote>
  <w:footnote w:id="46">
    <w:p w:rsidR="006D672A" w:rsidRDefault="006D672A">
      <w:pPr>
        <w:pStyle w:val="FootnoteText"/>
      </w:pPr>
      <w:r>
        <w:rPr>
          <w:rStyle w:val="FootnoteReference"/>
        </w:rPr>
        <w:footnoteRef/>
      </w:r>
      <w:r>
        <w:t xml:space="preserve"> 45 C.F.R. § 164.512; RCW 70.02.050</w:t>
      </w:r>
    </w:p>
  </w:footnote>
  <w:footnote w:id="47">
    <w:p w:rsidR="006D672A" w:rsidRDefault="006D672A">
      <w:pPr>
        <w:pStyle w:val="FootnoteText"/>
      </w:pPr>
      <w:r>
        <w:rPr>
          <w:rStyle w:val="FootnoteReference"/>
        </w:rPr>
        <w:footnoteRef/>
      </w:r>
      <w:r>
        <w:t xml:space="preserve"> RCW 70.02.050(1</w:t>
      </w:r>
      <w:proofErr w:type="gramStart"/>
      <w:r>
        <w:t>)(</w:t>
      </w:r>
      <w:proofErr w:type="gramEnd"/>
      <w:r>
        <w:t>b).</w:t>
      </w:r>
    </w:p>
  </w:footnote>
  <w:footnote w:id="48">
    <w:p w:rsidR="006D672A" w:rsidRPr="00DC6B2C" w:rsidRDefault="006D672A">
      <w:pPr>
        <w:pStyle w:val="FootnoteText"/>
      </w:pPr>
      <w:r>
        <w:rPr>
          <w:rStyle w:val="FootnoteReference"/>
        </w:rPr>
        <w:footnoteRef/>
      </w:r>
      <w:r>
        <w:t xml:space="preserve"> </w:t>
      </w:r>
      <w:r>
        <w:rPr>
          <w:i/>
        </w:rPr>
        <w:t>Id</w:t>
      </w:r>
      <w:r>
        <w:t>.</w:t>
      </w:r>
    </w:p>
  </w:footnote>
  <w:footnote w:id="49">
    <w:p w:rsidR="006D672A" w:rsidRDefault="006D672A">
      <w:pPr>
        <w:pStyle w:val="FootnoteText"/>
      </w:pPr>
      <w:r>
        <w:rPr>
          <w:rStyle w:val="FootnoteReference"/>
        </w:rPr>
        <w:footnoteRef/>
      </w:r>
      <w:r>
        <w:t xml:space="preserve"> RCW 70.02.050(1</w:t>
      </w:r>
      <w:proofErr w:type="gramStart"/>
      <w:r>
        <w:t>)(</w:t>
      </w:r>
      <w:proofErr w:type="gramEnd"/>
      <w:r>
        <w:t>d).</w:t>
      </w:r>
    </w:p>
  </w:footnote>
  <w:footnote w:id="50">
    <w:p w:rsidR="006D672A" w:rsidRDefault="006D672A">
      <w:pPr>
        <w:pStyle w:val="FootnoteText"/>
      </w:pPr>
      <w:r>
        <w:rPr>
          <w:rStyle w:val="FootnoteReference"/>
        </w:rPr>
        <w:footnoteRef/>
      </w:r>
      <w:r>
        <w:t xml:space="preserve"> RCW 70.02.050(1</w:t>
      </w:r>
      <w:proofErr w:type="gramStart"/>
      <w:r>
        <w:t>)(</w:t>
      </w:r>
      <w:proofErr w:type="gramEnd"/>
      <w:r>
        <w:t>g).</w:t>
      </w:r>
    </w:p>
  </w:footnote>
  <w:footnote w:id="51">
    <w:p w:rsidR="006D672A" w:rsidRDefault="006D672A">
      <w:pPr>
        <w:pStyle w:val="FootnoteText"/>
      </w:pPr>
      <w:r>
        <w:rPr>
          <w:rStyle w:val="FootnoteReference"/>
        </w:rPr>
        <w:footnoteRef/>
      </w:r>
      <w:r>
        <w:t xml:space="preserve"> RCW 70.02.050(1</w:t>
      </w:r>
      <w:proofErr w:type="gramStart"/>
      <w:r>
        <w:t>)(</w:t>
      </w:r>
      <w:proofErr w:type="gramEnd"/>
      <w:r>
        <w:t>h).</w:t>
      </w:r>
    </w:p>
  </w:footnote>
  <w:footnote w:id="52">
    <w:p w:rsidR="006D672A" w:rsidRDefault="006D672A">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53">
    <w:p w:rsidR="006D672A" w:rsidRDefault="006D672A">
      <w:pPr>
        <w:pStyle w:val="FootnoteText"/>
      </w:pPr>
      <w:r>
        <w:rPr>
          <w:rStyle w:val="FootnoteReference"/>
        </w:rPr>
        <w:footnoteRef/>
      </w:r>
      <w:r>
        <w:t xml:space="preserve"> RCW 70.02.050(1)(l)</w:t>
      </w:r>
    </w:p>
  </w:footnote>
  <w:footnote w:id="54">
    <w:p w:rsidR="006D672A" w:rsidRDefault="006D672A">
      <w:pPr>
        <w:pStyle w:val="FootnoteText"/>
      </w:pPr>
      <w:r>
        <w:rPr>
          <w:rStyle w:val="FootnoteReference"/>
        </w:rPr>
        <w:footnoteRef/>
      </w:r>
      <w:r>
        <w:t xml:space="preserve"> RCW 70.02.050(m); RCW 70.02.010(8)(a), (b)</w:t>
      </w:r>
    </w:p>
  </w:footnote>
  <w:footnote w:id="55">
    <w:p w:rsidR="006D672A" w:rsidRDefault="006D672A">
      <w:pPr>
        <w:pStyle w:val="FootnoteText"/>
      </w:pPr>
      <w:r>
        <w:rPr>
          <w:rStyle w:val="FootnoteReference"/>
        </w:rPr>
        <w:footnoteRef/>
      </w:r>
      <w:r>
        <w:t xml:space="preserve"> RCW 70.02.050(1</w:t>
      </w:r>
      <w:proofErr w:type="gramStart"/>
      <w:r>
        <w:t>)(</w:t>
      </w:r>
      <w:proofErr w:type="gramEnd"/>
      <w:r>
        <w:t>n).</w:t>
      </w:r>
    </w:p>
  </w:footnote>
  <w:footnote w:id="56">
    <w:p w:rsidR="006D672A" w:rsidRDefault="006D672A">
      <w:pPr>
        <w:pStyle w:val="FootnoteText"/>
      </w:pPr>
      <w:r>
        <w:rPr>
          <w:rStyle w:val="FootnoteReference"/>
        </w:rPr>
        <w:footnoteRef/>
      </w:r>
      <w:r>
        <w:t xml:space="preserve"> RCW 70.02.050(1</w:t>
      </w:r>
      <w:proofErr w:type="gramStart"/>
      <w:r>
        <w:t>)(</w:t>
      </w:r>
      <w:proofErr w:type="gramEnd"/>
      <w:r>
        <w:t>k).</w:t>
      </w:r>
    </w:p>
  </w:footnote>
  <w:footnote w:id="57">
    <w:p w:rsidR="006D672A" w:rsidRDefault="006D672A">
      <w:pPr>
        <w:pStyle w:val="FootnoteText"/>
      </w:pPr>
      <w:r>
        <w:rPr>
          <w:rStyle w:val="FootnoteReference"/>
        </w:rPr>
        <w:footnoteRef/>
      </w:r>
      <w:r>
        <w:t xml:space="preserve"> </w:t>
      </w:r>
      <w:proofErr w:type="gramStart"/>
      <w:r>
        <w:t>45 C.F.R. § 164.512.</w:t>
      </w:r>
      <w:proofErr w:type="gramEnd"/>
    </w:p>
  </w:footnote>
  <w:footnote w:id="58">
    <w:p w:rsidR="006D672A" w:rsidRDefault="006D672A">
      <w:pPr>
        <w:pStyle w:val="FootnoteText"/>
      </w:pPr>
      <w:r>
        <w:rPr>
          <w:rStyle w:val="FootnoteReference"/>
        </w:rPr>
        <w:footnoteRef/>
      </w:r>
      <w:r>
        <w:t xml:space="preserve"> 45 C.F.R. § 164.512(a); RCW 70.02.050(2</w:t>
      </w:r>
      <w:proofErr w:type="gramStart"/>
      <w:r>
        <w:t>)(</w:t>
      </w:r>
      <w:proofErr w:type="gramEnd"/>
      <w:r>
        <w:t>a).</w:t>
      </w:r>
    </w:p>
  </w:footnote>
  <w:footnote w:id="59">
    <w:p w:rsidR="006D672A" w:rsidRDefault="006D672A">
      <w:pPr>
        <w:pStyle w:val="FootnoteText"/>
      </w:pPr>
      <w:r>
        <w:rPr>
          <w:rStyle w:val="FootnoteReference"/>
        </w:rPr>
        <w:footnoteRef/>
      </w:r>
      <w:r>
        <w:t xml:space="preserve"> 45 C.F.R. § 164.512(a); RCW 70.02.050(2</w:t>
      </w:r>
      <w:proofErr w:type="gramStart"/>
      <w:r>
        <w:t>)(</w:t>
      </w:r>
      <w:proofErr w:type="gramEnd"/>
      <w:r>
        <w:t>b).</w:t>
      </w:r>
    </w:p>
  </w:footnote>
  <w:footnote w:id="60">
    <w:p w:rsidR="006D672A" w:rsidRDefault="006D672A">
      <w:pPr>
        <w:pStyle w:val="FootnoteText"/>
      </w:pPr>
      <w:r>
        <w:rPr>
          <w:rStyle w:val="FootnoteReference"/>
        </w:rPr>
        <w:footnoteRef/>
      </w:r>
      <w:r>
        <w:t xml:space="preserve"> RCW 70.02.050(2</w:t>
      </w:r>
      <w:proofErr w:type="gramStart"/>
      <w:r>
        <w:t>)(</w:t>
      </w:r>
      <w:proofErr w:type="gramEnd"/>
      <w:r>
        <w:t>c).</w:t>
      </w:r>
    </w:p>
  </w:footnote>
  <w:footnote w:id="61">
    <w:p w:rsidR="006D672A" w:rsidRPr="00C06429" w:rsidRDefault="006D672A">
      <w:pPr>
        <w:pStyle w:val="FootnoteText"/>
      </w:pPr>
      <w:r>
        <w:rPr>
          <w:rStyle w:val="FootnoteReference"/>
        </w:rPr>
        <w:footnoteRef/>
      </w:r>
      <w:r>
        <w:t xml:space="preserve"> </w:t>
      </w:r>
      <w:r>
        <w:rPr>
          <w:i/>
        </w:rPr>
        <w:t>Id</w:t>
      </w:r>
      <w:r>
        <w:t>.</w:t>
      </w:r>
    </w:p>
  </w:footnote>
  <w:footnote w:id="62">
    <w:p w:rsidR="006D672A" w:rsidRPr="00C06429" w:rsidRDefault="006D672A">
      <w:pPr>
        <w:pStyle w:val="FootnoteText"/>
      </w:pPr>
      <w:r>
        <w:rPr>
          <w:rStyle w:val="FootnoteReference"/>
        </w:rPr>
        <w:footnoteRef/>
      </w:r>
      <w:r>
        <w:t xml:space="preserve"> </w:t>
      </w:r>
      <w:r>
        <w:rPr>
          <w:i/>
        </w:rPr>
        <w:t>Id</w:t>
      </w:r>
      <w:r>
        <w:t>.</w:t>
      </w:r>
    </w:p>
  </w:footnote>
  <w:footnote w:id="63">
    <w:p w:rsidR="006D672A" w:rsidRDefault="006D672A">
      <w:pPr>
        <w:pStyle w:val="FootnoteText"/>
      </w:pPr>
      <w:r>
        <w:rPr>
          <w:rStyle w:val="FootnoteReference"/>
        </w:rPr>
        <w:footnoteRef/>
      </w:r>
      <w:r>
        <w:t xml:space="preserve"> 45 C.F.R. § 164.512(g); RCW 70.02.050(2</w:t>
      </w:r>
      <w:proofErr w:type="gramStart"/>
      <w:r>
        <w:t>)(</w:t>
      </w:r>
      <w:proofErr w:type="gramEnd"/>
      <w:r>
        <w:t>d).</w:t>
      </w:r>
    </w:p>
  </w:footnote>
  <w:footnote w:id="64">
    <w:p w:rsidR="006D672A" w:rsidRDefault="006D672A">
      <w:pPr>
        <w:pStyle w:val="FootnoteText"/>
      </w:pPr>
      <w:r>
        <w:rPr>
          <w:rStyle w:val="FootnoteReference"/>
        </w:rPr>
        <w:footnoteRef/>
      </w:r>
      <w:r>
        <w:t xml:space="preserve"> 45 C.F.R. § 164.512(e</w:t>
      </w:r>
      <w:proofErr w:type="gramStart"/>
      <w:r>
        <w:t>)(</w:t>
      </w:r>
      <w:proofErr w:type="gramEnd"/>
      <w:r>
        <w:t>ii); RCW 70.02.050(2)(e).</w:t>
      </w:r>
    </w:p>
  </w:footnote>
  <w:footnote w:id="65">
    <w:p w:rsidR="006D672A" w:rsidRDefault="006D672A">
      <w:pPr>
        <w:pStyle w:val="FootnoteText"/>
      </w:pPr>
      <w:r>
        <w:rPr>
          <w:rStyle w:val="FootnoteReference"/>
        </w:rPr>
        <w:footnoteRef/>
      </w:r>
      <w:r>
        <w:t xml:space="preserve"> </w:t>
      </w:r>
      <w:proofErr w:type="gramStart"/>
      <w:r>
        <w:t>RCW 70.02.080(1).</w:t>
      </w:r>
      <w:proofErr w:type="gramEnd"/>
    </w:p>
  </w:footnote>
  <w:footnote w:id="66">
    <w:p w:rsidR="006D672A" w:rsidRDefault="006D672A">
      <w:pPr>
        <w:pStyle w:val="FootnoteText"/>
      </w:pPr>
      <w:r>
        <w:rPr>
          <w:rStyle w:val="FootnoteReference"/>
        </w:rPr>
        <w:footnoteRef/>
      </w:r>
      <w:r>
        <w:t xml:space="preserve"> 45 C.F.R. § 164.524(b</w:t>
      </w:r>
      <w:proofErr w:type="gramStart"/>
      <w:r>
        <w:t>)(</w:t>
      </w:r>
      <w:proofErr w:type="gramEnd"/>
      <w:r>
        <w:t>2).</w:t>
      </w:r>
    </w:p>
  </w:footnote>
  <w:footnote w:id="67">
    <w:p w:rsidR="006D672A" w:rsidRDefault="006D672A">
      <w:pPr>
        <w:pStyle w:val="FootnoteText"/>
      </w:pPr>
      <w:r>
        <w:rPr>
          <w:rStyle w:val="FootnoteReference"/>
        </w:rPr>
        <w:footnoteRef/>
      </w:r>
      <w:r>
        <w:t xml:space="preserve"> 45 C.F.R. § 164.524(c</w:t>
      </w:r>
      <w:proofErr w:type="gramStart"/>
      <w:r>
        <w:t>)(</w:t>
      </w:r>
      <w:proofErr w:type="gramEnd"/>
      <w:r>
        <w:t>4); RCW 70.02.030(2).</w:t>
      </w:r>
    </w:p>
  </w:footnote>
  <w:footnote w:id="68">
    <w:p w:rsidR="006D672A" w:rsidRDefault="006D672A">
      <w:pPr>
        <w:pStyle w:val="FootnoteText"/>
      </w:pPr>
      <w:r>
        <w:rPr>
          <w:rStyle w:val="FootnoteReference"/>
        </w:rPr>
        <w:footnoteRef/>
      </w:r>
      <w:r>
        <w:t xml:space="preserve"> RCW 70.02.080(1); 45 C.F.R. § 164.524(d)</w:t>
      </w:r>
      <w:proofErr w:type="gramStart"/>
      <w:r>
        <w:t>..</w:t>
      </w:r>
      <w:proofErr w:type="gramEnd"/>
    </w:p>
  </w:footnote>
  <w:footnote w:id="69">
    <w:p w:rsidR="006D672A" w:rsidRDefault="006D672A">
      <w:pPr>
        <w:pStyle w:val="FootnoteText"/>
      </w:pPr>
      <w:r>
        <w:rPr>
          <w:rStyle w:val="FootnoteReference"/>
        </w:rPr>
        <w:footnoteRef/>
      </w:r>
      <w:r>
        <w:t xml:space="preserve"> </w:t>
      </w:r>
      <w:proofErr w:type="gramStart"/>
      <w:r>
        <w:t>RCW 70.02.080(2).</w:t>
      </w:r>
      <w:proofErr w:type="gramEnd"/>
    </w:p>
  </w:footnote>
  <w:footnote w:id="70">
    <w:p w:rsidR="006D672A" w:rsidRPr="009A71E7" w:rsidRDefault="006D672A">
      <w:pPr>
        <w:pStyle w:val="FootnoteText"/>
      </w:pPr>
      <w:r>
        <w:rPr>
          <w:rStyle w:val="FootnoteReference"/>
        </w:rPr>
        <w:footnoteRef/>
      </w:r>
      <w:r>
        <w:t xml:space="preserve"> </w:t>
      </w:r>
      <w:r>
        <w:rPr>
          <w:i/>
        </w:rPr>
        <w:t>Id</w:t>
      </w:r>
      <w:r>
        <w:t>.</w:t>
      </w:r>
    </w:p>
  </w:footnote>
  <w:footnote w:id="71">
    <w:p w:rsidR="006D672A" w:rsidRDefault="006D672A">
      <w:pPr>
        <w:pStyle w:val="FootnoteText"/>
      </w:pPr>
      <w:r>
        <w:rPr>
          <w:rStyle w:val="FootnoteReference"/>
        </w:rPr>
        <w:footnoteRef/>
      </w:r>
      <w:r>
        <w:t xml:space="preserve"> </w:t>
      </w:r>
      <w:proofErr w:type="gramStart"/>
      <w:r>
        <w:t>RCW 70.02.090(1).</w:t>
      </w:r>
      <w:proofErr w:type="gramEnd"/>
    </w:p>
  </w:footnote>
  <w:footnote w:id="72">
    <w:p w:rsidR="006D672A" w:rsidRDefault="006D672A">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73">
    <w:p w:rsidR="006D672A" w:rsidRDefault="006D672A">
      <w:pPr>
        <w:pStyle w:val="FootnoteText"/>
      </w:pPr>
      <w:r>
        <w:rPr>
          <w:rStyle w:val="FootnoteReference"/>
        </w:rPr>
        <w:footnoteRef/>
      </w:r>
      <w:r>
        <w:t xml:space="preserve"> </w:t>
      </w:r>
      <w:proofErr w:type="gramStart"/>
      <w:r>
        <w:t>RCW 71.05.630.</w:t>
      </w:r>
      <w:proofErr w:type="gramEnd"/>
    </w:p>
  </w:footnote>
  <w:footnote w:id="74">
    <w:p w:rsidR="006D672A" w:rsidRDefault="006D672A">
      <w:pPr>
        <w:pStyle w:val="FootnoteText"/>
      </w:pPr>
      <w:r>
        <w:rPr>
          <w:rStyle w:val="FootnoteReference"/>
        </w:rPr>
        <w:footnoteRef/>
      </w:r>
      <w:r>
        <w:t xml:space="preserve"> </w:t>
      </w:r>
      <w:proofErr w:type="gramStart"/>
      <w:r>
        <w:t>45 C.F.R. § 164.524(d); RCW 70.02.090(2).</w:t>
      </w:r>
      <w:proofErr w:type="gramEnd"/>
    </w:p>
  </w:footnote>
  <w:footnote w:id="75">
    <w:p w:rsidR="006D672A" w:rsidRDefault="006D672A">
      <w:pPr>
        <w:pStyle w:val="FootnoteText"/>
      </w:pPr>
      <w:r>
        <w:rPr>
          <w:rStyle w:val="FootnoteReference"/>
        </w:rPr>
        <w:footnoteRef/>
      </w:r>
      <w:r>
        <w:t xml:space="preserve"> 45 C.F.R. § 164.524(d</w:t>
      </w:r>
      <w:proofErr w:type="gramStart"/>
      <w:r>
        <w:t>)(</w:t>
      </w:r>
      <w:proofErr w:type="gramEnd"/>
      <w:r>
        <w:t>4); RCW 70.02.090(3).</w:t>
      </w:r>
    </w:p>
  </w:footnote>
  <w:footnote w:id="76">
    <w:p w:rsidR="006D672A" w:rsidRDefault="006D672A">
      <w:pPr>
        <w:pStyle w:val="FootnoteText"/>
      </w:pPr>
      <w:r>
        <w:rPr>
          <w:rStyle w:val="FootnoteReference"/>
        </w:rPr>
        <w:footnoteRef/>
      </w:r>
      <w:r>
        <w:t xml:space="preserve"> 45 C.F.R. § 164.524(d</w:t>
      </w:r>
      <w:proofErr w:type="gramStart"/>
      <w:r>
        <w:t>)(</w:t>
      </w:r>
      <w:proofErr w:type="gramEnd"/>
      <w:r>
        <w:t>2).</w:t>
      </w:r>
    </w:p>
  </w:footnote>
  <w:footnote w:id="77">
    <w:p w:rsidR="006D672A" w:rsidRDefault="006D672A">
      <w:pPr>
        <w:pStyle w:val="FootnoteText"/>
      </w:pPr>
      <w:r>
        <w:rPr>
          <w:rStyle w:val="FootnoteReference"/>
        </w:rPr>
        <w:footnoteRef/>
      </w:r>
      <w:r>
        <w:t xml:space="preserve"> 45 C.F.R. § 164.524(c</w:t>
      </w:r>
      <w:proofErr w:type="gramStart"/>
      <w:r>
        <w:t>)(</w:t>
      </w:r>
      <w:proofErr w:type="gramEnd"/>
      <w:r>
        <w:t>4); RCW 70.02.030(2).</w:t>
      </w:r>
    </w:p>
  </w:footnote>
  <w:footnote w:id="78">
    <w:p w:rsidR="006D672A" w:rsidRDefault="006D672A">
      <w:pPr>
        <w:pStyle w:val="FootnoteText"/>
      </w:pPr>
      <w:r>
        <w:rPr>
          <w:rStyle w:val="FootnoteReference"/>
        </w:rPr>
        <w:footnoteRef/>
      </w:r>
      <w:r>
        <w:t xml:space="preserve"> </w:t>
      </w:r>
      <w:proofErr w:type="gramStart"/>
      <w:r>
        <w:t>WAC 246-08-400.</w:t>
      </w:r>
      <w:proofErr w:type="gramEnd"/>
    </w:p>
  </w:footnote>
  <w:footnote w:id="79">
    <w:p w:rsidR="006D672A" w:rsidRDefault="006D672A">
      <w:pPr>
        <w:pStyle w:val="FootnoteText"/>
      </w:pPr>
      <w:r>
        <w:rPr>
          <w:rStyle w:val="FootnoteReference"/>
        </w:rPr>
        <w:footnoteRef/>
      </w:r>
      <w:r>
        <w:t xml:space="preserve"> 45 C.F.R. § 164.524(c</w:t>
      </w:r>
      <w:proofErr w:type="gramStart"/>
      <w:r>
        <w:t>)(</w:t>
      </w:r>
      <w:proofErr w:type="gramEnd"/>
      <w:r>
        <w:t>4)(iii).</w:t>
      </w:r>
    </w:p>
  </w:footnote>
  <w:footnote w:id="80">
    <w:p w:rsidR="006D672A" w:rsidRDefault="006D672A">
      <w:pPr>
        <w:pStyle w:val="FootnoteText"/>
      </w:pPr>
      <w:r>
        <w:rPr>
          <w:rStyle w:val="FootnoteReference"/>
        </w:rPr>
        <w:footnoteRef/>
      </w:r>
      <w:r>
        <w:t xml:space="preserve"> WAC 246-08-400(2</w:t>
      </w:r>
      <w:proofErr w:type="gramStart"/>
      <w:r>
        <w:t>)(</w:t>
      </w:r>
      <w:proofErr w:type="gramEnd"/>
      <w:r>
        <w:t>b).</w:t>
      </w:r>
    </w:p>
  </w:footnote>
  <w:footnote w:id="81">
    <w:p w:rsidR="006D672A" w:rsidRDefault="006D672A">
      <w:pPr>
        <w:pStyle w:val="FootnoteText"/>
      </w:pPr>
      <w:r>
        <w:rPr>
          <w:rStyle w:val="FootnoteReference"/>
        </w:rPr>
        <w:footnoteRef/>
      </w:r>
      <w:r>
        <w:t xml:space="preserve"> </w:t>
      </w:r>
      <w:proofErr w:type="gramStart"/>
      <w:r>
        <w:t>45 C.F.R. § 164.526(a); RCW 70.02.100(1).</w:t>
      </w:r>
      <w:proofErr w:type="gramEnd"/>
    </w:p>
  </w:footnote>
  <w:footnote w:id="82">
    <w:p w:rsidR="006D672A" w:rsidRDefault="006D672A">
      <w:pPr>
        <w:pStyle w:val="FootnoteText"/>
      </w:pPr>
      <w:r>
        <w:rPr>
          <w:rStyle w:val="FootnoteReference"/>
        </w:rPr>
        <w:footnoteRef/>
      </w:r>
      <w:r>
        <w:t xml:space="preserve"> </w:t>
      </w:r>
      <w:proofErr w:type="gramStart"/>
      <w:r>
        <w:t>RCW 70.02.100(2).</w:t>
      </w:r>
      <w:proofErr w:type="gramEnd"/>
    </w:p>
  </w:footnote>
  <w:footnote w:id="83">
    <w:p w:rsidR="006D672A" w:rsidRDefault="006D672A">
      <w:pPr>
        <w:pStyle w:val="FootnoteText"/>
      </w:pPr>
      <w:r>
        <w:rPr>
          <w:rStyle w:val="FootnoteReference"/>
        </w:rPr>
        <w:footnoteRef/>
      </w:r>
      <w:r>
        <w:t xml:space="preserve"> 45 C.F.R. § 164.526(b</w:t>
      </w:r>
      <w:proofErr w:type="gramStart"/>
      <w:r>
        <w:t>)(</w:t>
      </w:r>
      <w:proofErr w:type="gramEnd"/>
      <w:r>
        <w:t>2).</w:t>
      </w:r>
    </w:p>
  </w:footnote>
  <w:footnote w:id="84">
    <w:p w:rsidR="006D672A" w:rsidRDefault="006D672A">
      <w:pPr>
        <w:pStyle w:val="FootnoteText"/>
      </w:pPr>
      <w:r>
        <w:rPr>
          <w:rStyle w:val="FootnoteReference"/>
        </w:rPr>
        <w:footnoteRef/>
      </w:r>
      <w:r>
        <w:t xml:space="preserve"> 45 C.F.R. § 164.526(b</w:t>
      </w:r>
      <w:proofErr w:type="gramStart"/>
      <w:r>
        <w:t>)(</w:t>
      </w:r>
      <w:proofErr w:type="gramEnd"/>
      <w:r>
        <w:t>1).</w:t>
      </w:r>
    </w:p>
  </w:footnote>
  <w:footnote w:id="85">
    <w:p w:rsidR="006D672A" w:rsidRDefault="006D672A">
      <w:pPr>
        <w:pStyle w:val="FootnoteText"/>
      </w:pPr>
      <w:r>
        <w:rPr>
          <w:rStyle w:val="FootnoteReference"/>
        </w:rPr>
        <w:footnoteRef/>
      </w:r>
      <w:r>
        <w:t xml:space="preserve"> </w:t>
      </w:r>
      <w:proofErr w:type="gramStart"/>
      <w:r>
        <w:t>45 C.F.R. § 164.526(c); RCW 70.02.110(1).</w:t>
      </w:r>
      <w:proofErr w:type="gramEnd"/>
    </w:p>
  </w:footnote>
  <w:footnote w:id="86">
    <w:p w:rsidR="006D672A" w:rsidRDefault="006D672A">
      <w:pPr>
        <w:pStyle w:val="FootnoteText"/>
      </w:pPr>
      <w:r>
        <w:rPr>
          <w:rStyle w:val="FootnoteReference"/>
        </w:rPr>
        <w:footnoteRef/>
      </w:r>
      <w:r>
        <w:t xml:space="preserve"> </w:t>
      </w:r>
      <w:proofErr w:type="gramStart"/>
      <w:r>
        <w:t>45 C.F.R. § 164.526(d); RCW 70.02.110(2).</w:t>
      </w:r>
      <w:proofErr w:type="gramEnd"/>
    </w:p>
  </w:footnote>
  <w:footnote w:id="87">
    <w:p w:rsidR="006D672A" w:rsidRDefault="006D672A">
      <w:pPr>
        <w:pStyle w:val="FootnoteText"/>
      </w:pPr>
      <w:r>
        <w:rPr>
          <w:rStyle w:val="FootnoteReference"/>
        </w:rPr>
        <w:footnoteRef/>
      </w:r>
      <w:r>
        <w:t xml:space="preserve"> </w:t>
      </w:r>
      <w:proofErr w:type="gramStart"/>
      <w:r>
        <w:t>RCW 70.02.110(3).</w:t>
      </w:r>
      <w:proofErr w:type="gramEnd"/>
    </w:p>
  </w:footnote>
  <w:footnote w:id="88">
    <w:p w:rsidR="006D672A" w:rsidRDefault="006D672A">
      <w:pPr>
        <w:pStyle w:val="FootnoteText"/>
      </w:pPr>
      <w:r>
        <w:rPr>
          <w:rStyle w:val="FootnoteReference"/>
        </w:rPr>
        <w:footnoteRef/>
      </w:r>
      <w:r>
        <w:t xml:space="preserve"> 45 C.F.R. § 164.526(c</w:t>
      </w:r>
      <w:proofErr w:type="gramStart"/>
      <w:r>
        <w:t>)(</w:t>
      </w:r>
      <w:proofErr w:type="gramEnd"/>
      <w:r>
        <w:t>3).</w:t>
      </w:r>
    </w:p>
  </w:footnote>
  <w:footnote w:id="89">
    <w:p w:rsidR="006D672A" w:rsidRDefault="006D672A">
      <w:pPr>
        <w:pStyle w:val="FootnoteText"/>
      </w:pPr>
      <w:r>
        <w:rPr>
          <w:rStyle w:val="FootnoteReference"/>
        </w:rPr>
        <w:footnoteRef/>
      </w:r>
      <w:r>
        <w:t xml:space="preserve"> </w:t>
      </w:r>
      <w:proofErr w:type="gramStart"/>
      <w:r>
        <w:t>RCW 70.02.060(1).</w:t>
      </w:r>
      <w:proofErr w:type="gramEnd"/>
    </w:p>
  </w:footnote>
  <w:footnote w:id="90">
    <w:p w:rsidR="006D672A" w:rsidRPr="008F66D1" w:rsidRDefault="006D672A">
      <w:pPr>
        <w:pStyle w:val="FootnoteText"/>
      </w:pPr>
      <w:r>
        <w:rPr>
          <w:rStyle w:val="FootnoteReference"/>
        </w:rPr>
        <w:footnoteRef/>
      </w:r>
      <w:r>
        <w:t xml:space="preserve"> </w:t>
      </w:r>
      <w:r>
        <w:rPr>
          <w:i/>
        </w:rPr>
        <w:t>Id</w:t>
      </w:r>
      <w:r>
        <w:t>.</w:t>
      </w:r>
    </w:p>
  </w:footnote>
  <w:footnote w:id="91">
    <w:p w:rsidR="006D672A" w:rsidRDefault="006D672A">
      <w:pPr>
        <w:pStyle w:val="FootnoteText"/>
      </w:pPr>
      <w:r>
        <w:rPr>
          <w:rStyle w:val="FootnoteReference"/>
        </w:rPr>
        <w:footnoteRef/>
      </w:r>
      <w:r>
        <w:t xml:space="preserve"> </w:t>
      </w:r>
      <w:proofErr w:type="gramStart"/>
      <w:r>
        <w:t>RCW 70.02.060(2).</w:t>
      </w:r>
      <w:proofErr w:type="gramEnd"/>
    </w:p>
  </w:footnote>
  <w:footnote w:id="92">
    <w:p w:rsidR="006D672A" w:rsidRPr="008F66D1" w:rsidRDefault="006D672A">
      <w:pPr>
        <w:pStyle w:val="FootnoteText"/>
      </w:pPr>
      <w:r>
        <w:rPr>
          <w:rStyle w:val="FootnoteReference"/>
        </w:rPr>
        <w:footnoteRef/>
      </w:r>
      <w:r>
        <w:t xml:space="preserve"> </w:t>
      </w:r>
      <w:r>
        <w:rPr>
          <w:i/>
        </w:rPr>
        <w:t>Id</w:t>
      </w:r>
      <w:r>
        <w:t>.</w:t>
      </w:r>
    </w:p>
  </w:footnote>
  <w:footnote w:id="93">
    <w:p w:rsidR="006D672A" w:rsidRPr="008F66D1" w:rsidRDefault="006D672A">
      <w:pPr>
        <w:pStyle w:val="FootnoteText"/>
      </w:pPr>
      <w:r>
        <w:rPr>
          <w:rStyle w:val="FootnoteReference"/>
        </w:rPr>
        <w:footnoteRef/>
      </w:r>
      <w:r>
        <w:t xml:space="preserve"> </w:t>
      </w:r>
      <w:r>
        <w:rPr>
          <w:i/>
        </w:rPr>
        <w:t>Id</w:t>
      </w:r>
      <w:r>
        <w:t>.</w:t>
      </w:r>
    </w:p>
  </w:footnote>
  <w:footnote w:id="94">
    <w:p w:rsidR="006D672A" w:rsidRDefault="006D672A">
      <w:pPr>
        <w:pStyle w:val="FootnoteText"/>
      </w:pPr>
      <w:r>
        <w:rPr>
          <w:rStyle w:val="FootnoteReference"/>
        </w:rPr>
        <w:footnoteRef/>
      </w:r>
      <w:r>
        <w:t xml:space="preserve"> </w:t>
      </w:r>
      <w:proofErr w:type="gramStart"/>
      <w:r>
        <w:t>45 C.F.R. § 164.512(e).</w:t>
      </w:r>
      <w:proofErr w:type="gramEnd"/>
    </w:p>
  </w:footnote>
  <w:footnote w:id="95">
    <w:p w:rsidR="006D672A" w:rsidRDefault="006D672A">
      <w:pPr>
        <w:pStyle w:val="FootnoteText"/>
      </w:pPr>
      <w:r>
        <w:rPr>
          <w:rStyle w:val="FootnoteReference"/>
        </w:rPr>
        <w:footnoteRef/>
      </w:r>
      <w:r>
        <w:t xml:space="preserve"> RCW 70.02.070; RCW 36.18.016</w:t>
      </w:r>
    </w:p>
  </w:footnote>
  <w:footnote w:id="96">
    <w:p w:rsidR="006D672A" w:rsidRDefault="006D672A">
      <w:pPr>
        <w:pStyle w:val="FootnoteText"/>
      </w:pPr>
      <w:r>
        <w:rPr>
          <w:rStyle w:val="FootnoteReference"/>
        </w:rPr>
        <w:footnoteRef/>
      </w:r>
      <w:r>
        <w:t xml:space="preserve"> </w:t>
      </w:r>
      <w:proofErr w:type="gramStart"/>
      <w:r>
        <w:t>RCW 70.02.070.</w:t>
      </w:r>
      <w:proofErr w:type="gramEnd"/>
    </w:p>
  </w:footnote>
  <w:footnote w:id="97">
    <w:p w:rsidR="006D672A" w:rsidRDefault="006D672A">
      <w:pPr>
        <w:pStyle w:val="FootnoteText"/>
      </w:pPr>
      <w:r>
        <w:rPr>
          <w:rStyle w:val="FootnoteReference"/>
        </w:rPr>
        <w:footnoteRef/>
      </w:r>
      <w:r>
        <w:t xml:space="preserve"> </w:t>
      </w:r>
      <w:proofErr w:type="gramStart"/>
      <w:r>
        <w:t>RCW 70.02.060(2).</w:t>
      </w:r>
      <w:proofErr w:type="gramEnd"/>
    </w:p>
  </w:footnote>
  <w:footnote w:id="98">
    <w:p w:rsidR="006D672A" w:rsidRDefault="006D672A">
      <w:pPr>
        <w:pStyle w:val="FootnoteText"/>
      </w:pPr>
      <w:r>
        <w:rPr>
          <w:rStyle w:val="FootnoteReference"/>
        </w:rPr>
        <w:footnoteRef/>
      </w:r>
      <w:r>
        <w:t xml:space="preserve"> </w:t>
      </w:r>
      <w:proofErr w:type="gramStart"/>
      <w:r>
        <w:t>RCW 51.36.060.</w:t>
      </w:r>
      <w:proofErr w:type="gramEnd"/>
    </w:p>
  </w:footnote>
  <w:footnote w:id="99">
    <w:p w:rsidR="006D672A" w:rsidRDefault="006D672A">
      <w:pPr>
        <w:pStyle w:val="FootnoteText"/>
      </w:pPr>
      <w:r>
        <w:rPr>
          <w:rStyle w:val="FootnoteReference"/>
        </w:rPr>
        <w:footnoteRef/>
      </w:r>
      <w:r>
        <w:t xml:space="preserve"> 45 C.F.R. § 164.502(e</w:t>
      </w:r>
      <w:proofErr w:type="gramStart"/>
      <w:r>
        <w:t>)(</w:t>
      </w:r>
      <w:proofErr w:type="gramEnd"/>
      <w:r>
        <w:t>1).</w:t>
      </w:r>
    </w:p>
  </w:footnote>
  <w:footnote w:id="100">
    <w:p w:rsidR="006D672A" w:rsidRDefault="006D672A">
      <w:pPr>
        <w:pStyle w:val="FootnoteText"/>
      </w:pPr>
      <w:r>
        <w:rPr>
          <w:rStyle w:val="FootnoteReference"/>
        </w:rPr>
        <w:footnoteRef/>
      </w:r>
      <w:r>
        <w:t xml:space="preserve"> </w:t>
      </w:r>
      <w:proofErr w:type="gramStart"/>
      <w:r>
        <w:t>45 C.F.R. § 164.504(e).</w:t>
      </w:r>
      <w:proofErr w:type="gramEnd"/>
    </w:p>
  </w:footnote>
  <w:footnote w:id="101">
    <w:p w:rsidR="006D672A" w:rsidRDefault="006D672A">
      <w:pPr>
        <w:pStyle w:val="FootnoteText"/>
      </w:pPr>
      <w:r>
        <w:rPr>
          <w:rStyle w:val="FootnoteReference"/>
        </w:rPr>
        <w:footnoteRef/>
      </w:r>
      <w:r>
        <w:t xml:space="preserve"> 45 C.F.R. § 164.502(e</w:t>
      </w:r>
      <w:proofErr w:type="gramStart"/>
      <w:r>
        <w:t>)(</w:t>
      </w:r>
      <w:proofErr w:type="gramEnd"/>
      <w:r>
        <w:t>2).</w:t>
      </w:r>
    </w:p>
  </w:footnote>
  <w:footnote w:id="102">
    <w:p w:rsidR="006D672A" w:rsidRDefault="006D672A">
      <w:pPr>
        <w:pStyle w:val="FootnoteText"/>
      </w:pPr>
      <w:r>
        <w:rPr>
          <w:rStyle w:val="FootnoteReference"/>
        </w:rPr>
        <w:footnoteRef/>
      </w:r>
      <w:r>
        <w:t xml:space="preserve"> 45 C.F.R. § 164.502(e</w:t>
      </w:r>
      <w:proofErr w:type="gramStart"/>
      <w:r>
        <w:t>)(</w:t>
      </w:r>
      <w:proofErr w:type="gramEnd"/>
      <w:r>
        <w:t>2).</w:t>
      </w:r>
    </w:p>
  </w:footnote>
  <w:footnote w:id="103">
    <w:p w:rsidR="006D672A" w:rsidRDefault="006D672A">
      <w:pPr>
        <w:pStyle w:val="FootnoteText"/>
      </w:pPr>
      <w:r>
        <w:rPr>
          <w:rStyle w:val="FootnoteReference"/>
        </w:rPr>
        <w:footnoteRef/>
      </w:r>
      <w:r>
        <w:t xml:space="preserve"> </w:t>
      </w:r>
      <w:proofErr w:type="gramStart"/>
      <w:r>
        <w:t>RCW 70.02.120(1).</w:t>
      </w:r>
      <w:proofErr w:type="gramEnd"/>
    </w:p>
  </w:footnote>
  <w:footnote w:id="104">
    <w:p w:rsidR="006D672A" w:rsidRDefault="006D672A">
      <w:pPr>
        <w:pStyle w:val="FootnoteText"/>
      </w:pPr>
      <w:r>
        <w:rPr>
          <w:rStyle w:val="FootnoteReference"/>
        </w:rPr>
        <w:footnoteRef/>
      </w:r>
      <w:r>
        <w:t xml:space="preserve"> </w:t>
      </w:r>
      <w:proofErr w:type="gramStart"/>
      <w:r>
        <w:t>RCW 70.02.120(2).</w:t>
      </w:r>
      <w:proofErr w:type="gramEnd"/>
    </w:p>
  </w:footnote>
  <w:footnote w:id="105">
    <w:p w:rsidR="006D672A" w:rsidRDefault="006D672A">
      <w:pPr>
        <w:pStyle w:val="FootnoteText"/>
      </w:pPr>
      <w:r>
        <w:rPr>
          <w:rStyle w:val="FootnoteReference"/>
        </w:rPr>
        <w:footnoteRef/>
      </w:r>
      <w:r>
        <w:t xml:space="preserve"> 45 C.F.R. § 164.520(c</w:t>
      </w:r>
      <w:proofErr w:type="gramStart"/>
      <w:r>
        <w:t>)(</w:t>
      </w:r>
      <w:proofErr w:type="gramEnd"/>
      <w:r>
        <w:t>2).</w:t>
      </w:r>
    </w:p>
  </w:footnote>
  <w:footnote w:id="106">
    <w:p w:rsidR="006D672A" w:rsidRDefault="006D672A">
      <w:pPr>
        <w:pStyle w:val="FootnoteText"/>
      </w:pPr>
      <w:r>
        <w:rPr>
          <w:rStyle w:val="FootnoteReference"/>
        </w:rPr>
        <w:footnoteRef/>
      </w:r>
      <w:r>
        <w:t xml:space="preserve"> 45 C.F.R. § 164.520(c</w:t>
      </w:r>
      <w:proofErr w:type="gramStart"/>
      <w:r>
        <w:t>)(</w:t>
      </w:r>
      <w:proofErr w:type="gramEnd"/>
      <w:r>
        <w:t>2)(iii).</w:t>
      </w:r>
    </w:p>
  </w:footnote>
  <w:footnote w:id="107">
    <w:p w:rsidR="006D672A" w:rsidRDefault="006D672A">
      <w:pPr>
        <w:pStyle w:val="FootnoteText"/>
      </w:pPr>
      <w:r>
        <w:rPr>
          <w:rStyle w:val="FootnoteReference"/>
        </w:rPr>
        <w:footnoteRef/>
      </w:r>
      <w:r>
        <w:t xml:space="preserve"> 45 C.F.R. § 164.520(c</w:t>
      </w:r>
      <w:proofErr w:type="gramStart"/>
      <w:r>
        <w:t>)(</w:t>
      </w:r>
      <w:proofErr w:type="gramEnd"/>
      <w:r>
        <w:t>2)(iv).</w:t>
      </w:r>
    </w:p>
  </w:footnote>
  <w:footnote w:id="108">
    <w:p w:rsidR="006D672A" w:rsidRPr="00561311" w:rsidRDefault="006D672A"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09">
    <w:p w:rsidR="006D672A" w:rsidRDefault="006D672A" w:rsidP="0072468F">
      <w:pPr>
        <w:pStyle w:val="FootnoteText"/>
        <w:rPr>
          <w:ins w:id="35" w:author="Tierney Edwards" w:date="2013-08-13T12:47:00Z"/>
        </w:rPr>
      </w:pPr>
      <w:ins w:id="36" w:author="Tierney Edwards" w:date="2013-08-13T12:47:00Z">
        <w:r>
          <w:rPr>
            <w:rStyle w:val="FootnoteReference"/>
          </w:rPr>
          <w:footnoteRef/>
        </w:r>
        <w:r>
          <w:t xml:space="preserve"> </w:t>
        </w:r>
        <w:r w:rsidRPr="00A756EC">
          <w:rPr>
            <w:snapToGrid/>
            <w:szCs w:val="24"/>
          </w:rPr>
          <w:t xml:space="preserve">78 </w:t>
        </w:r>
        <w:r>
          <w:rPr>
            <w:snapToGrid/>
            <w:szCs w:val="24"/>
          </w:rPr>
          <w:t>FR 556</w:t>
        </w:r>
      </w:ins>
      <w:ins w:id="37" w:author="Tierney Edwards" w:date="2013-08-13T12:58:00Z">
        <w:r>
          <w:rPr>
            <w:snapToGrid/>
            <w:szCs w:val="24"/>
          </w:rPr>
          <w:t>6</w:t>
        </w:r>
      </w:ins>
      <w:ins w:id="38" w:author="Tierney Edwards" w:date="2013-08-13T12:47:00Z">
        <w:r w:rsidRPr="00A756EC">
          <w:rPr>
            <w:snapToGrid/>
            <w:szCs w:val="24"/>
          </w:rPr>
          <w:t xml:space="preserve"> (Jan. 25, 2013)</w:t>
        </w:r>
      </w:ins>
      <w:ins w:id="39" w:author="Tierney Edwards" w:date="2013-08-13T12:48:00Z">
        <w:r>
          <w:rPr>
            <w:snapToGrid/>
            <w:szCs w:val="24"/>
          </w:rPr>
          <w:t>.</w:t>
        </w:r>
      </w:ins>
    </w:p>
  </w:footnote>
  <w:footnote w:id="110">
    <w:p w:rsidR="006D672A" w:rsidRDefault="006D672A">
      <w:pPr>
        <w:pStyle w:val="FootnoteText"/>
      </w:pPr>
      <w:ins w:id="58" w:author="Tierney Edwards" w:date="2013-08-13T12:47:00Z">
        <w:r>
          <w:rPr>
            <w:rStyle w:val="FootnoteReference"/>
          </w:rPr>
          <w:footnoteRef/>
        </w:r>
        <w:r>
          <w:t xml:space="preserve"> </w:t>
        </w:r>
        <w:proofErr w:type="gramStart"/>
        <w:r w:rsidRPr="000C1FBB">
          <w:rPr>
            <w:snapToGrid/>
          </w:rPr>
          <w:t>45 C.F.R. § 164.520</w:t>
        </w:r>
      </w:ins>
      <w:ins w:id="59" w:author="Tierney Edwards" w:date="2013-08-13T12:48:00Z">
        <w:r>
          <w:rPr>
            <w:snapToGrid/>
          </w:rPr>
          <w:t>.</w:t>
        </w:r>
      </w:ins>
      <w:proofErr w:type="gramEnd"/>
    </w:p>
  </w:footnote>
  <w:footnote w:id="111">
    <w:p w:rsidR="006D672A" w:rsidRPr="00A17CF3" w:rsidRDefault="006D672A">
      <w:pPr>
        <w:pStyle w:val="FootnoteText"/>
      </w:pPr>
      <w:r>
        <w:rPr>
          <w:rStyle w:val="FootnoteReference"/>
        </w:rPr>
        <w:footnoteRef/>
      </w:r>
      <w:r>
        <w:t xml:space="preserve"> </w:t>
      </w:r>
      <w:r>
        <w:rPr>
          <w:i/>
        </w:rPr>
        <w:t>Id</w:t>
      </w:r>
      <w:r>
        <w:t>.</w:t>
      </w:r>
    </w:p>
  </w:footnote>
  <w:footnote w:id="112">
    <w:p w:rsidR="006D672A" w:rsidRDefault="006D672A">
      <w:pPr>
        <w:pStyle w:val="FootnoteText"/>
      </w:pPr>
      <w:r>
        <w:rPr>
          <w:rStyle w:val="FootnoteReference"/>
        </w:rPr>
        <w:footnoteRef/>
      </w:r>
      <w:r>
        <w:t xml:space="preserve"> </w:t>
      </w:r>
      <w:proofErr w:type="gramStart"/>
      <w:r>
        <w:t>RCW 70.02.170(1).</w:t>
      </w:r>
      <w:proofErr w:type="gramEnd"/>
    </w:p>
  </w:footnote>
  <w:footnote w:id="113">
    <w:p w:rsidR="006D672A" w:rsidRDefault="006D672A">
      <w:pPr>
        <w:pStyle w:val="FootnoteText"/>
      </w:pPr>
      <w:r>
        <w:rPr>
          <w:rStyle w:val="FootnoteReference"/>
        </w:rPr>
        <w:footnoteRef/>
      </w:r>
      <w:r>
        <w:t xml:space="preserve"> </w:t>
      </w:r>
      <w:proofErr w:type="gramStart"/>
      <w:r>
        <w:t>RCW 70.02.170(2).</w:t>
      </w:r>
      <w:proofErr w:type="gramEnd"/>
    </w:p>
  </w:footnote>
  <w:footnote w:id="114">
    <w:p w:rsidR="006D672A" w:rsidRPr="00E05F0F" w:rsidRDefault="006D672A">
      <w:pPr>
        <w:pStyle w:val="FootnoteText"/>
      </w:pPr>
      <w:r>
        <w:rPr>
          <w:rStyle w:val="FootnoteReference"/>
        </w:rPr>
        <w:footnoteRef/>
      </w:r>
      <w:r>
        <w:t xml:space="preserve"> </w:t>
      </w:r>
      <w:r>
        <w:rPr>
          <w:i/>
        </w:rPr>
        <w:t>Id</w:t>
      </w:r>
      <w:r>
        <w:t>.</w:t>
      </w:r>
    </w:p>
  </w:footnote>
  <w:footnote w:id="115">
    <w:p w:rsidR="006D672A" w:rsidRDefault="006D672A">
      <w:pPr>
        <w:pStyle w:val="FootnoteText"/>
      </w:pPr>
      <w:r>
        <w:rPr>
          <w:rStyle w:val="FootnoteReference"/>
        </w:rPr>
        <w:footnoteRef/>
      </w:r>
      <w:r>
        <w:t xml:space="preserve"> </w:t>
      </w:r>
      <w:proofErr w:type="gramStart"/>
      <w:r>
        <w:t>45 C.F.R. § 160.305.</w:t>
      </w:r>
      <w:proofErr w:type="gramEnd"/>
    </w:p>
  </w:footnote>
  <w:footnote w:id="116">
    <w:p w:rsidR="006D672A" w:rsidRDefault="006D672A">
      <w:pPr>
        <w:pStyle w:val="FootnoteText"/>
      </w:pPr>
      <w:r>
        <w:rPr>
          <w:rStyle w:val="FootnoteReference"/>
        </w:rPr>
        <w:footnoteRef/>
      </w:r>
      <w:r>
        <w:t xml:space="preserve"> </w:t>
      </w:r>
      <w:proofErr w:type="gramStart"/>
      <w:r>
        <w:t>45 C.F.R. § 160.310.</w:t>
      </w:r>
      <w:proofErr w:type="gramEnd"/>
    </w:p>
  </w:footnote>
  <w:footnote w:id="117">
    <w:p w:rsidR="006D672A" w:rsidRDefault="006D672A">
      <w:pPr>
        <w:pStyle w:val="FootnoteText"/>
      </w:pPr>
      <w:r>
        <w:rPr>
          <w:rStyle w:val="FootnoteReference"/>
        </w:rPr>
        <w:footnoteRef/>
      </w:r>
      <w:r>
        <w:t xml:space="preserve"> </w:t>
      </w:r>
      <w:proofErr w:type="gramStart"/>
      <w:r>
        <w:t>45 C.F.R. § 160.404.</w:t>
      </w:r>
      <w:proofErr w:type="gramEnd"/>
    </w:p>
  </w:footnote>
  <w:footnote w:id="118">
    <w:p w:rsidR="006D672A" w:rsidRDefault="006D672A">
      <w:pPr>
        <w:pStyle w:val="FootnoteText"/>
      </w:pPr>
      <w:r>
        <w:rPr>
          <w:rStyle w:val="FootnoteReference"/>
        </w:rPr>
        <w:footnoteRef/>
      </w:r>
      <w:r>
        <w:t xml:space="preserve"> 42 U.S.C. § 1320d-6(b</w:t>
      </w:r>
      <w:proofErr w:type="gramStart"/>
      <w:r>
        <w:t>)(</w:t>
      </w:r>
      <w:proofErr w:type="gramEnd"/>
      <w:r>
        <w:t>1).</w:t>
      </w:r>
    </w:p>
  </w:footnote>
  <w:footnote w:id="119">
    <w:p w:rsidR="006D672A" w:rsidRDefault="006D672A">
      <w:pPr>
        <w:pStyle w:val="FootnoteText"/>
      </w:pPr>
      <w:r>
        <w:rPr>
          <w:rStyle w:val="FootnoteReference"/>
        </w:rPr>
        <w:footnoteRef/>
      </w:r>
      <w:r>
        <w:t xml:space="preserve"> 42 U.S.C. § 1320d-6(b</w:t>
      </w:r>
      <w:proofErr w:type="gramStart"/>
      <w:r>
        <w:t>)(</w:t>
      </w:r>
      <w:proofErr w:type="gramEnd"/>
      <w:r>
        <w:t>2), (3).</w:t>
      </w:r>
    </w:p>
  </w:footnote>
  <w:footnote w:id="120">
    <w:p w:rsidR="006D672A" w:rsidRDefault="006D672A">
      <w:pPr>
        <w:pStyle w:val="FootnoteText"/>
      </w:pPr>
      <w:r>
        <w:rPr>
          <w:rStyle w:val="FootnoteReference"/>
        </w:rPr>
        <w:footnoteRef/>
      </w:r>
      <w:r>
        <w:t xml:space="preserve"> </w:t>
      </w:r>
      <w:proofErr w:type="gramStart"/>
      <w:r>
        <w:t>RCW 70.02.900.</w:t>
      </w:r>
      <w:proofErr w:type="gramEnd"/>
    </w:p>
  </w:footnote>
  <w:footnote w:id="121">
    <w:p w:rsidR="006D672A" w:rsidRDefault="006D672A">
      <w:pPr>
        <w:pStyle w:val="FootnoteText"/>
      </w:pPr>
      <w:r>
        <w:rPr>
          <w:rStyle w:val="FootnoteReference"/>
        </w:rPr>
        <w:footnoteRef/>
      </w:r>
      <w:r>
        <w:t xml:space="preserve"> </w:t>
      </w:r>
      <w:proofErr w:type="gramStart"/>
      <w:r>
        <w:t>RCW 70.02.160.</w:t>
      </w:r>
      <w:proofErr w:type="gramEnd"/>
    </w:p>
  </w:footnote>
  <w:footnote w:id="122">
    <w:p w:rsidR="006D672A" w:rsidRDefault="006D672A">
      <w:pPr>
        <w:pStyle w:val="FootnoteText"/>
      </w:pPr>
      <w:r>
        <w:rPr>
          <w:rStyle w:val="FootnoteReference"/>
        </w:rPr>
        <w:footnoteRef/>
      </w:r>
      <w:r>
        <w:t xml:space="preserve"> </w:t>
      </w:r>
      <w:proofErr w:type="gramStart"/>
      <w:r>
        <w:t>45 C.F.R. § 164.528(a).</w:t>
      </w:r>
      <w:proofErr w:type="gramEnd"/>
    </w:p>
  </w:footnote>
  <w:footnote w:id="123">
    <w:p w:rsidR="006D672A" w:rsidRDefault="006D672A">
      <w:pPr>
        <w:pStyle w:val="FootnoteText"/>
      </w:pPr>
      <w:r>
        <w:rPr>
          <w:rStyle w:val="FootnoteReference"/>
        </w:rPr>
        <w:footnoteRef/>
      </w:r>
      <w:r>
        <w:t xml:space="preserve"> </w:t>
      </w:r>
      <w:proofErr w:type="gramStart"/>
      <w:r>
        <w:t>RCW 70.02.150.</w:t>
      </w:r>
      <w:proofErr w:type="gramEnd"/>
    </w:p>
  </w:footnote>
  <w:footnote w:id="124">
    <w:p w:rsidR="006D672A" w:rsidRDefault="006D672A">
      <w:pPr>
        <w:pStyle w:val="FootnoteText"/>
      </w:pPr>
      <w:r>
        <w:rPr>
          <w:rStyle w:val="FootnoteReference"/>
        </w:rPr>
        <w:footnoteRef/>
      </w:r>
      <w:r>
        <w:t xml:space="preserve"> </w:t>
      </w:r>
      <w:proofErr w:type="gramStart"/>
      <w:r>
        <w:t>45 C.F.R. Part 160, Part 164, Subparts A and C.</w:t>
      </w:r>
      <w:proofErr w:type="gramEnd"/>
    </w:p>
  </w:footnote>
  <w:footnote w:id="125">
    <w:p w:rsidR="006D672A" w:rsidRDefault="006D672A">
      <w:pPr>
        <w:pStyle w:val="FootnoteText"/>
      </w:pPr>
      <w:r>
        <w:rPr>
          <w:rStyle w:val="FootnoteReference"/>
        </w:rPr>
        <w:footnoteRef/>
      </w:r>
      <w:r>
        <w:t xml:space="preserve"> </w:t>
      </w:r>
      <w:proofErr w:type="gramStart"/>
      <w:r>
        <w:t>RCW 70.02.150.</w:t>
      </w:r>
      <w:proofErr w:type="gramEnd"/>
    </w:p>
  </w:footnote>
  <w:footnote w:id="126">
    <w:p w:rsidR="006D672A" w:rsidRPr="002003B8" w:rsidRDefault="006D672A">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AD4444"/>
    <w:multiLevelType w:val="hybridMultilevel"/>
    <w:tmpl w:val="3A0E8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8"/>
  </w:num>
  <w:num w:numId="6">
    <w:abstractNumId w:val="6"/>
  </w:num>
  <w:num w:numId="7">
    <w:abstractNumId w:val="0"/>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720"/>
  <w:characterSpacingControl w:val="doNotCompress"/>
  <w:footnotePr>
    <w:footnote w:id="-1"/>
    <w:footnote w:id="0"/>
  </w:footnotePr>
  <w:endnotePr>
    <w:endnote w:id="-1"/>
    <w:endnote w:id="0"/>
  </w:endnotePr>
  <w:compat/>
  <w:rsids>
    <w:rsidRoot w:val="0067525D"/>
    <w:rsid w:val="000C38A8"/>
    <w:rsid w:val="000D4519"/>
    <w:rsid w:val="000E25CE"/>
    <w:rsid w:val="00141A64"/>
    <w:rsid w:val="001A151A"/>
    <w:rsid w:val="001E2D68"/>
    <w:rsid w:val="002003B8"/>
    <w:rsid w:val="00253644"/>
    <w:rsid w:val="002573E6"/>
    <w:rsid w:val="00266D40"/>
    <w:rsid w:val="00275E98"/>
    <w:rsid w:val="00287176"/>
    <w:rsid w:val="002E2918"/>
    <w:rsid w:val="002F3A57"/>
    <w:rsid w:val="00395099"/>
    <w:rsid w:val="003A142B"/>
    <w:rsid w:val="003E7A6D"/>
    <w:rsid w:val="00412C12"/>
    <w:rsid w:val="0045588F"/>
    <w:rsid w:val="00455D69"/>
    <w:rsid w:val="004732F7"/>
    <w:rsid w:val="00483BA6"/>
    <w:rsid w:val="005129AC"/>
    <w:rsid w:val="00514462"/>
    <w:rsid w:val="00550F16"/>
    <w:rsid w:val="00561311"/>
    <w:rsid w:val="0056504C"/>
    <w:rsid w:val="005A601D"/>
    <w:rsid w:val="005C4CBB"/>
    <w:rsid w:val="005F045C"/>
    <w:rsid w:val="0064063B"/>
    <w:rsid w:val="0067525D"/>
    <w:rsid w:val="00684503"/>
    <w:rsid w:val="006D0145"/>
    <w:rsid w:val="006D672A"/>
    <w:rsid w:val="006F1EE5"/>
    <w:rsid w:val="0072468F"/>
    <w:rsid w:val="00726EC4"/>
    <w:rsid w:val="00727913"/>
    <w:rsid w:val="00751593"/>
    <w:rsid w:val="00763680"/>
    <w:rsid w:val="008030CF"/>
    <w:rsid w:val="00810E8C"/>
    <w:rsid w:val="00826776"/>
    <w:rsid w:val="0089713E"/>
    <w:rsid w:val="008C09AE"/>
    <w:rsid w:val="008D17C9"/>
    <w:rsid w:val="008D2031"/>
    <w:rsid w:val="008D46D4"/>
    <w:rsid w:val="008F66D1"/>
    <w:rsid w:val="00962B2E"/>
    <w:rsid w:val="00981882"/>
    <w:rsid w:val="009A71E7"/>
    <w:rsid w:val="00A04B13"/>
    <w:rsid w:val="00A1097C"/>
    <w:rsid w:val="00A17CF3"/>
    <w:rsid w:val="00AC0331"/>
    <w:rsid w:val="00AE446B"/>
    <w:rsid w:val="00AE6F01"/>
    <w:rsid w:val="00AF2D90"/>
    <w:rsid w:val="00B14F17"/>
    <w:rsid w:val="00B414FD"/>
    <w:rsid w:val="00B52AC8"/>
    <w:rsid w:val="00B576E6"/>
    <w:rsid w:val="00B67B7E"/>
    <w:rsid w:val="00BB44CE"/>
    <w:rsid w:val="00BD640B"/>
    <w:rsid w:val="00BE6336"/>
    <w:rsid w:val="00C06429"/>
    <w:rsid w:val="00C15D02"/>
    <w:rsid w:val="00C651F7"/>
    <w:rsid w:val="00C96797"/>
    <w:rsid w:val="00CB222E"/>
    <w:rsid w:val="00CC1C39"/>
    <w:rsid w:val="00CE4DDE"/>
    <w:rsid w:val="00CF5CD3"/>
    <w:rsid w:val="00D05720"/>
    <w:rsid w:val="00D515E5"/>
    <w:rsid w:val="00D967F7"/>
    <w:rsid w:val="00DA7AB1"/>
    <w:rsid w:val="00DC6B2C"/>
    <w:rsid w:val="00E0346F"/>
    <w:rsid w:val="00E05F0F"/>
    <w:rsid w:val="00EF75D8"/>
    <w:rsid w:val="00F225A4"/>
    <w:rsid w:val="00F30A76"/>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hhs.gov/ocr/hipaa" TargetMode="External"/><Relationship Id="rId4" Type="http://schemas.openxmlformats.org/officeDocument/2006/relationships/settings" Target="settings.xml"/><Relationship Id="rId9" Type="http://schemas.openxmlformats.org/officeDocument/2006/relationships/hyperlink" Target="http://www.hhs.gov/ocr/privacy/hipaa/understanding/coveredentities/contractprov.html"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FFB43E-EB16-4052-A50B-11877F9FA906}">
  <ds:schemaRefs>
    <ds:schemaRef ds:uri="http://schemas.openxmlformats.org/officeDocument/2006/bibliography"/>
  </ds:schemaRefs>
</ds:datastoreItem>
</file>

<file path=customXml/itemProps2.xml><?xml version="1.0" encoding="utf-8"?>
<ds:datastoreItem xmlns:ds="http://schemas.openxmlformats.org/officeDocument/2006/customXml" ds:itemID="{BC49AF1A-6901-4E67-BBE8-76159554FD1D}"/>
</file>

<file path=customXml/itemProps3.xml><?xml version="1.0" encoding="utf-8"?>
<ds:datastoreItem xmlns:ds="http://schemas.openxmlformats.org/officeDocument/2006/customXml" ds:itemID="{37D91C41-B1E0-449A-B80B-A279D8A2A531}"/>
</file>

<file path=customXml/itemProps4.xml><?xml version="1.0" encoding="utf-8"?>
<ds:datastoreItem xmlns:ds="http://schemas.openxmlformats.org/officeDocument/2006/customXml" ds:itemID="{2E4CD8FF-6D33-4C20-9672-6C8CF7302553}"/>
</file>

<file path=docProps/app.xml><?xml version="1.0" encoding="utf-8"?>
<Properties xmlns="http://schemas.openxmlformats.org/officeDocument/2006/extended-properties" xmlns:vt="http://schemas.openxmlformats.org/officeDocument/2006/docPropsVTypes">
  <Template>Normal</Template>
  <TotalTime>1</TotalTime>
  <Pages>21</Pages>
  <Words>6978</Words>
  <Characters>36915</Characters>
  <Application>Microsoft Office Word</Application>
  <DocSecurity>0</DocSecurity>
  <Lines>535</Lines>
  <Paragraphs>73</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43820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cp:lastPrinted>2013-08-13T22:16:00Z</cp:lastPrinted>
  <dcterms:created xsi:type="dcterms:W3CDTF">2013-08-14T23:17:00Z</dcterms:created>
  <dcterms:modified xsi:type="dcterms:W3CDTF">2013-08-14T23:17:00Z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