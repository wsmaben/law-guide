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BA" w:rsidRPr="00A9756B" w:rsidRDefault="00631AD5" w:rsidP="000407BA">
      <w:pPr>
        <w:jc w:val="center"/>
        <w:rPr>
          <w:b/>
        </w:rPr>
      </w:pPr>
      <w:r w:rsidRPr="00A9756B">
        <w:rPr>
          <w:b/>
        </w:rPr>
        <w:t>GUNSHOT WOUNDS</w:t>
      </w:r>
    </w:p>
    <w:p w:rsidR="000407BA" w:rsidRDefault="000407BA" w:rsidP="000407BA"/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Must a gunshot wound be reported?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>
        <w:tab/>
        <w:t>Yes.  Nonfatal gunshot wounds are notifiable conditions which must be reported monthly to the state Department of Health by health care facilities.</w:t>
      </w:r>
      <w:r w:rsidR="004B6E2A" w:rsidRPr="004B6E2A">
        <w:rPr>
          <w:rStyle w:val="FootnoteReference"/>
        </w:rPr>
        <w:t xml:space="preserve"> </w:t>
      </w:r>
      <w:r w:rsidR="004B6E2A">
        <w:rPr>
          <w:rStyle w:val="FootnoteReference"/>
        </w:rPr>
        <w:footnoteReference w:id="1"/>
      </w:r>
      <w:r>
        <w:t xml:space="preserve">  See </w:t>
      </w:r>
      <w:r w:rsidRPr="00A9756B">
        <w:rPr>
          <w:b/>
        </w:rPr>
        <w:t>NOTIFIABLE CONDITIONS</w:t>
      </w:r>
      <w:r>
        <w:t xml:space="preserve">; and </w:t>
      </w:r>
      <w:r w:rsidRPr="00A9756B">
        <w:rPr>
          <w:b/>
        </w:rPr>
        <w:t>REPORTING REQUIREMENTS.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What must be included in a report to the Department of Health regarding bullet wounds, gunshot wounds or stab wounds?</w:t>
      </w:r>
    </w:p>
    <w:p w:rsidR="000407BA" w:rsidRPr="00A9756B" w:rsidRDefault="000407BA" w:rsidP="000407BA"/>
    <w:p w:rsidR="000407BA" w:rsidRDefault="00631AD5" w:rsidP="004B6E2A">
      <w:pPr>
        <w:ind w:firstLine="720"/>
      </w:pPr>
      <w:r w:rsidRPr="00A9756B">
        <w:t>The report required must include the following information, if known:</w:t>
      </w:r>
      <w:r w:rsidR="00E45D92">
        <w:rPr>
          <w:rStyle w:val="FootnoteReference"/>
        </w:rPr>
        <w:footnoteReference w:id="2"/>
      </w:r>
      <w:r w:rsidR="004B6E2A" w:rsidRPr="004B6E2A">
        <w:rPr>
          <w:rStyle w:val="FootnoteReference"/>
        </w:rPr>
        <w:t xml:space="preserve"> </w:t>
      </w:r>
    </w:p>
    <w:p w:rsidR="004B6E2A" w:rsidRPr="00A9756B" w:rsidRDefault="004B6E2A" w:rsidP="000407BA"/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The patient’s name, address including zip code, telephone number, date of birth, and sex.</w:t>
      </w:r>
    </w:p>
    <w:p w:rsidR="00E45D92" w:rsidRPr="00E45D92" w:rsidRDefault="00E45D92" w:rsidP="00E45D92">
      <w:pPr>
        <w:ind w:left="720"/>
        <w:rPr>
          <w:b/>
        </w:rPr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Diagnosis or suspected diagnosis of disease or condition.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Pertinent laboratory data (if available).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Telephone number of the principal health care provider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Address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and telephone number of the person providing the report.</w:t>
      </w:r>
    </w:p>
    <w:p w:rsidR="00E45D92" w:rsidRDefault="00E45D92" w:rsidP="00E45D92">
      <w:pPr>
        <w:pStyle w:val="ListParagraph"/>
      </w:pPr>
    </w:p>
    <w:p w:rsidR="000407BA" w:rsidRPr="00EA7966" w:rsidRDefault="00E45D92" w:rsidP="00E45D92">
      <w:pPr>
        <w:numPr>
          <w:ilvl w:val="0"/>
          <w:numId w:val="2"/>
        </w:numPr>
        <w:rPr>
          <w:b/>
        </w:rPr>
      </w:pPr>
      <w:r>
        <w:t>Any other information the Department of Health may require on forms generated by the department.</w:t>
      </w:r>
    </w:p>
    <w:p w:rsidR="00EA7966" w:rsidRDefault="00EA7966" w:rsidP="00EA7966">
      <w:pPr>
        <w:rPr>
          <w:b/>
        </w:rPr>
      </w:pPr>
    </w:p>
    <w:p w:rsidR="000407BA" w:rsidRDefault="000407BA" w:rsidP="000407BA">
      <w:pPr>
        <w:rPr>
          <w:b/>
        </w:rPr>
      </w:pPr>
      <w:r>
        <w:rPr>
          <w:b/>
        </w:rPr>
        <w:t>Are there mandatory reporting requirements for hospitals regarding gunshot wounds?</w:t>
      </w:r>
    </w:p>
    <w:p w:rsidR="000407BA" w:rsidRDefault="000407BA" w:rsidP="000407BA">
      <w:pPr>
        <w:rPr>
          <w:b/>
        </w:rPr>
      </w:pPr>
    </w:p>
    <w:p w:rsidR="00E45D92" w:rsidRDefault="000407BA" w:rsidP="00E45D92">
      <w:pPr>
        <w:ind w:firstLine="720"/>
      </w:pPr>
      <w:r>
        <w:tab/>
        <w:t>Yes.</w:t>
      </w:r>
      <w:r w:rsidR="00E45D92">
        <w:t xml:space="preserve">  Hospitals are required to re</w:t>
      </w:r>
      <w:r>
        <w:t xml:space="preserve">port </w:t>
      </w:r>
      <w:r w:rsidR="00E45D92">
        <w:t xml:space="preserve">to law enforcement authorities when the hospital provides treatment for a </w:t>
      </w:r>
      <w:r>
        <w:t>gunshot</w:t>
      </w:r>
      <w:ins w:id="0" w:author="Tierney Edwards" w:date="2013-08-13T10:16:00Z">
        <w:r w:rsidR="00982876">
          <w:t xml:space="preserve"> or stab</w:t>
        </w:r>
      </w:ins>
      <w:r w:rsidR="00E45D92">
        <w:t xml:space="preserve"> wound</w:t>
      </w:r>
      <w:ins w:id="1" w:author="Tierney Edwards" w:date="2013-08-27T10:18:00Z">
        <w:r w:rsidR="00294626">
          <w:t xml:space="preserve">. </w:t>
        </w:r>
      </w:ins>
      <w:del w:id="2" w:author="Tierney Edwards" w:date="2013-08-13T10:16:00Z">
        <w:r w:rsidDel="00982876">
          <w:delText xml:space="preserve"> </w:delText>
        </w:r>
      </w:del>
      <w:del w:id="3" w:author="Tierney Edwards" w:date="2013-08-12T09:36:00Z">
        <w:r w:rsidR="00E45D92" w:rsidDel="008A7982">
          <w:delText>(</w:delText>
        </w:r>
      </w:del>
      <w:del w:id="4" w:author="Tierney Edwards" w:date="2013-08-12T09:37:00Z">
        <w:r w:rsidR="00E45D92" w:rsidDel="008A7982">
          <w:delText>or stab wound</w:delText>
        </w:r>
      </w:del>
      <w:del w:id="5" w:author="Tierney Edwards" w:date="2013-08-12T09:36:00Z">
        <w:r w:rsidR="00E45D92" w:rsidDel="008A7982">
          <w:delText>)</w:delText>
        </w:r>
      </w:del>
      <w:del w:id="6" w:author="Tierney Edwards" w:date="2013-08-12T09:37:00Z">
        <w:r w:rsidR="00E45D92" w:rsidDel="008A7982">
          <w:delText xml:space="preserve"> to a patient </w:delText>
        </w:r>
      </w:del>
      <w:del w:id="7" w:author="Tierney Edwards" w:date="2013-08-13T10:16:00Z">
        <w:r w:rsidR="00E45D92" w:rsidDel="00982876">
          <w:delText xml:space="preserve">who </w:delText>
        </w:r>
      </w:del>
      <w:ins w:id="8" w:author="Tierney Edwards" w:date="2013-08-27T10:18:00Z">
        <w:r w:rsidR="00294626">
          <w:t xml:space="preserve"> This should be done </w:t>
        </w:r>
      </w:ins>
      <w:r w:rsidR="00E45D92">
        <w:t>as soon as possible, taking into consideration the patient’s emergency care needs.</w:t>
      </w:r>
      <w:r w:rsidR="00E45D92" w:rsidRPr="00E45D92">
        <w:rPr>
          <w:rStyle w:val="FootnoteReference"/>
        </w:rPr>
        <w:t xml:space="preserve"> </w:t>
      </w:r>
      <w:r w:rsidR="00E45D92" w:rsidRPr="00A9756B">
        <w:rPr>
          <w:rStyle w:val="FootnoteReference"/>
        </w:rPr>
        <w:footnoteReference w:id="3"/>
      </w:r>
      <w:r w:rsidR="00E45D92">
        <w:t xml:space="preserve">  </w:t>
      </w:r>
      <w:r w:rsidR="00E45D92" w:rsidRPr="00A9756B">
        <w:t>The report required must include the following information, if known:</w:t>
      </w:r>
      <w:r w:rsidR="00E45D92">
        <w:rPr>
          <w:rStyle w:val="FootnoteReference"/>
        </w:rPr>
        <w:footnoteReference w:id="4"/>
      </w:r>
      <w:r w:rsidR="00E45D92" w:rsidRPr="004B6E2A">
        <w:rPr>
          <w:rStyle w:val="FootnoteReference"/>
        </w:rPr>
        <w:t xml:space="preserve"> </w:t>
      </w:r>
    </w:p>
    <w:p w:rsidR="00E45D92" w:rsidRPr="00A9756B" w:rsidRDefault="00E45D92" w:rsidP="00E45D92"/>
    <w:p w:rsidR="00E45D92" w:rsidRDefault="00E45D92" w:rsidP="00E45D92">
      <w:pPr>
        <w:numPr>
          <w:ilvl w:val="0"/>
          <w:numId w:val="1"/>
        </w:numPr>
      </w:pPr>
      <w:r w:rsidRPr="00A9756B">
        <w:lastRenderedPageBreak/>
        <w:t>The name, residence, sex, and age of the patient</w:t>
      </w:r>
      <w:r>
        <w:t>.</w:t>
      </w:r>
    </w:p>
    <w:p w:rsidR="00E45D92" w:rsidRDefault="00E45D92" w:rsidP="00E45D92">
      <w:pPr>
        <w:ind w:left="720"/>
      </w:pPr>
    </w:p>
    <w:p w:rsidR="00E45D92" w:rsidRDefault="00E45D92" w:rsidP="00E45D92">
      <w:pPr>
        <w:numPr>
          <w:ilvl w:val="0"/>
          <w:numId w:val="1"/>
        </w:numPr>
      </w:pPr>
      <w:r w:rsidRPr="00A9756B">
        <w:t>Whether the patient has received a bullet wound, gunshot wound, or stab wound</w:t>
      </w:r>
      <w:r>
        <w:t>.</w:t>
      </w:r>
    </w:p>
    <w:p w:rsidR="00E45D92" w:rsidRDefault="00E45D92" w:rsidP="00E45D92">
      <w:pPr>
        <w:pStyle w:val="ListParagraph"/>
      </w:pPr>
    </w:p>
    <w:p w:rsidR="00E45D92" w:rsidRPr="00A9756B" w:rsidRDefault="00E45D92" w:rsidP="00E45D92">
      <w:pPr>
        <w:numPr>
          <w:ilvl w:val="0"/>
          <w:numId w:val="1"/>
        </w:numPr>
      </w:pPr>
      <w:r w:rsidRPr="00A9756B">
        <w:t>The name of the health care provider providing treatment for the bullet wound, gunshot wound, or stab wound.</w:t>
      </w:r>
    </w:p>
    <w:p w:rsidR="000407BA" w:rsidRPr="000407BA" w:rsidRDefault="000407BA" w:rsidP="000407BA"/>
    <w:sectPr w:rsidR="000407BA" w:rsidRPr="000407BA" w:rsidSect="000407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D92" w:rsidRDefault="00E45D92" w:rsidP="000407BA">
      <w:r>
        <w:separator/>
      </w:r>
    </w:p>
  </w:endnote>
  <w:endnote w:type="continuationSeparator" w:id="0">
    <w:p w:rsidR="00E45D92" w:rsidRDefault="00E45D92" w:rsidP="00040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D92" w:rsidRDefault="00E45D92" w:rsidP="000407BA">
      <w:r>
        <w:separator/>
      </w:r>
    </w:p>
  </w:footnote>
  <w:footnote w:type="continuationSeparator" w:id="0">
    <w:p w:rsidR="00E45D92" w:rsidRDefault="00E45D92" w:rsidP="000407BA">
      <w:r>
        <w:continuationSeparator/>
      </w:r>
    </w:p>
  </w:footnote>
  <w:footnote w:id="1">
    <w:p w:rsidR="00E45D92" w:rsidRPr="009243AF" w:rsidRDefault="00E45D92" w:rsidP="004B6E2A">
      <w:pPr>
        <w:pStyle w:val="FootnoteText"/>
        <w:rPr>
          <w:sz w:val="20"/>
          <w:szCs w:val="20"/>
        </w:rPr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RCW 70.02.050(2</w:t>
      </w:r>
      <w:proofErr w:type="gramStart"/>
      <w:r w:rsidRPr="009243AF">
        <w:rPr>
          <w:sz w:val="20"/>
          <w:szCs w:val="20"/>
        </w:rPr>
        <w:t>)(</w:t>
      </w:r>
      <w:proofErr w:type="gramEnd"/>
      <w:r w:rsidRPr="009243AF">
        <w:rPr>
          <w:sz w:val="20"/>
          <w:szCs w:val="20"/>
        </w:rPr>
        <w:t>c); WAC 246-101-301.</w:t>
      </w:r>
    </w:p>
  </w:footnote>
  <w:footnote w:id="2">
    <w:p w:rsidR="00E45D92" w:rsidRPr="00E45D92" w:rsidRDefault="00E45D92">
      <w:pPr>
        <w:pStyle w:val="FootnoteText"/>
        <w:rPr>
          <w:sz w:val="20"/>
          <w:szCs w:val="20"/>
        </w:rPr>
      </w:pPr>
      <w:r w:rsidRPr="00E45D92">
        <w:rPr>
          <w:rStyle w:val="FootnoteReference"/>
          <w:sz w:val="20"/>
          <w:szCs w:val="20"/>
        </w:rPr>
        <w:footnoteRef/>
      </w:r>
      <w:r w:rsidRPr="00E45D92">
        <w:rPr>
          <w:sz w:val="20"/>
          <w:szCs w:val="20"/>
        </w:rPr>
        <w:t xml:space="preserve"> </w:t>
      </w:r>
      <w:proofErr w:type="gramStart"/>
      <w:r w:rsidRPr="00E45D92">
        <w:rPr>
          <w:sz w:val="20"/>
          <w:szCs w:val="20"/>
        </w:rPr>
        <w:t>WAC 246-101-315.</w:t>
      </w:r>
      <w:proofErr w:type="gramEnd"/>
    </w:p>
  </w:footnote>
  <w:footnote w:id="3">
    <w:p w:rsidR="00E45D92" w:rsidRDefault="00E45D92" w:rsidP="00E45D92">
      <w:pPr>
        <w:pStyle w:val="FootnoteText"/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</w:t>
      </w:r>
      <w:proofErr w:type="gramStart"/>
      <w:r w:rsidRPr="009243AF">
        <w:rPr>
          <w:sz w:val="20"/>
          <w:szCs w:val="20"/>
        </w:rPr>
        <w:t>RCW 70.41.440</w:t>
      </w:r>
      <w:ins w:id="9" w:author="Tierney Edwards" w:date="2013-08-12T09:38:00Z">
        <w:r w:rsidR="008A7982">
          <w:rPr>
            <w:sz w:val="20"/>
            <w:szCs w:val="20"/>
          </w:rPr>
          <w:t>(1)</w:t>
        </w:r>
      </w:ins>
      <w:r w:rsidRPr="009243AF">
        <w:rPr>
          <w:sz w:val="20"/>
          <w:szCs w:val="20"/>
        </w:rPr>
        <w:t>.</w:t>
      </w:r>
      <w:proofErr w:type="gramEnd"/>
    </w:p>
  </w:footnote>
  <w:footnote w:id="4">
    <w:p w:rsidR="00E45D92" w:rsidRPr="00E45D92" w:rsidRDefault="00E45D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del w:id="10" w:author="dpm" w:date="2013-08-12T12:17:00Z">
        <w:r w:rsidR="00C22FAB" w:rsidRPr="00C22FAB">
          <w:rPr>
            <w:sz w:val="20"/>
            <w:szCs w:val="20"/>
            <w:rPrChange w:id="11" w:author="dpm" w:date="2013-08-12T12:17:00Z">
              <w:rPr>
                <w:i/>
                <w:sz w:val="20"/>
                <w:szCs w:val="20"/>
              </w:rPr>
            </w:rPrChange>
          </w:rPr>
          <w:delText>Id</w:delText>
        </w:r>
        <w:r w:rsidRPr="00C76E64" w:rsidDel="00C76E64">
          <w:rPr>
            <w:sz w:val="20"/>
            <w:szCs w:val="20"/>
          </w:rPr>
          <w:delText>.</w:delText>
        </w:r>
      </w:del>
      <w:proofErr w:type="gramStart"/>
      <w:ins w:id="12" w:author="dpm" w:date="2013-08-12T12:17:00Z">
        <w:r w:rsidR="00C76E64">
          <w:rPr>
            <w:sz w:val="20"/>
            <w:szCs w:val="20"/>
          </w:rPr>
          <w:t>RCW 70.41.440(2).</w:t>
        </w:r>
      </w:ins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C68"/>
    <w:multiLevelType w:val="hybridMultilevel"/>
    <w:tmpl w:val="398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74A59"/>
    <w:multiLevelType w:val="hybridMultilevel"/>
    <w:tmpl w:val="1232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F1F"/>
    <w:rsid w:val="000407BA"/>
    <w:rsid w:val="00044F1F"/>
    <w:rsid w:val="000906EF"/>
    <w:rsid w:val="00294626"/>
    <w:rsid w:val="003D55E2"/>
    <w:rsid w:val="004B6E2A"/>
    <w:rsid w:val="00631AD5"/>
    <w:rsid w:val="00737730"/>
    <w:rsid w:val="008A7982"/>
    <w:rsid w:val="009243AF"/>
    <w:rsid w:val="00982876"/>
    <w:rsid w:val="00C00E58"/>
    <w:rsid w:val="00C22FAB"/>
    <w:rsid w:val="00C76E64"/>
    <w:rsid w:val="00CB17E9"/>
    <w:rsid w:val="00CB64F0"/>
    <w:rsid w:val="00E45D92"/>
    <w:rsid w:val="00EA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9756B"/>
  </w:style>
  <w:style w:type="character" w:styleId="FootnoteReference">
    <w:name w:val="footnote reference"/>
    <w:basedOn w:val="DefaultParagraphFont"/>
    <w:semiHidden/>
    <w:rsid w:val="00A975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B6E2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E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1AB31C-99FC-4B29-9E55-DC65D6B227BB}"/>
</file>

<file path=customXml/itemProps2.xml><?xml version="1.0" encoding="utf-8"?>
<ds:datastoreItem xmlns:ds="http://schemas.openxmlformats.org/officeDocument/2006/customXml" ds:itemID="{912C6FB0-9786-434A-A07F-D3F601267967}"/>
</file>

<file path=customXml/itemProps3.xml><?xml version="1.0" encoding="utf-8"?>
<ds:datastoreItem xmlns:ds="http://schemas.openxmlformats.org/officeDocument/2006/customXml" ds:itemID="{C435EBD5-EA6B-43FD-B6F7-65E801D3AF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GUNSHOT WOUNDS</vt:lpstr>
    </vt:vector>
  </TitlesOfParts>
  <Company>Microsoft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GUNSHOT WOUNDS</dc:title>
  <dc:creator>Kathryn Kolan</dc:creator>
  <cp:lastModifiedBy>Tierney Edwards</cp:lastModifiedBy>
  <cp:revision>3</cp:revision>
  <dcterms:created xsi:type="dcterms:W3CDTF">2013-08-13T17:17:00Z</dcterms:created>
  <dcterms:modified xsi:type="dcterms:W3CDTF">2013-08-27T17:18:00Z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