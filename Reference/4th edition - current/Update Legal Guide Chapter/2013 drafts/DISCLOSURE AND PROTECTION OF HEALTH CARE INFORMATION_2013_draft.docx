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r>
        <w:t>DISCLOSURE AND PROTECTION OF HEALTH CARE INFORMATION</w:t>
      </w:r>
      <w:bookmarkEnd w:id="0"/>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2"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F225A4" w:rsidRDefault="00F225A4" w:rsidP="00F225A4">
      <w:pPr>
        <w:pStyle w:val="ListParagraph"/>
        <w:rPr>
          <w:ins w:id="3" w:author="Tierney Edwards" w:date="2013-08-13T11:47:00Z"/>
        </w:rPr>
        <w:pPrChange w:id="4"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pPr>
      <w:ins w:id="5" w:author="Tierney Edwards" w:date="2013-08-13T11:47:00Z">
        <w:r>
          <w:t xml:space="preserve">Require covered entities to create a Notice of Privacy Practices – a </w:t>
        </w:r>
      </w:ins>
      <w:ins w:id="6" w:author="Tierney Edwards" w:date="2013-08-13T11:48:00Z">
        <w:r>
          <w:t xml:space="preserve">HIPAA </w:t>
        </w:r>
        <w:proofErr w:type="spellStart"/>
        <w:r>
          <w:t>manated</w:t>
        </w:r>
        <w:proofErr w:type="spellEnd"/>
        <w:r>
          <w:t xml:space="preserve"> notice that informs patients about protected health information and their rights, and explains </w:t>
        </w:r>
      </w:ins>
      <w:ins w:id="7" w:author="Tierney Edwards" w:date="2013-08-13T11:49:00Z">
        <w:r>
          <w:t>some of the limits on an entity’s ability to use and disclose this information</w:t>
        </w:r>
      </w:ins>
      <w:ins w:id="8" w:author="Tierney Edwards" w:date="2013-08-13T11:50:00Z">
        <w:r>
          <w:t>.</w:t>
        </w:r>
        <w:r>
          <w:rPr>
            <w:rStyle w:val="FootnoteReference"/>
          </w:rPr>
          <w:footnoteReference w:id="6"/>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7"/>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8"/>
      </w:r>
    </w:p>
    <w:p w:rsidR="0067525D" w:rsidRDefault="0067525D" w:rsidP="0067525D">
      <w:pPr>
        <w:keepNext/>
        <w:keepLines/>
        <w:widowControl w:val="0"/>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kinds of requirements do HIPAA and the UHCIA set forth?</w:t>
      </w:r>
    </w:p>
    <w:p w:rsidR="0067525D" w:rsidRDefault="0067525D" w:rsidP="0067525D">
      <w:pPr>
        <w:tabs>
          <w:tab w:val="left" w:pos="-720"/>
        </w:tabs>
        <w:suppressAutoHyphens/>
      </w:pPr>
    </w:p>
    <w:p w:rsidR="0067525D" w:rsidRDefault="0067525D" w:rsidP="0067525D">
      <w:pPr>
        <w:tabs>
          <w:tab w:val="left" w:pos="-720"/>
        </w:tabs>
        <w:suppressAutoHyphens/>
      </w:pPr>
      <w:r>
        <w:t>HIPAA and the UHCIA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0"/>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a health care provider may charge for duplicating or searching a patient’s medical record.</w:t>
      </w:r>
      <w:r w:rsidR="001E2D68">
        <w:rPr>
          <w:rStyle w:val="FootnoteReference"/>
        </w:rPr>
        <w:footnoteReference w:id="16"/>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7"/>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18"/>
      </w:r>
      <w:r w:rsidR="00CE4DDE">
        <w:t xml:space="preserve">  In addition, the Privacy Rules require that the authorization be written in plain language, </w:t>
      </w:r>
      <w:r w:rsidR="00CE4DDE">
        <w:rPr>
          <w:rStyle w:val="FootnoteReference"/>
        </w:rPr>
        <w:footnoteReference w:id="19"/>
      </w:r>
      <w:r w:rsidR="00CE4DDE">
        <w:t xml:space="preserve"> and that a copy of the authorization be given to the patient if the physician seeks an authorization for use or disclosure.</w:t>
      </w:r>
      <w:r w:rsidR="00CE4DDE">
        <w:rPr>
          <w:rStyle w:val="FootnoteReference"/>
        </w:rPr>
        <w:footnoteReference w:id="20"/>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1"/>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2"/>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3"/>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4"/>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lastRenderedPageBreak/>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5"/>
      </w:r>
      <w:r>
        <w:t xml:space="preserve">   An authorization is no longer valid if it is revoked in writing by the patient before the physician has taken substantial action in reliance on the authorization.</w:t>
      </w:r>
      <w:r w:rsidR="000E25CE">
        <w:rPr>
          <w:rStyle w:val="FootnoteReference"/>
        </w:rPr>
        <w:footnoteReference w:id="26"/>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Does a patient have a right to be informed of 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27"/>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lastRenderedPageBreak/>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28"/>
      </w:r>
      <w:r>
        <w:t xml:space="preserve">  Only one such request for an extension is allowed under HIPAA.</w:t>
      </w:r>
      <w:r w:rsidR="00395099">
        <w:rPr>
          <w:rStyle w:val="FootnoteReference"/>
        </w:rPr>
        <w:footnoteReference w:id="2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30"/>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31"/>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32"/>
      </w:r>
    </w:p>
    <w:p w:rsidR="0067525D" w:rsidRDefault="0067525D" w:rsidP="0067525D">
      <w:pPr>
        <w:tabs>
          <w:tab w:val="left" w:pos="-720"/>
        </w:tabs>
        <w:suppressAutoHyphens/>
      </w:pPr>
    </w:p>
    <w:p w:rsidR="0067525D" w:rsidRDefault="0067525D" w:rsidP="0067525D">
      <w:pPr>
        <w:pStyle w:val="Heading2"/>
      </w:pPr>
      <w:r>
        <w:t>Is a specific authorization required 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33"/>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34"/>
      </w:r>
    </w:p>
    <w:p w:rsidR="0067525D" w:rsidRDefault="0067525D" w:rsidP="0067525D">
      <w:pPr>
        <w:tabs>
          <w:tab w:val="left" w:pos="-720"/>
        </w:tabs>
        <w:suppressAutoHyphens/>
      </w:pPr>
    </w:p>
    <w:p w:rsidR="0067525D" w:rsidRDefault="0067525D" w:rsidP="0067525D">
      <w:pPr>
        <w:pStyle w:val="ListBullet"/>
      </w:pPr>
      <w:r>
        <w:lastRenderedPageBreak/>
        <w:t>Information regarding AIDS and other sexually transmitted diseases.</w:t>
      </w:r>
      <w:r w:rsidR="00B576E6">
        <w:rPr>
          <w:rStyle w:val="FootnoteReference"/>
        </w:rPr>
        <w:footnoteReference w:id="35"/>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36"/>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37"/>
      </w:r>
      <w:r>
        <w:t xml:space="preserve">  In cases where parental consent is required for the minor’s treatment, parental authorization is required for the release of the minor’s health care information.</w:t>
      </w:r>
      <w:r w:rsidR="00FA15A8">
        <w:rPr>
          <w:rStyle w:val="FootnoteReference"/>
        </w:rPr>
        <w:footnoteReference w:id="38"/>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39"/>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40"/>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41"/>
      </w:r>
    </w:p>
    <w:p w:rsidR="0067525D" w:rsidRDefault="0067525D" w:rsidP="0067525D">
      <w:pPr>
        <w:tabs>
          <w:tab w:val="left" w:pos="-720"/>
        </w:tabs>
        <w:suppressAutoHyphens/>
      </w:pPr>
    </w:p>
    <w:p w:rsidR="0067525D" w:rsidRDefault="0067525D" w:rsidP="0067525D">
      <w:pPr>
        <w:pStyle w:val="Heading2"/>
      </w:pPr>
      <w:r>
        <w:t>Who may authorize release of health care information concerning a deceased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42"/>
      </w:r>
    </w:p>
    <w:p w:rsidR="0067525D" w:rsidRDefault="0067525D" w:rsidP="0067525D">
      <w:pPr>
        <w:tabs>
          <w:tab w:val="left" w:pos="-720"/>
        </w:tabs>
        <w:suppressAutoHyphens/>
      </w:pPr>
    </w:p>
    <w:p w:rsidR="0067525D" w:rsidRDefault="0067525D" w:rsidP="0067525D">
      <w:pPr>
        <w:pStyle w:val="Heading2"/>
      </w:pPr>
      <w:r>
        <w:lastRenderedPageBreak/>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43"/>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44"/>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46"/>
      </w:r>
      <w:r>
        <w:t xml:space="preserve">  The circumstances under which such disclosures may be made are fact-specific, sometimes </w:t>
      </w:r>
      <w:r>
        <w:lastRenderedPageBreak/>
        <w:t>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49"/>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50"/>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51"/>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52"/>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53"/>
      </w:r>
    </w:p>
    <w:p w:rsidR="0067525D" w:rsidRDefault="0067525D" w:rsidP="0067525D"/>
    <w:p w:rsidR="0067525D" w:rsidRDefault="0067525D" w:rsidP="0067525D">
      <w:pPr>
        <w:pStyle w:val="ListBullet"/>
      </w:pPr>
      <w:r>
        <w:lastRenderedPageBreak/>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54"/>
      </w:r>
    </w:p>
    <w:p w:rsidR="0067525D" w:rsidRDefault="0067525D" w:rsidP="0067525D"/>
    <w:p w:rsidR="0067525D" w:rsidRDefault="0067525D" w:rsidP="0067525D">
      <w:pPr>
        <w:pStyle w:val="ListBullet"/>
      </w:pPr>
      <w:r>
        <w:t>For payment.</w:t>
      </w:r>
      <w:r w:rsidR="00981882">
        <w:rPr>
          <w:rStyle w:val="FootnoteReference"/>
        </w:rPr>
        <w:footnoteReference w:id="55"/>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56"/>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57"/>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59"/>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60"/>
      </w:r>
      <w:r>
        <w:t xml:space="preserve">  The authorities must first make a request for such disclosure to a nursing supervisor, administrator, or designated privacy official.</w:t>
      </w:r>
      <w:r w:rsidR="00C06429">
        <w:rPr>
          <w:rStyle w:val="FootnoteReference"/>
        </w:rPr>
        <w:footnoteReference w:id="61"/>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62"/>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63"/>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64"/>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65"/>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66"/>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67"/>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68"/>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69"/>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70"/>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71"/>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72"/>
      </w:r>
      <w:r>
        <w:rPr>
          <w:b w:val="0"/>
        </w:rPr>
        <w:t xml:space="preserve">  Washington State law also places restrictions on disclosure of mental health records.</w:t>
      </w:r>
      <w:r>
        <w:rPr>
          <w:rStyle w:val="FootnoteReference"/>
          <w:b w:val="0"/>
        </w:rPr>
        <w:footnoteReference w:id="73"/>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74"/>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75"/>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76"/>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77"/>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78"/>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79"/>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80"/>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81"/>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82"/>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 xml:space="preserve">Inform the patient of the reasons for delay in handling the patient’s request and inform the patient, in writing, of the earliest date on which action will be taken on the patient’s </w:t>
      </w:r>
      <w:r>
        <w:lastRenderedPageBreak/>
        <w:t>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83"/>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84"/>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85"/>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86"/>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87"/>
      </w:r>
      <w:r>
        <w:t xml:space="preserve">  The physician must also obtain the patient’s identification of, and agreement to have the physician notify, relevant persons with whom the amendment needs to be shared.</w:t>
      </w:r>
      <w:r w:rsidR="00CF5CD3">
        <w:rPr>
          <w:rStyle w:val="FootnoteReference"/>
        </w:rPr>
        <w:footnoteReference w:id="88"/>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89"/>
      </w:r>
      <w:r>
        <w:t xml:space="preserve">  The advance notice must contain the following information:</w:t>
      </w:r>
      <w:r w:rsidR="008F66D1">
        <w:rPr>
          <w:rStyle w:val="FootnoteReference"/>
        </w:rPr>
        <w:footnoteReference w:id="90"/>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lastRenderedPageBreak/>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91"/>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92"/>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93"/>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94"/>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95"/>
      </w:r>
      <w:r>
        <w:t xml:space="preserve">  The physician need not certify the record until the fee is paid.  The certification must be attached to the record and must contain:</w:t>
      </w:r>
      <w:r w:rsidR="008F66D1">
        <w:rPr>
          <w:rStyle w:val="FootnoteReference"/>
        </w:rPr>
        <w:footnoteReference w:id="96"/>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97"/>
      </w:r>
      <w:r>
        <w:t xml:space="preserve">  This general rule, however, does not apply in workers’ compensation cases.</w:t>
      </w:r>
      <w:r w:rsidR="00275E98">
        <w:rPr>
          <w:rStyle w:val="FootnoteReference"/>
        </w:rPr>
        <w:footnoteReference w:id="98"/>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99"/>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00"/>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01"/>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8"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When does a physician need to obtain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02"/>
      </w:r>
    </w:p>
    <w:p w:rsidR="0067525D" w:rsidRDefault="0067525D" w:rsidP="0067525D">
      <w:pPr>
        <w:tabs>
          <w:tab w:val="left" w:pos="-720"/>
        </w:tabs>
        <w:suppressAutoHyphens/>
      </w:pPr>
    </w:p>
    <w:p w:rsidR="0067525D" w:rsidRDefault="0067525D" w:rsidP="0067525D">
      <w:pPr>
        <w:pStyle w:val="Heading2"/>
      </w:pPr>
      <w:r>
        <w:lastRenderedPageBreak/>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03"/>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0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what type of notice regarding disclosure of health care information must be given to patients?</w:t>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05"/>
      </w:r>
      <w:r>
        <w:t xml:space="preserve">  The Notice of Privacy Practices must also be posted in a clear and prominent location, and a copy must be made available on request.</w:t>
      </w:r>
      <w:r w:rsidR="00A17CF3">
        <w:rPr>
          <w:rStyle w:val="FootnoteReference"/>
        </w:rPr>
        <w:footnoteReference w:id="106"/>
      </w:r>
      <w:r>
        <w:t xml:space="preserve">  Whenever the Notice of Privacy Practices is revised, a copy of the new notice must be made available in the physician’s office.</w:t>
      </w:r>
      <w:r w:rsidR="00A17CF3">
        <w:rPr>
          <w:rStyle w:val="FootnoteReference"/>
        </w:rPr>
        <w:footnoteReference w:id="107"/>
      </w:r>
      <w:r>
        <w:t xml:space="preserve">  </w:t>
      </w:r>
    </w:p>
    <w:p w:rsidR="0067525D" w:rsidRDefault="0067525D" w:rsidP="0067525D">
      <w:pPr>
        <w:tabs>
          <w:tab w:val="left" w:pos="-720"/>
        </w:tabs>
        <w:suppressAutoHyphens/>
      </w:pPr>
    </w:p>
    <w:p w:rsidR="0067525D" w:rsidRPr="0072468F" w:rsidRDefault="0067525D" w:rsidP="0072468F">
      <w:pPr>
        <w:spacing w:before="100" w:beforeAutospacing="1" w:after="100" w:afterAutospacing="1"/>
        <w:rPr>
          <w:snapToGrid/>
          <w:szCs w:val="24"/>
          <w:rPrChange w:id="10" w:author="Tierney Edwards" w:date="2013-08-13T12:46:00Z">
            <w:rPr/>
          </w:rPrChange>
        </w:rPr>
        <w:pPrChange w:id="11"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08"/>
      </w:r>
      <w:r>
        <w:t xml:space="preserve"> </w:t>
      </w:r>
      <w:ins w:id="12" w:author="Tierney Edwards" w:date="2013-08-13T12:50:00Z">
        <w:r w:rsidR="0072468F">
          <w:t>Beginning on</w:t>
        </w:r>
      </w:ins>
      <w:ins w:id="13" w:author="Tierney Edwards" w:date="2013-08-13T12:05:00Z">
        <w:r w:rsidR="00561311">
          <w:t xml:space="preserve"> </w:t>
        </w:r>
      </w:ins>
      <w:ins w:id="14" w:author="Tierney Edwards" w:date="2013-08-13T12:50:00Z">
        <w:r w:rsidR="0072468F">
          <w:t>September 23, 2013</w:t>
        </w:r>
      </w:ins>
      <w:ins w:id="15" w:author="Tierney Edwards" w:date="2013-08-13T12:05:00Z">
        <w:r w:rsidR="00DA7AB1">
          <w:t xml:space="preserve">, </w:t>
        </w:r>
      </w:ins>
      <w:ins w:id="16" w:author="Tierney Edwards" w:date="2013-08-13T12:39:00Z">
        <w:r w:rsidR="0072468F">
          <w:t>provider</w:t>
        </w:r>
      </w:ins>
      <w:ins w:id="17" w:author="Tierney Edwards" w:date="2013-08-13T12:52:00Z">
        <w:r w:rsidR="0072468F">
          <w:t>s</w:t>
        </w:r>
      </w:ins>
      <w:ins w:id="18" w:author="Tierney Edwards" w:date="2013-08-13T12:39:00Z">
        <w:r w:rsidR="0072468F">
          <w:t xml:space="preserve"> </w:t>
        </w:r>
      </w:ins>
      <w:ins w:id="19" w:author="Tierney Edwards" w:date="2013-08-13T12:52:00Z">
        <w:r w:rsidR="0072468F">
          <w:t>will be required to expand</w:t>
        </w:r>
      </w:ins>
      <w:ins w:id="20" w:author="Tierney Edwards" w:date="2013-08-13T12:53:00Z">
        <w:r w:rsidR="00AE446B">
          <w:t xml:space="preserve"> what is included in the </w:t>
        </w:r>
      </w:ins>
      <w:ins w:id="21" w:author="Tierney Edwards" w:date="2013-08-13T12:05:00Z">
        <w:r w:rsidR="00DA7AB1">
          <w:t xml:space="preserve">Notice of Privacy Practices </w:t>
        </w:r>
      </w:ins>
      <w:ins w:id="22" w:author="Tierney Edwards" w:date="2013-08-13T12:53:00Z">
        <w:r w:rsidR="00AE446B">
          <w:t>provided to their</w:t>
        </w:r>
      </w:ins>
      <w:ins w:id="23" w:author="Tierney Edwards" w:date="2013-08-13T12:39:00Z">
        <w:r w:rsidR="0072468F">
          <w:t xml:space="preserve"> patient</w:t>
        </w:r>
      </w:ins>
      <w:ins w:id="24" w:author="Tierney Edwards" w:date="2013-08-13T12:53:00Z">
        <w:r w:rsidR="00AE446B">
          <w:t>s</w:t>
        </w:r>
      </w:ins>
      <w:ins w:id="25" w:author="Tierney Edwards" w:date="2013-08-13T12:39:00Z">
        <w:r w:rsidR="0072468F">
          <w:t>.</w:t>
        </w:r>
      </w:ins>
      <w:ins w:id="26" w:author="Tierney Edwards" w:date="2013-08-13T12:47:00Z">
        <w:r w:rsidR="0072468F">
          <w:rPr>
            <w:rStyle w:val="FootnoteReference"/>
          </w:rPr>
          <w:footnoteReference w:id="109"/>
        </w:r>
      </w:ins>
      <w:ins w:id="32" w:author="Tierney Edwards" w:date="2013-08-13T12:41:00Z">
        <w:r w:rsidR="0072468F">
          <w:rPr>
            <w:snapToGrid/>
            <w:szCs w:val="24"/>
          </w:rPr>
          <w:t xml:space="preserve"> </w:t>
        </w:r>
      </w:ins>
      <w:ins w:id="33" w:author="Tierney Edwards" w:date="2013-08-13T12:53:00Z">
        <w:r w:rsidR="00AE446B">
          <w:rPr>
            <w:snapToGrid/>
            <w:szCs w:val="24"/>
          </w:rPr>
          <w:t>Notices must now clearly explain patients</w:t>
        </w:r>
      </w:ins>
      <w:ins w:id="34" w:author="Tierney Edwards" w:date="2013-08-13T12:54:00Z">
        <w:r w:rsidR="00AE446B">
          <w:rPr>
            <w:snapToGrid/>
            <w:szCs w:val="24"/>
          </w:rPr>
          <w:t>’</w:t>
        </w:r>
      </w:ins>
      <w:ins w:id="35" w:author="Tierney Edwards" w:date="2013-08-13T12:41:00Z">
        <w:r w:rsidR="0072468F">
          <w:rPr>
            <w:snapToGrid/>
            <w:szCs w:val="24"/>
          </w:rPr>
          <w:t xml:space="preserve"> right</w:t>
        </w:r>
      </w:ins>
      <w:ins w:id="36" w:author="Tierney Edwards" w:date="2013-08-13T12:47:00Z">
        <w:r w:rsidR="0072468F">
          <w:rPr>
            <w:snapToGrid/>
            <w:szCs w:val="24"/>
          </w:rPr>
          <w:t>s</w:t>
        </w:r>
      </w:ins>
      <w:ins w:id="37" w:author="Tierney Edwards" w:date="2013-08-13T12:41:00Z">
        <w:r w:rsidR="0072468F">
          <w:rPr>
            <w:snapToGrid/>
            <w:szCs w:val="24"/>
          </w:rPr>
          <w:t xml:space="preserve"> to restrict disclosures, </w:t>
        </w:r>
      </w:ins>
      <w:ins w:id="38" w:author="Tierney Edwards" w:date="2013-08-13T12:42:00Z">
        <w:r w:rsidR="0072468F">
          <w:rPr>
            <w:snapToGrid/>
            <w:szCs w:val="24"/>
          </w:rPr>
          <w:t>the type of disclosures that would require a patient</w:t>
        </w:r>
        <w:r w:rsidR="0072468F">
          <w:rPr>
            <w:snapToGrid/>
            <w:szCs w:val="24"/>
          </w:rPr>
          <w:t>’</w:t>
        </w:r>
        <w:r w:rsidR="0072468F">
          <w:rPr>
            <w:snapToGrid/>
            <w:szCs w:val="24"/>
          </w:rPr>
          <w:t xml:space="preserve">s authorization, and </w:t>
        </w:r>
      </w:ins>
      <w:ins w:id="39" w:author="Tierney Edwards" w:date="2013-08-13T12:43:00Z">
        <w:r w:rsidR="0072468F">
          <w:rPr>
            <w:snapToGrid/>
            <w:szCs w:val="24"/>
          </w:rPr>
          <w:t>their right</w:t>
        </w:r>
      </w:ins>
      <w:ins w:id="40" w:author="Tierney Edwards" w:date="2013-08-13T12:54:00Z">
        <w:r w:rsidR="00AE446B">
          <w:rPr>
            <w:snapToGrid/>
            <w:szCs w:val="24"/>
          </w:rPr>
          <w:t>s</w:t>
        </w:r>
      </w:ins>
      <w:ins w:id="41" w:author="Tierney Edwards" w:date="2013-08-13T12:43:00Z">
        <w:r w:rsidR="0072468F">
          <w:rPr>
            <w:snapToGrid/>
            <w:szCs w:val="24"/>
          </w:rPr>
          <w:t xml:space="preserve"> as</w:t>
        </w:r>
      </w:ins>
      <w:ins w:id="42" w:author="Tierney Edwards" w:date="2013-08-13T12:54:00Z">
        <w:r w:rsidR="00AE446B">
          <w:rPr>
            <w:snapToGrid/>
            <w:szCs w:val="24"/>
          </w:rPr>
          <w:t xml:space="preserve"> individual</w:t>
        </w:r>
      </w:ins>
      <w:ins w:id="43" w:author="Tierney Edwards" w:date="2013-08-13T12:43:00Z">
        <w:r w:rsidR="0072468F">
          <w:rPr>
            <w:snapToGrid/>
            <w:szCs w:val="24"/>
          </w:rPr>
          <w:t xml:space="preserve"> patient</w:t>
        </w:r>
      </w:ins>
      <w:ins w:id="44" w:author="Tierney Edwards" w:date="2013-08-13T12:54:00Z">
        <w:r w:rsidR="00AE446B">
          <w:rPr>
            <w:snapToGrid/>
            <w:szCs w:val="24"/>
          </w:rPr>
          <w:t>s</w:t>
        </w:r>
      </w:ins>
      <w:ins w:id="45" w:author="Tierney Edwards" w:date="2013-08-13T12:43:00Z">
        <w:r w:rsidR="0072468F">
          <w:rPr>
            <w:snapToGrid/>
            <w:szCs w:val="24"/>
          </w:rPr>
          <w:t xml:space="preserve"> to opt out of certain disclosures.</w:t>
        </w:r>
      </w:ins>
      <w:ins w:id="46" w:author="Tierney Edwards" w:date="2013-08-13T12:47:00Z">
        <w:r w:rsidR="0072468F">
          <w:rPr>
            <w:rStyle w:val="FootnoteReference"/>
            <w:snapToGrid/>
            <w:szCs w:val="24"/>
          </w:rPr>
          <w:footnoteReference w:id="110"/>
        </w:r>
        <w:r w:rsidR="0072468F" w:rsidRPr="0072468F">
          <w:rPr>
            <w:rStyle w:val="FootnoteReference"/>
          </w:rPr>
          <w:t xml:space="preserve"> </w:t>
        </w:r>
      </w:ins>
      <w:ins w:id="49" w:author="Tierney Edwards" w:date="2013-08-13T12:43:00Z">
        <w:r w:rsidR="0072468F">
          <w:rPr>
            <w:snapToGrid/>
            <w:szCs w:val="24"/>
          </w:rPr>
          <w:t xml:space="preserve">Additionally, the </w:t>
        </w:r>
      </w:ins>
      <w:ins w:id="50" w:author="Tierney Edwards" w:date="2013-08-13T13:00:00Z">
        <w:r w:rsidR="00AE446B">
          <w:rPr>
            <w:snapToGrid/>
            <w:szCs w:val="24"/>
          </w:rPr>
          <w:t>covered entity</w:t>
        </w:r>
      </w:ins>
      <w:ins w:id="51" w:author="Tierney Edwards" w:date="2013-08-13T12:43:00Z">
        <w:r w:rsidR="0072468F">
          <w:rPr>
            <w:snapToGrid/>
            <w:szCs w:val="24"/>
          </w:rPr>
          <w:t xml:space="preserve"> must now inform patients about their right</w:t>
        </w:r>
      </w:ins>
      <w:ins w:id="52" w:author="Tierney Edwards" w:date="2013-08-13T12:48:00Z">
        <w:r w:rsidR="0072468F">
          <w:rPr>
            <w:snapToGrid/>
            <w:szCs w:val="24"/>
          </w:rPr>
          <w:t>s</w:t>
        </w:r>
      </w:ins>
      <w:ins w:id="53" w:author="Tierney Edwards" w:date="2013-08-13T12:43:00Z">
        <w:r w:rsidR="0072468F">
          <w:rPr>
            <w:snapToGrid/>
            <w:szCs w:val="24"/>
          </w:rPr>
          <w:t xml:space="preserve"> to n</w:t>
        </w:r>
        <w:r w:rsidR="00AE446B">
          <w:rPr>
            <w:snapToGrid/>
            <w:szCs w:val="24"/>
          </w:rPr>
          <w:t>otice if there is a</w:t>
        </w:r>
      </w:ins>
      <w:ins w:id="54" w:author="Tierney Edwards" w:date="2013-08-13T12:54:00Z">
        <w:r w:rsidR="00AE446B">
          <w:rPr>
            <w:snapToGrid/>
            <w:szCs w:val="24"/>
          </w:rPr>
          <w:t xml:space="preserve">n </w:t>
        </w:r>
      </w:ins>
      <w:ins w:id="55" w:author="Tierney Edwards" w:date="2013-08-13T12:55:00Z">
        <w:r w:rsidR="00AE446B">
          <w:rPr>
            <w:snapToGrid/>
            <w:szCs w:val="24"/>
          </w:rPr>
          <w:t>information</w:t>
        </w:r>
      </w:ins>
      <w:ins w:id="56" w:author="Tierney Edwards" w:date="2013-08-13T12:54:00Z">
        <w:r w:rsidR="00AE446B">
          <w:rPr>
            <w:snapToGrid/>
            <w:szCs w:val="24"/>
          </w:rPr>
          <w:t xml:space="preserve"> </w:t>
        </w:r>
      </w:ins>
      <w:ins w:id="57" w:author="Tierney Edwards" w:date="2013-08-13T12:48:00Z">
        <w:r w:rsidR="0072468F">
          <w:rPr>
            <w:snapToGrid/>
            <w:szCs w:val="24"/>
          </w:rPr>
          <w:t xml:space="preserve">breach, as well as </w:t>
        </w:r>
      </w:ins>
      <w:ins w:id="58" w:author="Tierney Edwards" w:date="2013-08-13T12:43:00Z">
        <w:r w:rsidR="0072468F">
          <w:rPr>
            <w:snapToGrid/>
            <w:szCs w:val="24"/>
          </w:rPr>
          <w:t xml:space="preserve">their rights regarding </w:t>
        </w:r>
      </w:ins>
      <w:ins w:id="59" w:author="Tierney Edwards" w:date="2013-08-13T13:02:00Z">
        <w:r w:rsidR="00AE446B">
          <w:rPr>
            <w:snapToGrid/>
            <w:szCs w:val="24"/>
          </w:rPr>
          <w:t xml:space="preserve">the </w:t>
        </w:r>
      </w:ins>
      <w:ins w:id="60" w:author="Tierney Edwards" w:date="2013-08-13T12:43:00Z">
        <w:r w:rsidR="0072468F">
          <w:rPr>
            <w:snapToGrid/>
            <w:szCs w:val="24"/>
          </w:rPr>
          <w:t xml:space="preserve">use </w:t>
        </w:r>
      </w:ins>
      <w:ins w:id="61" w:author="Tierney Edwards" w:date="2013-08-13T13:02:00Z">
        <w:r w:rsidR="00AE446B">
          <w:rPr>
            <w:snapToGrid/>
            <w:szCs w:val="24"/>
          </w:rPr>
          <w:t xml:space="preserve">of their genetic information for </w:t>
        </w:r>
      </w:ins>
      <w:ins w:id="62" w:author="Tierney Edwards" w:date="2013-08-13T12:43:00Z">
        <w:r w:rsidR="0072468F">
          <w:rPr>
            <w:snapToGrid/>
            <w:szCs w:val="24"/>
          </w:rPr>
          <w:t xml:space="preserve">health plan underwriting purposes.  </w:t>
        </w:r>
      </w:ins>
      <w:bookmarkStart w:id="63" w:name="_ftnref2"/>
      <w:bookmarkEnd w:id="63"/>
      <w:ins w:id="64" w:author="Tierney Edwards" w:date="2013-08-13T12:45:00Z">
        <w:r w:rsidR="0072468F">
          <w:rPr>
            <w:snapToGrid/>
            <w:szCs w:val="24"/>
          </w:rPr>
          <w:t xml:space="preserve">In addition to these new </w:t>
        </w:r>
      </w:ins>
      <w:ins w:id="65" w:author="Tierney Edwards" w:date="2013-08-13T12:46:00Z">
        <w:r w:rsidR="0072468F">
          <w:rPr>
            <w:snapToGrid/>
            <w:szCs w:val="24"/>
          </w:rPr>
          <w:t>requirements</w:t>
        </w:r>
      </w:ins>
      <w:ins w:id="66" w:author="Tierney Edwards" w:date="2013-08-13T12:45:00Z">
        <w:r w:rsidR="0072468F">
          <w:rPr>
            <w:snapToGrid/>
            <w:szCs w:val="24"/>
          </w:rPr>
          <w:t>,</w:t>
        </w:r>
      </w:ins>
      <w:ins w:id="67"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11"/>
      </w:r>
      <w:r>
        <w:t xml:space="preserve"> </w:t>
      </w:r>
      <w:ins w:id="68" w:author="Tierney Edwards" w:date="2013-08-13T12:49:00Z">
        <w:r w:rsidR="0072468F">
          <w:t>September 23, 2013 is</w:t>
        </w:r>
        <w:r w:rsidR="00AE446B">
          <w:t xml:space="preserve"> the deadline </w:t>
        </w:r>
        <w:r w:rsidR="00AE446B">
          <w:lastRenderedPageBreak/>
          <w:t>by which</w:t>
        </w:r>
      </w:ins>
      <w:ins w:id="69" w:author="Tierney Edwards" w:date="2013-08-13T12:59:00Z">
        <w:r w:rsidR="00AE446B">
          <w:t xml:space="preserve"> covered entities</w:t>
        </w:r>
      </w:ins>
      <w:ins w:id="70" w:author="Tierney Edwards" w:date="2013-08-13T12:55:00Z">
        <w:r w:rsidR="00AE446B">
          <w:t xml:space="preserve"> must be in compliance with these new requirements, or else risk facing patient complaints, </w:t>
        </w:r>
      </w:ins>
      <w:ins w:id="71" w:author="Tierney Edwards" w:date="2013-08-13T12:56:00Z">
        <w:r w:rsidR="00AE446B">
          <w:t>governmental</w:t>
        </w:r>
      </w:ins>
      <w:ins w:id="72" w:author="Tierney Edwards" w:date="2013-08-13T12:55:00Z">
        <w:r w:rsidR="00AE446B">
          <w:t xml:space="preserve"> </w:t>
        </w:r>
      </w:ins>
      <w:ins w:id="73" w:author="Tierney Edwards" w:date="2013-08-13T12:56:00Z">
        <w:r w:rsidR="00AE446B">
          <w:t>investigations, and civil and criminal penalties.</w:t>
        </w:r>
      </w:ins>
      <w:r>
        <w:t xml:space="preserve"> For assistance in preparing a plain language Notice of Privacy Practices, please go to </w:t>
      </w:r>
      <w:r w:rsidR="00B14F17">
        <w:fldChar w:fldCharType="begin"/>
      </w:r>
      <w:r w:rsidR="00B14F17">
        <w:instrText>HYPERLINK "http://www.hhs.gov/ocr/privacy/hipaa/understanding/coveredentities/notice.html"</w:instrText>
      </w:r>
      <w:r w:rsidR="00B14F17">
        <w:fldChar w:fldCharType="separate"/>
      </w:r>
      <w:r w:rsidR="00A17CF3" w:rsidRPr="0089345A">
        <w:rPr>
          <w:rStyle w:val="Hyperlink"/>
        </w:rPr>
        <w:t>http://www.hhs.gov/ocr/privacy/hipaa/understanding/</w:t>
      </w:r>
      <w:r w:rsidR="00A17CF3" w:rsidRPr="0089345A">
        <w:rPr>
          <w:rStyle w:val="Hyperlink"/>
        </w:rPr>
        <w:t>c</w:t>
      </w:r>
      <w:r w:rsidR="00A17CF3" w:rsidRPr="0089345A">
        <w:rPr>
          <w:rStyle w:val="Hyperlink"/>
        </w:rPr>
        <w:t>overedentities/notice.html</w:t>
      </w:r>
      <w:r w:rsidR="00B14F17">
        <w:fldChar w:fldCharType="end"/>
      </w:r>
      <w:r>
        <w:t>.</w:t>
      </w:r>
    </w:p>
    <w:p w:rsidR="0067525D" w:rsidRDefault="0067525D" w:rsidP="0067525D">
      <w:pPr>
        <w:tabs>
          <w:tab w:val="left" w:pos="-720"/>
        </w:tabs>
        <w:suppressAutoHyphens/>
      </w:pPr>
    </w:p>
    <w:p w:rsidR="0067525D" w:rsidRDefault="0067525D" w:rsidP="0067525D">
      <w:pPr>
        <w:pStyle w:val="Heading2"/>
      </w:pPr>
      <w:r>
        <w:t>What may happen if a physician fails to comply with requirements of the UHCIA?</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fails to comply with UHCIA requirements, a patient may bring a lawsuit against a physician who fails to comply with the requirements of the UHCIA.</w:t>
      </w:r>
      <w:r w:rsidR="00C651F7">
        <w:rPr>
          <w:rStyle w:val="FootnoteReference"/>
        </w:rPr>
        <w:footnoteReference w:id="112"/>
      </w:r>
      <w:r>
        <w:t xml:space="preserve">  In such a lawsuit, the patient may obtain a court order compelling the physician to comply with the law and may recover any actual damages sustained as a result of the physician’s failure to comply with the law.</w:t>
      </w:r>
      <w:r w:rsidR="00E05F0F">
        <w:rPr>
          <w:rStyle w:val="FootnoteReference"/>
        </w:rPr>
        <w:footnoteReference w:id="113"/>
      </w:r>
      <w:r>
        <w:t xml:space="preserve">  If the patient prevails, the patient may also recover reasonable attorneys’ fees and expenses incurred in bringing the action.</w:t>
      </w:r>
      <w:r w:rsidR="00E05F0F">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may happen if a physician fails to comply with HIPAA requirements? </w:t>
      </w:r>
    </w:p>
    <w:p w:rsidR="0067525D" w:rsidRDefault="0067525D" w:rsidP="0067525D">
      <w:pPr>
        <w:tabs>
          <w:tab w:val="left" w:pos="-720"/>
        </w:tabs>
        <w:suppressAutoHyphens/>
      </w:pPr>
    </w:p>
    <w:p w:rsidR="0067525D" w:rsidRDefault="0067525D" w:rsidP="0067525D">
      <w:pPr>
        <w:tabs>
          <w:tab w:val="left" w:pos="-720"/>
        </w:tabs>
        <w:suppressAutoHyphens/>
      </w:pPr>
      <w:r>
        <w:tab/>
        <w:t>If a physician fails to comply with HIPAA requirements, a patient may file a complaint with the Office for Civil Rights (OCR), who may in turn investigate the physician.</w:t>
      </w:r>
      <w:r w:rsidR="00E05F0F">
        <w:rPr>
          <w:rStyle w:val="FootnoteReference"/>
        </w:rPr>
        <w:footnoteReference w:id="115"/>
      </w:r>
      <w:r>
        <w:t xml:space="preserve">  The physician must cooperate with the investigation and give the OCR access to the physician’s facilities, books, and records.</w:t>
      </w:r>
      <w:r w:rsidR="00E05F0F">
        <w:rPr>
          <w:rStyle w:val="FootnoteReference"/>
        </w:rPr>
        <w:footnoteReference w:id="116"/>
      </w:r>
      <w:r>
        <w:t xml:space="preserve">  If the OCR finds that the physician has violated HIPAA, it may impose civil monetary penalties of up to $100 per person for each violation, and up to $25,000 for violations of a single standard within the calendar year.</w:t>
      </w:r>
      <w:r w:rsidR="00E05F0F">
        <w:rPr>
          <w:rStyle w:val="FootnoteReference"/>
        </w:rPr>
        <w:footnoteReference w:id="117"/>
      </w:r>
      <w:r>
        <w:t xml:space="preserve">  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18"/>
      </w:r>
      <w:r>
        <w:t xml:space="preserve">  For criminal offenses involving conduct, the possible penalties include fines of up to $250,000 and imprisonment for up to 10 years.</w:t>
      </w:r>
      <w:r w:rsidR="00B67B7E">
        <w:rPr>
          <w:rStyle w:val="FootnoteReference"/>
        </w:rPr>
        <w:footnoteReference w:id="119"/>
      </w:r>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20"/>
      </w:r>
    </w:p>
    <w:p w:rsidR="0067525D" w:rsidRDefault="0067525D" w:rsidP="0067525D">
      <w:pPr>
        <w:tabs>
          <w:tab w:val="left" w:pos="-720"/>
        </w:tabs>
        <w:suppressAutoHyphens/>
      </w:pPr>
    </w:p>
    <w:p w:rsidR="0067525D" w:rsidRDefault="0067525D" w:rsidP="0067525D">
      <w:pPr>
        <w:pStyle w:val="Heading2"/>
      </w:pPr>
      <w:r>
        <w:lastRenderedPageBreak/>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21"/>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22"/>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23"/>
      </w:r>
      <w:r>
        <w:t xml:space="preserve">  HIPAA’s Security Rule also imposes a wide range of obligations for maintaining the security of health care information which are beyond the scope of this Guide.</w:t>
      </w:r>
      <w:r w:rsidR="001A151A">
        <w:rPr>
          <w:rStyle w:val="FootnoteReference"/>
        </w:rPr>
        <w:footnoteReference w:id="124"/>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25"/>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26"/>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9"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25A4" w:rsidRDefault="00F225A4" w:rsidP="00AC0331">
      <w:r>
        <w:separator/>
      </w:r>
    </w:p>
  </w:endnote>
  <w:endnote w:type="continuationSeparator" w:id="0">
    <w:p w:rsidR="00F225A4" w:rsidRDefault="00F225A4"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25A4" w:rsidRDefault="00F225A4" w:rsidP="00AC0331">
      <w:r>
        <w:separator/>
      </w:r>
    </w:p>
  </w:footnote>
  <w:footnote w:type="continuationSeparator" w:id="0">
    <w:p w:rsidR="00F225A4" w:rsidRDefault="00F225A4" w:rsidP="00AC0331">
      <w:r>
        <w:continuationSeparator/>
      </w:r>
    </w:p>
  </w:footnote>
  <w:footnote w:id="1">
    <w:p w:rsidR="00F225A4" w:rsidRDefault="00F225A4">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F225A4" w:rsidRDefault="00F225A4">
      <w:pPr>
        <w:pStyle w:val="FootnoteText"/>
      </w:pPr>
      <w:r>
        <w:rPr>
          <w:rStyle w:val="FootnoteReference"/>
        </w:rPr>
        <w:footnoteRef/>
      </w:r>
      <w:r>
        <w:t xml:space="preserve"> </w:t>
      </w:r>
      <w:proofErr w:type="gramStart"/>
      <w:r>
        <w:t>45 C.F.R. § 160.103.</w:t>
      </w:r>
      <w:bookmarkStart w:id="1" w:name="_GoBack"/>
      <w:bookmarkEnd w:id="1"/>
      <w:proofErr w:type="gramEnd"/>
    </w:p>
  </w:footnote>
  <w:footnote w:id="3">
    <w:p w:rsidR="00F225A4" w:rsidRDefault="00F225A4">
      <w:pPr>
        <w:pStyle w:val="FootnoteText"/>
      </w:pPr>
      <w:r>
        <w:rPr>
          <w:rStyle w:val="FootnoteReference"/>
        </w:rPr>
        <w:footnoteRef/>
      </w:r>
      <w:r>
        <w:t xml:space="preserve"> </w:t>
      </w:r>
      <w:proofErr w:type="gramStart"/>
      <w:r>
        <w:t>45 C.F.R. § 164.530(a).</w:t>
      </w:r>
      <w:proofErr w:type="gramEnd"/>
    </w:p>
  </w:footnote>
  <w:footnote w:id="4">
    <w:p w:rsidR="00F225A4" w:rsidRDefault="00F225A4">
      <w:pPr>
        <w:pStyle w:val="FootnoteText"/>
      </w:pPr>
      <w:r>
        <w:rPr>
          <w:rStyle w:val="FootnoteReference"/>
        </w:rPr>
        <w:footnoteRef/>
      </w:r>
      <w:r>
        <w:t xml:space="preserve"> </w:t>
      </w:r>
      <w:proofErr w:type="gramStart"/>
      <w:r>
        <w:t>45 C.F.R. § 164.308(a).</w:t>
      </w:r>
      <w:proofErr w:type="gramEnd"/>
    </w:p>
  </w:footnote>
  <w:footnote w:id="5">
    <w:p w:rsidR="00F225A4" w:rsidRDefault="00F225A4">
      <w:pPr>
        <w:pStyle w:val="FootnoteText"/>
      </w:pPr>
      <w:r>
        <w:rPr>
          <w:rStyle w:val="FootnoteReference"/>
        </w:rPr>
        <w:footnoteRef/>
      </w:r>
      <w:r>
        <w:t xml:space="preserve"> </w:t>
      </w:r>
      <w:proofErr w:type="gramStart"/>
      <w:r>
        <w:t>45 C.F.R. § 164.306(a).</w:t>
      </w:r>
      <w:proofErr w:type="gramEnd"/>
    </w:p>
  </w:footnote>
  <w:footnote w:id="6">
    <w:p w:rsidR="00F225A4" w:rsidRDefault="00F225A4">
      <w:pPr>
        <w:pStyle w:val="FootnoteText"/>
      </w:pPr>
      <w:ins w:id="9" w:author="Tierney Edwards" w:date="2013-08-13T11:50:00Z">
        <w:r>
          <w:rPr>
            <w:rStyle w:val="FootnoteReference"/>
          </w:rPr>
          <w:footnoteRef/>
        </w:r>
        <w:r>
          <w:t xml:space="preserve"> </w:t>
        </w:r>
        <w:r w:rsidRPr="00A756EC">
          <w:rPr>
            <w:snapToGrid/>
            <w:szCs w:val="24"/>
          </w:rPr>
          <w:t>45 C.F.R. § 164.520</w:t>
        </w:r>
      </w:ins>
    </w:p>
  </w:footnote>
  <w:footnote w:id="7">
    <w:p w:rsidR="00F225A4" w:rsidRDefault="00F225A4">
      <w:pPr>
        <w:pStyle w:val="FootnoteText"/>
      </w:pPr>
      <w:r>
        <w:rPr>
          <w:rStyle w:val="FootnoteReference"/>
        </w:rPr>
        <w:footnoteRef/>
      </w:r>
      <w:r>
        <w:t xml:space="preserve"> </w:t>
      </w:r>
      <w:proofErr w:type="gramStart"/>
      <w:r>
        <w:t>45 C.F.R. § 160.103.</w:t>
      </w:r>
      <w:proofErr w:type="gramEnd"/>
    </w:p>
  </w:footnote>
  <w:footnote w:id="8">
    <w:p w:rsidR="00F225A4" w:rsidRDefault="00F225A4">
      <w:pPr>
        <w:pStyle w:val="FootnoteText"/>
      </w:pPr>
      <w:r>
        <w:rPr>
          <w:rStyle w:val="FootnoteReference"/>
        </w:rPr>
        <w:footnoteRef/>
      </w:r>
      <w:r>
        <w:t xml:space="preserve"> </w:t>
      </w:r>
      <w:proofErr w:type="gramStart"/>
      <w:r>
        <w:t>45 C.F.R. § 160.103.</w:t>
      </w:r>
      <w:proofErr w:type="gramEnd"/>
    </w:p>
  </w:footnote>
  <w:footnote w:id="9">
    <w:p w:rsidR="00F225A4" w:rsidRDefault="00F225A4">
      <w:pPr>
        <w:pStyle w:val="FootnoteText"/>
      </w:pPr>
      <w:r>
        <w:rPr>
          <w:rStyle w:val="FootnoteReference"/>
        </w:rPr>
        <w:footnoteRef/>
      </w:r>
      <w:r>
        <w:t xml:space="preserve"> </w:t>
      </w:r>
      <w:proofErr w:type="gramStart"/>
      <w:r>
        <w:t>RCW 70.02.010(7).</w:t>
      </w:r>
      <w:proofErr w:type="gramEnd"/>
    </w:p>
  </w:footnote>
  <w:footnote w:id="10">
    <w:p w:rsidR="00F225A4" w:rsidRDefault="00F225A4">
      <w:pPr>
        <w:pStyle w:val="FootnoteText"/>
      </w:pPr>
      <w:r>
        <w:rPr>
          <w:rStyle w:val="FootnoteReference"/>
        </w:rPr>
        <w:footnoteRef/>
      </w:r>
      <w:r>
        <w:t xml:space="preserve"> </w:t>
      </w:r>
      <w:proofErr w:type="gramStart"/>
      <w:r>
        <w:t>45 C.F.R. § 164.512; RCW 70.02.050.</w:t>
      </w:r>
      <w:proofErr w:type="gramEnd"/>
    </w:p>
  </w:footnote>
  <w:footnote w:id="11">
    <w:p w:rsidR="00F225A4" w:rsidRDefault="00F225A4">
      <w:pPr>
        <w:pStyle w:val="FootnoteText"/>
      </w:pPr>
      <w:r>
        <w:rPr>
          <w:rStyle w:val="FootnoteReference"/>
        </w:rPr>
        <w:footnoteRef/>
      </w:r>
      <w:r>
        <w:t xml:space="preserve"> </w:t>
      </w:r>
      <w:proofErr w:type="gramStart"/>
      <w:r>
        <w:t>45 C.F.R. § 164.508(c); RCW 70.02.030(3); RCW 70.02.080.</w:t>
      </w:r>
      <w:proofErr w:type="gramEnd"/>
    </w:p>
  </w:footnote>
  <w:footnote w:id="12">
    <w:p w:rsidR="00F225A4" w:rsidRDefault="00F225A4">
      <w:pPr>
        <w:pStyle w:val="FootnoteText"/>
      </w:pPr>
      <w:r>
        <w:rPr>
          <w:rStyle w:val="FootnoteReference"/>
        </w:rPr>
        <w:footnoteRef/>
      </w:r>
      <w:r>
        <w:t xml:space="preserve"> </w:t>
      </w:r>
      <w:proofErr w:type="gramStart"/>
      <w:r>
        <w:t>45 C.F.R. § 164.524; RCW 70.02.030.</w:t>
      </w:r>
      <w:proofErr w:type="gramEnd"/>
    </w:p>
  </w:footnote>
  <w:footnote w:id="13">
    <w:p w:rsidR="00F225A4" w:rsidRDefault="00F225A4">
      <w:pPr>
        <w:pStyle w:val="FootnoteText"/>
      </w:pPr>
      <w:r>
        <w:rPr>
          <w:rStyle w:val="FootnoteReference"/>
        </w:rPr>
        <w:footnoteRef/>
      </w:r>
      <w:r>
        <w:t xml:space="preserve"> </w:t>
      </w:r>
      <w:proofErr w:type="gramStart"/>
      <w:r>
        <w:t>45 C.F.R. § 164.526; RCW 70.02.100; RCW 70.02.110.</w:t>
      </w:r>
      <w:proofErr w:type="gramEnd"/>
    </w:p>
  </w:footnote>
  <w:footnote w:id="14">
    <w:p w:rsidR="00F225A4" w:rsidRDefault="00F225A4">
      <w:pPr>
        <w:pStyle w:val="FootnoteText"/>
      </w:pPr>
      <w:r>
        <w:rPr>
          <w:rStyle w:val="FootnoteReference"/>
        </w:rPr>
        <w:footnoteRef/>
      </w:r>
      <w:r>
        <w:t xml:space="preserve"> </w:t>
      </w:r>
      <w:proofErr w:type="gramStart"/>
      <w:r>
        <w:t>45 C.F.R. § 164.512(e); RCW 70.02.060.</w:t>
      </w:r>
      <w:proofErr w:type="gramEnd"/>
    </w:p>
  </w:footnote>
  <w:footnote w:id="15">
    <w:p w:rsidR="00F225A4" w:rsidRDefault="00F225A4">
      <w:pPr>
        <w:pStyle w:val="FootnoteText"/>
      </w:pPr>
      <w:r>
        <w:rPr>
          <w:rStyle w:val="FootnoteReference"/>
        </w:rPr>
        <w:footnoteRef/>
      </w:r>
      <w:r>
        <w:t xml:space="preserve"> 45 C.F.R. § 164.404 (data breach); 45 C.F.R. § 164.528 (accounting); RCW 70.02.020(2) (accounting).</w:t>
      </w:r>
    </w:p>
  </w:footnote>
  <w:footnote w:id="16">
    <w:p w:rsidR="00F225A4" w:rsidRDefault="00F225A4">
      <w:pPr>
        <w:pStyle w:val="FootnoteText"/>
      </w:pPr>
      <w:r>
        <w:rPr>
          <w:rStyle w:val="FootnoteReference"/>
        </w:rPr>
        <w:footnoteRef/>
      </w:r>
      <w:r>
        <w:t xml:space="preserve"> 45 C.F.R. § 164.524(c</w:t>
      </w:r>
      <w:proofErr w:type="gramStart"/>
      <w:r>
        <w:t>)(</w:t>
      </w:r>
      <w:proofErr w:type="gramEnd"/>
      <w:r>
        <w:t>4); RCW 70.02.030(2).</w:t>
      </w:r>
    </w:p>
  </w:footnote>
  <w:footnote w:id="17">
    <w:p w:rsidR="00F225A4" w:rsidRDefault="00F225A4">
      <w:pPr>
        <w:pStyle w:val="FootnoteText"/>
      </w:pPr>
      <w:r>
        <w:rPr>
          <w:rStyle w:val="FootnoteReference"/>
        </w:rPr>
        <w:footnoteRef/>
      </w:r>
      <w:r>
        <w:t xml:space="preserve"> </w:t>
      </w:r>
      <w:proofErr w:type="gramStart"/>
      <w:r>
        <w:t>RCW 70.02.030(3).</w:t>
      </w:r>
      <w:proofErr w:type="gramEnd"/>
    </w:p>
  </w:footnote>
  <w:footnote w:id="18">
    <w:p w:rsidR="00F225A4" w:rsidRDefault="00F225A4">
      <w:pPr>
        <w:pStyle w:val="FootnoteText"/>
      </w:pPr>
      <w:r>
        <w:rPr>
          <w:rStyle w:val="FootnoteReference"/>
        </w:rPr>
        <w:footnoteRef/>
      </w:r>
      <w:r>
        <w:t xml:space="preserve"> 45 C.F.R. § 164.508(c</w:t>
      </w:r>
      <w:proofErr w:type="gramStart"/>
      <w:r>
        <w:t>)(</w:t>
      </w:r>
      <w:proofErr w:type="gramEnd"/>
      <w:r>
        <w:t>1)(iv).</w:t>
      </w:r>
    </w:p>
  </w:footnote>
  <w:footnote w:id="19">
    <w:p w:rsidR="00F225A4" w:rsidRDefault="00F225A4">
      <w:pPr>
        <w:pStyle w:val="FootnoteText"/>
      </w:pPr>
      <w:r>
        <w:rPr>
          <w:rStyle w:val="FootnoteReference"/>
        </w:rPr>
        <w:footnoteRef/>
      </w:r>
      <w:r>
        <w:t xml:space="preserve"> 45 C.F.R. § 164.508(c</w:t>
      </w:r>
      <w:proofErr w:type="gramStart"/>
      <w:r>
        <w:t>)(</w:t>
      </w:r>
      <w:proofErr w:type="gramEnd"/>
      <w:r>
        <w:t>3).</w:t>
      </w:r>
    </w:p>
  </w:footnote>
  <w:footnote w:id="20">
    <w:p w:rsidR="00F225A4" w:rsidRDefault="00F225A4">
      <w:pPr>
        <w:pStyle w:val="FootnoteText"/>
      </w:pPr>
      <w:r>
        <w:rPr>
          <w:rStyle w:val="FootnoteReference"/>
        </w:rPr>
        <w:footnoteRef/>
      </w:r>
      <w:r>
        <w:t xml:space="preserve"> 45 C.F.R. § 164.508(c</w:t>
      </w:r>
      <w:proofErr w:type="gramStart"/>
      <w:r>
        <w:t>)(</w:t>
      </w:r>
      <w:proofErr w:type="gramEnd"/>
      <w:r>
        <w:t>4).</w:t>
      </w:r>
    </w:p>
  </w:footnote>
  <w:footnote w:id="21">
    <w:p w:rsidR="00F225A4" w:rsidRDefault="00F225A4">
      <w:pPr>
        <w:pStyle w:val="FootnoteText"/>
      </w:pPr>
      <w:r>
        <w:rPr>
          <w:rStyle w:val="FootnoteReference"/>
        </w:rPr>
        <w:footnoteRef/>
      </w:r>
      <w:r>
        <w:t xml:space="preserve"> 45 C.F.R. § 164.508(c</w:t>
      </w:r>
      <w:proofErr w:type="gramStart"/>
      <w:r>
        <w:t>)(</w:t>
      </w:r>
      <w:proofErr w:type="gramEnd"/>
      <w:r>
        <w:t>2).</w:t>
      </w:r>
    </w:p>
  </w:footnote>
  <w:footnote w:id="22">
    <w:p w:rsidR="00F225A4" w:rsidRDefault="00F225A4">
      <w:pPr>
        <w:pStyle w:val="FootnoteText"/>
      </w:pPr>
      <w:r>
        <w:rPr>
          <w:rStyle w:val="FootnoteReference"/>
        </w:rPr>
        <w:footnoteRef/>
      </w:r>
      <w:r>
        <w:t xml:space="preserve"> </w:t>
      </w:r>
      <w:proofErr w:type="gramStart"/>
      <w:r>
        <w:t>RCW 70.02.030(7).</w:t>
      </w:r>
      <w:proofErr w:type="gramEnd"/>
    </w:p>
  </w:footnote>
  <w:footnote w:id="23">
    <w:p w:rsidR="00F225A4" w:rsidRDefault="00F225A4">
      <w:pPr>
        <w:pStyle w:val="FootnoteText"/>
      </w:pPr>
      <w:r>
        <w:rPr>
          <w:rStyle w:val="FootnoteReference"/>
        </w:rPr>
        <w:footnoteRef/>
      </w:r>
      <w:r>
        <w:t xml:space="preserve"> 45 C.F.R. § 164.508(c)(1)(v); </w:t>
      </w:r>
    </w:p>
  </w:footnote>
  <w:footnote w:id="24">
    <w:p w:rsidR="00F225A4" w:rsidRDefault="00F225A4">
      <w:pPr>
        <w:pStyle w:val="FootnoteText"/>
      </w:pPr>
      <w:r>
        <w:rPr>
          <w:rStyle w:val="FootnoteReference"/>
        </w:rPr>
        <w:footnoteRef/>
      </w:r>
      <w:r>
        <w:t xml:space="preserve"> </w:t>
      </w:r>
      <w:proofErr w:type="gramStart"/>
      <w:r>
        <w:t>RCW 70.02.030(6).</w:t>
      </w:r>
      <w:proofErr w:type="gramEnd"/>
    </w:p>
  </w:footnote>
  <w:footnote w:id="25">
    <w:p w:rsidR="00F225A4" w:rsidRDefault="00F225A4">
      <w:pPr>
        <w:pStyle w:val="FootnoteText"/>
      </w:pPr>
      <w:r>
        <w:rPr>
          <w:rStyle w:val="FootnoteReference"/>
        </w:rPr>
        <w:footnoteRef/>
      </w:r>
      <w:r>
        <w:t xml:space="preserve"> 45 C.F.R. § 164.508(b</w:t>
      </w:r>
      <w:proofErr w:type="gramStart"/>
      <w:r>
        <w:t>)(</w:t>
      </w:r>
      <w:proofErr w:type="gramEnd"/>
      <w:r>
        <w:t>5); RCW 70.02.040.</w:t>
      </w:r>
    </w:p>
  </w:footnote>
  <w:footnote w:id="26">
    <w:p w:rsidR="00F225A4" w:rsidRDefault="00F225A4">
      <w:pPr>
        <w:pStyle w:val="FootnoteText"/>
      </w:pPr>
      <w:r>
        <w:rPr>
          <w:rStyle w:val="FootnoteReference"/>
        </w:rPr>
        <w:footnoteRef/>
      </w:r>
      <w:r>
        <w:t xml:space="preserve"> </w:t>
      </w:r>
      <w:proofErr w:type="gramStart"/>
      <w:r>
        <w:t>RCW 70.02.040.</w:t>
      </w:r>
      <w:proofErr w:type="gramEnd"/>
    </w:p>
  </w:footnote>
  <w:footnote w:id="27">
    <w:p w:rsidR="00F225A4" w:rsidRDefault="00F225A4">
      <w:pPr>
        <w:pStyle w:val="FootnoteText"/>
      </w:pPr>
      <w:r>
        <w:rPr>
          <w:rStyle w:val="FootnoteReference"/>
        </w:rPr>
        <w:footnoteRef/>
      </w:r>
      <w:r>
        <w:t xml:space="preserve"> </w:t>
      </w:r>
      <w:proofErr w:type="gramStart"/>
      <w:r>
        <w:t>45 C.F.R. § 164.528; RCW 70.02.020(2).</w:t>
      </w:r>
      <w:proofErr w:type="gramEnd"/>
    </w:p>
  </w:footnote>
  <w:footnote w:id="28">
    <w:p w:rsidR="00F225A4" w:rsidRDefault="00F225A4">
      <w:pPr>
        <w:pStyle w:val="FootnoteText"/>
      </w:pPr>
      <w:r>
        <w:rPr>
          <w:rStyle w:val="FootnoteReference"/>
        </w:rPr>
        <w:footnoteRef/>
      </w:r>
      <w:r>
        <w:t xml:space="preserve"> 45 C.F.R. § 164.528(c</w:t>
      </w:r>
      <w:proofErr w:type="gramStart"/>
      <w:r>
        <w:t>)(</w:t>
      </w:r>
      <w:proofErr w:type="gramEnd"/>
      <w:r>
        <w:t>1).</w:t>
      </w:r>
    </w:p>
  </w:footnote>
  <w:footnote w:id="29">
    <w:p w:rsidR="00F225A4" w:rsidRDefault="00F225A4">
      <w:pPr>
        <w:pStyle w:val="FootnoteText"/>
      </w:pPr>
      <w:r>
        <w:rPr>
          <w:rStyle w:val="FootnoteReference"/>
        </w:rPr>
        <w:footnoteRef/>
      </w:r>
      <w:r>
        <w:t xml:space="preserve"> 45 C.F.R. § 164.528(c</w:t>
      </w:r>
      <w:proofErr w:type="gramStart"/>
      <w:r>
        <w:t>)(</w:t>
      </w:r>
      <w:proofErr w:type="gramEnd"/>
      <w:r>
        <w:t>1)(ii)(B).</w:t>
      </w:r>
    </w:p>
  </w:footnote>
  <w:footnote w:id="30">
    <w:p w:rsidR="00F225A4" w:rsidRDefault="00F225A4">
      <w:pPr>
        <w:pStyle w:val="FootnoteText"/>
      </w:pPr>
      <w:r>
        <w:rPr>
          <w:rStyle w:val="FootnoteReference"/>
        </w:rPr>
        <w:footnoteRef/>
      </w:r>
      <w:r>
        <w:t xml:space="preserve"> 45 C.F.R. § 164.528(b</w:t>
      </w:r>
      <w:proofErr w:type="gramStart"/>
      <w:r>
        <w:t>)(</w:t>
      </w:r>
      <w:proofErr w:type="gramEnd"/>
      <w:r>
        <w:t>2).</w:t>
      </w:r>
    </w:p>
  </w:footnote>
  <w:footnote w:id="31">
    <w:p w:rsidR="00F225A4" w:rsidRDefault="00F225A4">
      <w:pPr>
        <w:pStyle w:val="FootnoteText"/>
      </w:pPr>
      <w:r>
        <w:rPr>
          <w:rStyle w:val="FootnoteReference"/>
        </w:rPr>
        <w:footnoteRef/>
      </w:r>
      <w:r>
        <w:t xml:space="preserve"> 45 C.F.R. § 164.528(c</w:t>
      </w:r>
      <w:proofErr w:type="gramStart"/>
      <w:r>
        <w:t>)(</w:t>
      </w:r>
      <w:proofErr w:type="gramEnd"/>
      <w:r>
        <w:t>2).</w:t>
      </w:r>
    </w:p>
  </w:footnote>
  <w:footnote w:id="32">
    <w:p w:rsidR="00F225A4" w:rsidRPr="00727913" w:rsidRDefault="00F225A4">
      <w:pPr>
        <w:pStyle w:val="FootnoteText"/>
      </w:pPr>
      <w:r>
        <w:rPr>
          <w:rStyle w:val="FootnoteReference"/>
        </w:rPr>
        <w:footnoteRef/>
      </w:r>
      <w:r>
        <w:t xml:space="preserve"> </w:t>
      </w:r>
      <w:r>
        <w:rPr>
          <w:i/>
        </w:rPr>
        <w:t>Id</w:t>
      </w:r>
      <w:r>
        <w:t>.</w:t>
      </w:r>
    </w:p>
  </w:footnote>
  <w:footnote w:id="33">
    <w:p w:rsidR="00F225A4" w:rsidRDefault="00F225A4">
      <w:pPr>
        <w:pStyle w:val="FootnoteText"/>
      </w:pPr>
      <w:r>
        <w:rPr>
          <w:rStyle w:val="FootnoteReference"/>
        </w:rPr>
        <w:footnoteRef/>
      </w:r>
      <w:r>
        <w:t xml:space="preserve"> </w:t>
      </w:r>
      <w:proofErr w:type="gramStart"/>
      <w:r>
        <w:t>RCW 71.05.390; RCW 71.05.420; RCW 71.05.630; RCW 71.34.340 (minors).</w:t>
      </w:r>
      <w:proofErr w:type="gramEnd"/>
    </w:p>
  </w:footnote>
  <w:footnote w:id="34">
    <w:p w:rsidR="00F225A4" w:rsidRDefault="00F225A4">
      <w:pPr>
        <w:pStyle w:val="FootnoteText"/>
      </w:pPr>
      <w:r>
        <w:rPr>
          <w:rStyle w:val="FootnoteReference"/>
        </w:rPr>
        <w:footnoteRef/>
      </w:r>
      <w:r>
        <w:t xml:space="preserve"> </w:t>
      </w:r>
      <w:proofErr w:type="gramStart"/>
      <w:r>
        <w:t>RCW 70.96A.150; RCW 70.96A.230.</w:t>
      </w:r>
      <w:proofErr w:type="gramEnd"/>
    </w:p>
  </w:footnote>
  <w:footnote w:id="35">
    <w:p w:rsidR="00F225A4" w:rsidRDefault="00F225A4">
      <w:pPr>
        <w:pStyle w:val="FootnoteText"/>
      </w:pPr>
      <w:r>
        <w:rPr>
          <w:rStyle w:val="FootnoteReference"/>
        </w:rPr>
        <w:footnoteRef/>
      </w:r>
      <w:r>
        <w:t xml:space="preserve"> </w:t>
      </w:r>
      <w:proofErr w:type="gramStart"/>
      <w:r>
        <w:t>RCW 70.24.105.</w:t>
      </w:r>
      <w:proofErr w:type="gramEnd"/>
    </w:p>
  </w:footnote>
  <w:footnote w:id="36">
    <w:p w:rsidR="00F225A4" w:rsidRDefault="00F225A4">
      <w:pPr>
        <w:pStyle w:val="FootnoteText"/>
      </w:pPr>
      <w:r>
        <w:rPr>
          <w:rStyle w:val="FootnoteReference"/>
        </w:rPr>
        <w:footnoteRef/>
      </w:r>
      <w:r>
        <w:t xml:space="preserve"> 45 C.F.R. § 164.508(a</w:t>
      </w:r>
      <w:proofErr w:type="gramStart"/>
      <w:r>
        <w:t>)(</w:t>
      </w:r>
      <w:proofErr w:type="gramEnd"/>
      <w:r>
        <w:t>2).</w:t>
      </w:r>
    </w:p>
  </w:footnote>
  <w:footnote w:id="37">
    <w:p w:rsidR="00F225A4" w:rsidRDefault="00F225A4">
      <w:pPr>
        <w:pStyle w:val="FootnoteText"/>
      </w:pPr>
      <w:r>
        <w:rPr>
          <w:rStyle w:val="FootnoteReference"/>
        </w:rPr>
        <w:footnoteRef/>
      </w:r>
      <w:r>
        <w:t xml:space="preserve"> 45 C.F.R. § 164.502(g)(3); RCW 70.02.130(1); </w:t>
      </w:r>
    </w:p>
  </w:footnote>
  <w:footnote w:id="38">
    <w:p w:rsidR="00F225A4" w:rsidRPr="00FA15A8" w:rsidRDefault="00F225A4">
      <w:pPr>
        <w:pStyle w:val="FootnoteText"/>
      </w:pPr>
      <w:r>
        <w:rPr>
          <w:rStyle w:val="FootnoteReference"/>
        </w:rPr>
        <w:footnoteRef/>
      </w:r>
      <w:r>
        <w:t xml:space="preserve"> </w:t>
      </w:r>
      <w:r>
        <w:rPr>
          <w:i/>
        </w:rPr>
        <w:t>Id</w:t>
      </w:r>
      <w:r>
        <w:t>.</w:t>
      </w:r>
    </w:p>
  </w:footnote>
  <w:footnote w:id="39">
    <w:p w:rsidR="00F225A4" w:rsidRPr="00FA15A8" w:rsidRDefault="00F225A4">
      <w:pPr>
        <w:pStyle w:val="FootnoteText"/>
      </w:pPr>
      <w:r>
        <w:rPr>
          <w:rStyle w:val="FootnoteReference"/>
        </w:rPr>
        <w:footnoteRef/>
      </w:r>
      <w:r>
        <w:t xml:space="preserve"> </w:t>
      </w:r>
      <w:r>
        <w:rPr>
          <w:i/>
        </w:rPr>
        <w:t>Id</w:t>
      </w:r>
      <w:r>
        <w:t>.</w:t>
      </w:r>
    </w:p>
  </w:footnote>
  <w:footnote w:id="40">
    <w:p w:rsidR="00F225A4" w:rsidRPr="00826776" w:rsidRDefault="00F225A4">
      <w:pPr>
        <w:pStyle w:val="FootnoteText"/>
      </w:pPr>
      <w:r>
        <w:rPr>
          <w:rStyle w:val="FootnoteReference"/>
        </w:rPr>
        <w:footnoteRef/>
      </w:r>
      <w:r>
        <w:t xml:space="preserve"> </w:t>
      </w:r>
      <w:r>
        <w:rPr>
          <w:i/>
        </w:rPr>
        <w:t>Id</w:t>
      </w:r>
      <w:r>
        <w:t>.</w:t>
      </w:r>
    </w:p>
  </w:footnote>
  <w:footnote w:id="41">
    <w:p w:rsidR="00F225A4" w:rsidRDefault="00F225A4">
      <w:pPr>
        <w:pStyle w:val="FootnoteText"/>
      </w:pPr>
      <w:r>
        <w:rPr>
          <w:rStyle w:val="FootnoteReference"/>
        </w:rPr>
        <w:footnoteRef/>
      </w:r>
      <w:r>
        <w:t xml:space="preserve"> </w:t>
      </w:r>
      <w:proofErr w:type="gramStart"/>
      <w:r>
        <w:t>RCW 26.09.225.</w:t>
      </w:r>
      <w:proofErr w:type="gramEnd"/>
    </w:p>
  </w:footnote>
  <w:footnote w:id="42">
    <w:p w:rsidR="00F225A4" w:rsidRDefault="00F225A4">
      <w:pPr>
        <w:pStyle w:val="FootnoteText"/>
      </w:pPr>
      <w:r>
        <w:rPr>
          <w:rStyle w:val="FootnoteReference"/>
        </w:rPr>
        <w:footnoteRef/>
      </w:r>
      <w:r>
        <w:t xml:space="preserve"> 45 C.F.R. § 164.502(g</w:t>
      </w:r>
      <w:proofErr w:type="gramStart"/>
      <w:r>
        <w:t>)(</w:t>
      </w:r>
      <w:proofErr w:type="gramEnd"/>
      <w:r>
        <w:t>4).</w:t>
      </w:r>
    </w:p>
  </w:footnote>
  <w:footnote w:id="43">
    <w:p w:rsidR="00F225A4" w:rsidRDefault="00F225A4">
      <w:pPr>
        <w:pStyle w:val="FootnoteText"/>
      </w:pPr>
      <w:r>
        <w:rPr>
          <w:rStyle w:val="FootnoteReference"/>
        </w:rPr>
        <w:footnoteRef/>
      </w:r>
      <w:r>
        <w:t xml:space="preserve"> </w:t>
      </w:r>
      <w:proofErr w:type="gramStart"/>
      <w:r>
        <w:t>45 C.F.R. § 164.506(c); RCW 70.02.050(1).</w:t>
      </w:r>
      <w:proofErr w:type="gramEnd"/>
    </w:p>
  </w:footnote>
  <w:footnote w:id="44">
    <w:p w:rsidR="00F225A4" w:rsidRDefault="00F225A4">
      <w:pPr>
        <w:pStyle w:val="FootnoteText"/>
      </w:pPr>
      <w:r>
        <w:rPr>
          <w:rStyle w:val="FootnoteReference"/>
        </w:rPr>
        <w:footnoteRef/>
      </w:r>
      <w:r>
        <w:t xml:space="preserve"> 45 C.F.R. § 164.510(b)(2); </w:t>
      </w:r>
    </w:p>
  </w:footnote>
  <w:footnote w:id="45">
    <w:p w:rsidR="00F225A4" w:rsidRDefault="00F225A4">
      <w:pPr>
        <w:pStyle w:val="FootnoteText"/>
      </w:pPr>
      <w:r>
        <w:rPr>
          <w:rStyle w:val="FootnoteReference"/>
        </w:rPr>
        <w:footnoteRef/>
      </w:r>
      <w:r>
        <w:t xml:space="preserve"> 45 C.F.R. § 164.510(b</w:t>
      </w:r>
      <w:proofErr w:type="gramStart"/>
      <w:r>
        <w:t>)(</w:t>
      </w:r>
      <w:proofErr w:type="gramEnd"/>
      <w:r>
        <w:t>3); RCW 70.02.050(1)(c).</w:t>
      </w:r>
    </w:p>
  </w:footnote>
  <w:footnote w:id="46">
    <w:p w:rsidR="00F225A4" w:rsidRDefault="00F225A4">
      <w:pPr>
        <w:pStyle w:val="FootnoteText"/>
      </w:pPr>
      <w:r>
        <w:rPr>
          <w:rStyle w:val="FootnoteReference"/>
        </w:rPr>
        <w:footnoteRef/>
      </w:r>
      <w:r>
        <w:t xml:space="preserve"> 45 C.F.R. § 164.512; RCW 70.02.050</w:t>
      </w:r>
    </w:p>
  </w:footnote>
  <w:footnote w:id="47">
    <w:p w:rsidR="00F225A4" w:rsidRDefault="00F225A4">
      <w:pPr>
        <w:pStyle w:val="FootnoteText"/>
      </w:pPr>
      <w:r>
        <w:rPr>
          <w:rStyle w:val="FootnoteReference"/>
        </w:rPr>
        <w:footnoteRef/>
      </w:r>
      <w:r>
        <w:t xml:space="preserve"> RCW 70.02.050(1</w:t>
      </w:r>
      <w:proofErr w:type="gramStart"/>
      <w:r>
        <w:t>)(</w:t>
      </w:r>
      <w:proofErr w:type="gramEnd"/>
      <w:r>
        <w:t>b).</w:t>
      </w:r>
    </w:p>
  </w:footnote>
  <w:footnote w:id="48">
    <w:p w:rsidR="00F225A4" w:rsidRPr="00DC6B2C" w:rsidRDefault="00F225A4">
      <w:pPr>
        <w:pStyle w:val="FootnoteText"/>
      </w:pPr>
      <w:r>
        <w:rPr>
          <w:rStyle w:val="FootnoteReference"/>
        </w:rPr>
        <w:footnoteRef/>
      </w:r>
      <w:r>
        <w:t xml:space="preserve"> </w:t>
      </w:r>
      <w:r>
        <w:rPr>
          <w:i/>
        </w:rPr>
        <w:t>Id</w:t>
      </w:r>
      <w:r>
        <w:t>.</w:t>
      </w:r>
    </w:p>
  </w:footnote>
  <w:footnote w:id="49">
    <w:p w:rsidR="00F225A4" w:rsidRDefault="00F225A4">
      <w:pPr>
        <w:pStyle w:val="FootnoteText"/>
      </w:pPr>
      <w:r>
        <w:rPr>
          <w:rStyle w:val="FootnoteReference"/>
        </w:rPr>
        <w:footnoteRef/>
      </w:r>
      <w:r>
        <w:t xml:space="preserve"> RCW 70.02.050(1</w:t>
      </w:r>
      <w:proofErr w:type="gramStart"/>
      <w:r>
        <w:t>)(</w:t>
      </w:r>
      <w:proofErr w:type="gramEnd"/>
      <w:r>
        <w:t>d).</w:t>
      </w:r>
    </w:p>
  </w:footnote>
  <w:footnote w:id="50">
    <w:p w:rsidR="00F225A4" w:rsidRDefault="00F225A4">
      <w:pPr>
        <w:pStyle w:val="FootnoteText"/>
      </w:pPr>
      <w:r>
        <w:rPr>
          <w:rStyle w:val="FootnoteReference"/>
        </w:rPr>
        <w:footnoteRef/>
      </w:r>
      <w:r>
        <w:t xml:space="preserve"> RCW 70.02.050(1</w:t>
      </w:r>
      <w:proofErr w:type="gramStart"/>
      <w:r>
        <w:t>)(</w:t>
      </w:r>
      <w:proofErr w:type="gramEnd"/>
      <w:r>
        <w:t>g).</w:t>
      </w:r>
    </w:p>
  </w:footnote>
  <w:footnote w:id="51">
    <w:p w:rsidR="00F225A4" w:rsidRDefault="00F225A4">
      <w:pPr>
        <w:pStyle w:val="FootnoteText"/>
      </w:pPr>
      <w:r>
        <w:rPr>
          <w:rStyle w:val="FootnoteReference"/>
        </w:rPr>
        <w:footnoteRef/>
      </w:r>
      <w:r>
        <w:t xml:space="preserve"> RCW 70.02.050(1</w:t>
      </w:r>
      <w:proofErr w:type="gramStart"/>
      <w:r>
        <w:t>)(</w:t>
      </w:r>
      <w:proofErr w:type="gramEnd"/>
      <w:r>
        <w:t>h).</w:t>
      </w:r>
    </w:p>
  </w:footnote>
  <w:footnote w:id="52">
    <w:p w:rsidR="00F225A4" w:rsidRDefault="00F225A4">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53">
    <w:p w:rsidR="00F225A4" w:rsidRDefault="00F225A4">
      <w:pPr>
        <w:pStyle w:val="FootnoteText"/>
      </w:pPr>
      <w:r>
        <w:rPr>
          <w:rStyle w:val="FootnoteReference"/>
        </w:rPr>
        <w:footnoteRef/>
      </w:r>
      <w:r>
        <w:t xml:space="preserve"> RCW 70.02.050(1)(l)</w:t>
      </w:r>
    </w:p>
  </w:footnote>
  <w:footnote w:id="54">
    <w:p w:rsidR="00F225A4" w:rsidRDefault="00F225A4">
      <w:pPr>
        <w:pStyle w:val="FootnoteText"/>
      </w:pPr>
      <w:r>
        <w:rPr>
          <w:rStyle w:val="FootnoteReference"/>
        </w:rPr>
        <w:footnoteRef/>
      </w:r>
      <w:r>
        <w:t xml:space="preserve"> RCW 70.02.050(m); RCW 70.02.010(8)(a), (b)</w:t>
      </w:r>
    </w:p>
  </w:footnote>
  <w:footnote w:id="55">
    <w:p w:rsidR="00F225A4" w:rsidRDefault="00F225A4">
      <w:pPr>
        <w:pStyle w:val="FootnoteText"/>
      </w:pPr>
      <w:r>
        <w:rPr>
          <w:rStyle w:val="FootnoteReference"/>
        </w:rPr>
        <w:footnoteRef/>
      </w:r>
      <w:r>
        <w:t xml:space="preserve"> RCW 70.02.050(1</w:t>
      </w:r>
      <w:proofErr w:type="gramStart"/>
      <w:r>
        <w:t>)(</w:t>
      </w:r>
      <w:proofErr w:type="gramEnd"/>
      <w:r>
        <w:t>n).</w:t>
      </w:r>
    </w:p>
  </w:footnote>
  <w:footnote w:id="56">
    <w:p w:rsidR="00F225A4" w:rsidRDefault="00F225A4">
      <w:pPr>
        <w:pStyle w:val="FootnoteText"/>
      </w:pPr>
      <w:r>
        <w:rPr>
          <w:rStyle w:val="FootnoteReference"/>
        </w:rPr>
        <w:footnoteRef/>
      </w:r>
      <w:r>
        <w:t xml:space="preserve"> RCW 70.02.050(1</w:t>
      </w:r>
      <w:proofErr w:type="gramStart"/>
      <w:r>
        <w:t>)(</w:t>
      </w:r>
      <w:proofErr w:type="gramEnd"/>
      <w:r>
        <w:t>k).</w:t>
      </w:r>
    </w:p>
  </w:footnote>
  <w:footnote w:id="57">
    <w:p w:rsidR="00F225A4" w:rsidRDefault="00F225A4">
      <w:pPr>
        <w:pStyle w:val="FootnoteText"/>
      </w:pPr>
      <w:r>
        <w:rPr>
          <w:rStyle w:val="FootnoteReference"/>
        </w:rPr>
        <w:footnoteRef/>
      </w:r>
      <w:r>
        <w:t xml:space="preserve"> </w:t>
      </w:r>
      <w:proofErr w:type="gramStart"/>
      <w:r>
        <w:t>45 C.F.R. § 164.512.</w:t>
      </w:r>
      <w:proofErr w:type="gramEnd"/>
    </w:p>
  </w:footnote>
  <w:footnote w:id="58">
    <w:p w:rsidR="00F225A4" w:rsidRDefault="00F225A4">
      <w:pPr>
        <w:pStyle w:val="FootnoteText"/>
      </w:pPr>
      <w:r>
        <w:rPr>
          <w:rStyle w:val="FootnoteReference"/>
        </w:rPr>
        <w:footnoteRef/>
      </w:r>
      <w:r>
        <w:t xml:space="preserve"> 45 C.F.R. § 164.512(a); RCW 70.02.050(2</w:t>
      </w:r>
      <w:proofErr w:type="gramStart"/>
      <w:r>
        <w:t>)(</w:t>
      </w:r>
      <w:proofErr w:type="gramEnd"/>
      <w:r>
        <w:t>a).</w:t>
      </w:r>
    </w:p>
  </w:footnote>
  <w:footnote w:id="59">
    <w:p w:rsidR="00F225A4" w:rsidRDefault="00F225A4">
      <w:pPr>
        <w:pStyle w:val="FootnoteText"/>
      </w:pPr>
      <w:r>
        <w:rPr>
          <w:rStyle w:val="FootnoteReference"/>
        </w:rPr>
        <w:footnoteRef/>
      </w:r>
      <w:r>
        <w:t xml:space="preserve"> 45 C.F.R. § 164.512(a); RCW 70.02.050(2</w:t>
      </w:r>
      <w:proofErr w:type="gramStart"/>
      <w:r>
        <w:t>)(</w:t>
      </w:r>
      <w:proofErr w:type="gramEnd"/>
      <w:r>
        <w:t>b).</w:t>
      </w:r>
    </w:p>
  </w:footnote>
  <w:footnote w:id="60">
    <w:p w:rsidR="00F225A4" w:rsidRDefault="00F225A4">
      <w:pPr>
        <w:pStyle w:val="FootnoteText"/>
      </w:pPr>
      <w:r>
        <w:rPr>
          <w:rStyle w:val="FootnoteReference"/>
        </w:rPr>
        <w:footnoteRef/>
      </w:r>
      <w:r>
        <w:t xml:space="preserve"> RCW 70.02.050(2</w:t>
      </w:r>
      <w:proofErr w:type="gramStart"/>
      <w:r>
        <w:t>)(</w:t>
      </w:r>
      <w:proofErr w:type="gramEnd"/>
      <w:r>
        <w:t>c).</w:t>
      </w:r>
    </w:p>
  </w:footnote>
  <w:footnote w:id="61">
    <w:p w:rsidR="00F225A4" w:rsidRPr="00C06429" w:rsidRDefault="00F225A4">
      <w:pPr>
        <w:pStyle w:val="FootnoteText"/>
      </w:pPr>
      <w:r>
        <w:rPr>
          <w:rStyle w:val="FootnoteReference"/>
        </w:rPr>
        <w:footnoteRef/>
      </w:r>
      <w:r>
        <w:t xml:space="preserve"> </w:t>
      </w:r>
      <w:r>
        <w:rPr>
          <w:i/>
        </w:rPr>
        <w:t>Id</w:t>
      </w:r>
      <w:r>
        <w:t>.</w:t>
      </w:r>
    </w:p>
  </w:footnote>
  <w:footnote w:id="62">
    <w:p w:rsidR="00F225A4" w:rsidRPr="00C06429" w:rsidRDefault="00F225A4">
      <w:pPr>
        <w:pStyle w:val="FootnoteText"/>
      </w:pPr>
      <w:r>
        <w:rPr>
          <w:rStyle w:val="FootnoteReference"/>
        </w:rPr>
        <w:footnoteRef/>
      </w:r>
      <w:r>
        <w:t xml:space="preserve"> </w:t>
      </w:r>
      <w:r>
        <w:rPr>
          <w:i/>
        </w:rPr>
        <w:t>Id</w:t>
      </w:r>
      <w:r>
        <w:t>.</w:t>
      </w:r>
    </w:p>
  </w:footnote>
  <w:footnote w:id="63">
    <w:p w:rsidR="00F225A4" w:rsidRDefault="00F225A4">
      <w:pPr>
        <w:pStyle w:val="FootnoteText"/>
      </w:pPr>
      <w:r>
        <w:rPr>
          <w:rStyle w:val="FootnoteReference"/>
        </w:rPr>
        <w:footnoteRef/>
      </w:r>
      <w:r>
        <w:t xml:space="preserve"> 45 C.F.R. § 164.512(g); RCW 70.02.050(2</w:t>
      </w:r>
      <w:proofErr w:type="gramStart"/>
      <w:r>
        <w:t>)(</w:t>
      </w:r>
      <w:proofErr w:type="gramEnd"/>
      <w:r>
        <w:t>d).</w:t>
      </w:r>
    </w:p>
  </w:footnote>
  <w:footnote w:id="64">
    <w:p w:rsidR="00F225A4" w:rsidRDefault="00F225A4">
      <w:pPr>
        <w:pStyle w:val="FootnoteText"/>
      </w:pPr>
      <w:r>
        <w:rPr>
          <w:rStyle w:val="FootnoteReference"/>
        </w:rPr>
        <w:footnoteRef/>
      </w:r>
      <w:r>
        <w:t xml:space="preserve"> 45 C.F.R. § 164.512(e</w:t>
      </w:r>
      <w:proofErr w:type="gramStart"/>
      <w:r>
        <w:t>)(</w:t>
      </w:r>
      <w:proofErr w:type="gramEnd"/>
      <w:r>
        <w:t>ii); RCW 70.02.050(2)(e).</w:t>
      </w:r>
    </w:p>
  </w:footnote>
  <w:footnote w:id="65">
    <w:p w:rsidR="00F225A4" w:rsidRDefault="00F225A4">
      <w:pPr>
        <w:pStyle w:val="FootnoteText"/>
      </w:pPr>
      <w:r>
        <w:rPr>
          <w:rStyle w:val="FootnoteReference"/>
        </w:rPr>
        <w:footnoteRef/>
      </w:r>
      <w:r>
        <w:t xml:space="preserve"> </w:t>
      </w:r>
      <w:proofErr w:type="gramStart"/>
      <w:r>
        <w:t>RCW 70.02.080(1).</w:t>
      </w:r>
      <w:proofErr w:type="gramEnd"/>
    </w:p>
  </w:footnote>
  <w:footnote w:id="66">
    <w:p w:rsidR="00F225A4" w:rsidRDefault="00F225A4">
      <w:pPr>
        <w:pStyle w:val="FootnoteText"/>
      </w:pPr>
      <w:r>
        <w:rPr>
          <w:rStyle w:val="FootnoteReference"/>
        </w:rPr>
        <w:footnoteRef/>
      </w:r>
      <w:r>
        <w:t xml:space="preserve"> 45 C.F.R. § 164.524(b</w:t>
      </w:r>
      <w:proofErr w:type="gramStart"/>
      <w:r>
        <w:t>)(</w:t>
      </w:r>
      <w:proofErr w:type="gramEnd"/>
      <w:r>
        <w:t>2).</w:t>
      </w:r>
    </w:p>
  </w:footnote>
  <w:footnote w:id="67">
    <w:p w:rsidR="00F225A4" w:rsidRDefault="00F225A4">
      <w:pPr>
        <w:pStyle w:val="FootnoteText"/>
      </w:pPr>
      <w:r>
        <w:rPr>
          <w:rStyle w:val="FootnoteReference"/>
        </w:rPr>
        <w:footnoteRef/>
      </w:r>
      <w:r>
        <w:t xml:space="preserve"> 45 C.F.R. § 164.524(c</w:t>
      </w:r>
      <w:proofErr w:type="gramStart"/>
      <w:r>
        <w:t>)(</w:t>
      </w:r>
      <w:proofErr w:type="gramEnd"/>
      <w:r>
        <w:t>4); RCW 70.02.030(2).</w:t>
      </w:r>
    </w:p>
  </w:footnote>
  <w:footnote w:id="68">
    <w:p w:rsidR="00F225A4" w:rsidRDefault="00F225A4">
      <w:pPr>
        <w:pStyle w:val="FootnoteText"/>
      </w:pPr>
      <w:r>
        <w:rPr>
          <w:rStyle w:val="FootnoteReference"/>
        </w:rPr>
        <w:footnoteRef/>
      </w:r>
      <w:r>
        <w:t xml:space="preserve"> RCW 70.02.080(1); 45 C.F.R. § 164.524(d)</w:t>
      </w:r>
      <w:proofErr w:type="gramStart"/>
      <w:r>
        <w:t>..</w:t>
      </w:r>
      <w:proofErr w:type="gramEnd"/>
    </w:p>
  </w:footnote>
  <w:footnote w:id="69">
    <w:p w:rsidR="00F225A4" w:rsidRDefault="00F225A4">
      <w:pPr>
        <w:pStyle w:val="FootnoteText"/>
      </w:pPr>
      <w:r>
        <w:rPr>
          <w:rStyle w:val="FootnoteReference"/>
        </w:rPr>
        <w:footnoteRef/>
      </w:r>
      <w:r>
        <w:t xml:space="preserve"> </w:t>
      </w:r>
      <w:proofErr w:type="gramStart"/>
      <w:r>
        <w:t>RCW 70.02.080(2).</w:t>
      </w:r>
      <w:proofErr w:type="gramEnd"/>
    </w:p>
  </w:footnote>
  <w:footnote w:id="70">
    <w:p w:rsidR="00F225A4" w:rsidRPr="009A71E7" w:rsidRDefault="00F225A4">
      <w:pPr>
        <w:pStyle w:val="FootnoteText"/>
      </w:pPr>
      <w:r>
        <w:rPr>
          <w:rStyle w:val="FootnoteReference"/>
        </w:rPr>
        <w:footnoteRef/>
      </w:r>
      <w:r>
        <w:t xml:space="preserve"> </w:t>
      </w:r>
      <w:r>
        <w:rPr>
          <w:i/>
        </w:rPr>
        <w:t>Id</w:t>
      </w:r>
      <w:r>
        <w:t>.</w:t>
      </w:r>
    </w:p>
  </w:footnote>
  <w:footnote w:id="71">
    <w:p w:rsidR="00F225A4" w:rsidRDefault="00F225A4">
      <w:pPr>
        <w:pStyle w:val="FootnoteText"/>
      </w:pPr>
      <w:r>
        <w:rPr>
          <w:rStyle w:val="FootnoteReference"/>
        </w:rPr>
        <w:footnoteRef/>
      </w:r>
      <w:r>
        <w:t xml:space="preserve"> </w:t>
      </w:r>
      <w:proofErr w:type="gramStart"/>
      <w:r>
        <w:t>RCW 70.02.090(1).</w:t>
      </w:r>
      <w:proofErr w:type="gramEnd"/>
    </w:p>
  </w:footnote>
  <w:footnote w:id="72">
    <w:p w:rsidR="00F225A4" w:rsidRDefault="00F225A4">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73">
    <w:p w:rsidR="00F225A4" w:rsidRDefault="00F225A4">
      <w:pPr>
        <w:pStyle w:val="FootnoteText"/>
      </w:pPr>
      <w:r>
        <w:rPr>
          <w:rStyle w:val="FootnoteReference"/>
        </w:rPr>
        <w:footnoteRef/>
      </w:r>
      <w:r>
        <w:t xml:space="preserve"> </w:t>
      </w:r>
      <w:proofErr w:type="gramStart"/>
      <w:r>
        <w:t>RCW 71.05.630.</w:t>
      </w:r>
      <w:proofErr w:type="gramEnd"/>
    </w:p>
  </w:footnote>
  <w:footnote w:id="74">
    <w:p w:rsidR="00F225A4" w:rsidRDefault="00F225A4">
      <w:pPr>
        <w:pStyle w:val="FootnoteText"/>
      </w:pPr>
      <w:r>
        <w:rPr>
          <w:rStyle w:val="FootnoteReference"/>
        </w:rPr>
        <w:footnoteRef/>
      </w:r>
      <w:r>
        <w:t xml:space="preserve"> </w:t>
      </w:r>
      <w:proofErr w:type="gramStart"/>
      <w:r>
        <w:t>45 C.F.R. § 164.524(d); RCW 70.02.090(2).</w:t>
      </w:r>
      <w:proofErr w:type="gramEnd"/>
    </w:p>
  </w:footnote>
  <w:footnote w:id="75">
    <w:p w:rsidR="00F225A4" w:rsidRDefault="00F225A4">
      <w:pPr>
        <w:pStyle w:val="FootnoteText"/>
      </w:pPr>
      <w:r>
        <w:rPr>
          <w:rStyle w:val="FootnoteReference"/>
        </w:rPr>
        <w:footnoteRef/>
      </w:r>
      <w:r>
        <w:t xml:space="preserve"> 45 C.F.R. § 164.524(d</w:t>
      </w:r>
      <w:proofErr w:type="gramStart"/>
      <w:r>
        <w:t>)(</w:t>
      </w:r>
      <w:proofErr w:type="gramEnd"/>
      <w:r>
        <w:t>4); RCW 70.02.090(3).</w:t>
      </w:r>
    </w:p>
  </w:footnote>
  <w:footnote w:id="76">
    <w:p w:rsidR="00F225A4" w:rsidRDefault="00F225A4">
      <w:pPr>
        <w:pStyle w:val="FootnoteText"/>
      </w:pPr>
      <w:r>
        <w:rPr>
          <w:rStyle w:val="FootnoteReference"/>
        </w:rPr>
        <w:footnoteRef/>
      </w:r>
      <w:r>
        <w:t xml:space="preserve"> 45 C.F.R. § 164.524(d</w:t>
      </w:r>
      <w:proofErr w:type="gramStart"/>
      <w:r>
        <w:t>)(</w:t>
      </w:r>
      <w:proofErr w:type="gramEnd"/>
      <w:r>
        <w:t>2).</w:t>
      </w:r>
    </w:p>
  </w:footnote>
  <w:footnote w:id="77">
    <w:p w:rsidR="00F225A4" w:rsidRDefault="00F225A4">
      <w:pPr>
        <w:pStyle w:val="FootnoteText"/>
      </w:pPr>
      <w:r>
        <w:rPr>
          <w:rStyle w:val="FootnoteReference"/>
        </w:rPr>
        <w:footnoteRef/>
      </w:r>
      <w:r>
        <w:t xml:space="preserve"> 45 C.F.R. § 164.524(c</w:t>
      </w:r>
      <w:proofErr w:type="gramStart"/>
      <w:r>
        <w:t>)(</w:t>
      </w:r>
      <w:proofErr w:type="gramEnd"/>
      <w:r>
        <w:t>4); RCW 70.02.030(2).</w:t>
      </w:r>
    </w:p>
  </w:footnote>
  <w:footnote w:id="78">
    <w:p w:rsidR="00F225A4" w:rsidRDefault="00F225A4">
      <w:pPr>
        <w:pStyle w:val="FootnoteText"/>
      </w:pPr>
      <w:r>
        <w:rPr>
          <w:rStyle w:val="FootnoteReference"/>
        </w:rPr>
        <w:footnoteRef/>
      </w:r>
      <w:r>
        <w:t xml:space="preserve"> </w:t>
      </w:r>
      <w:proofErr w:type="gramStart"/>
      <w:r>
        <w:t>WAC 246-08-400.</w:t>
      </w:r>
      <w:proofErr w:type="gramEnd"/>
    </w:p>
  </w:footnote>
  <w:footnote w:id="79">
    <w:p w:rsidR="00F225A4" w:rsidRDefault="00F225A4">
      <w:pPr>
        <w:pStyle w:val="FootnoteText"/>
      </w:pPr>
      <w:r>
        <w:rPr>
          <w:rStyle w:val="FootnoteReference"/>
        </w:rPr>
        <w:footnoteRef/>
      </w:r>
      <w:r>
        <w:t xml:space="preserve"> 45 C.F.R. § 164.524(c</w:t>
      </w:r>
      <w:proofErr w:type="gramStart"/>
      <w:r>
        <w:t>)(</w:t>
      </w:r>
      <w:proofErr w:type="gramEnd"/>
      <w:r>
        <w:t>4)(iii).</w:t>
      </w:r>
    </w:p>
  </w:footnote>
  <w:footnote w:id="80">
    <w:p w:rsidR="00F225A4" w:rsidRDefault="00F225A4">
      <w:pPr>
        <w:pStyle w:val="FootnoteText"/>
      </w:pPr>
      <w:r>
        <w:rPr>
          <w:rStyle w:val="FootnoteReference"/>
        </w:rPr>
        <w:footnoteRef/>
      </w:r>
      <w:r>
        <w:t xml:space="preserve"> WAC 246-08-400(2</w:t>
      </w:r>
      <w:proofErr w:type="gramStart"/>
      <w:r>
        <w:t>)(</w:t>
      </w:r>
      <w:proofErr w:type="gramEnd"/>
      <w:r>
        <w:t>b).</w:t>
      </w:r>
    </w:p>
  </w:footnote>
  <w:footnote w:id="81">
    <w:p w:rsidR="00F225A4" w:rsidRDefault="00F225A4">
      <w:pPr>
        <w:pStyle w:val="FootnoteText"/>
      </w:pPr>
      <w:r>
        <w:rPr>
          <w:rStyle w:val="FootnoteReference"/>
        </w:rPr>
        <w:footnoteRef/>
      </w:r>
      <w:r>
        <w:t xml:space="preserve"> </w:t>
      </w:r>
      <w:proofErr w:type="gramStart"/>
      <w:r>
        <w:t>45 C.F.R. § 164.526(a); RCW 70.02.100(1).</w:t>
      </w:r>
      <w:proofErr w:type="gramEnd"/>
    </w:p>
  </w:footnote>
  <w:footnote w:id="82">
    <w:p w:rsidR="00F225A4" w:rsidRDefault="00F225A4">
      <w:pPr>
        <w:pStyle w:val="FootnoteText"/>
      </w:pPr>
      <w:r>
        <w:rPr>
          <w:rStyle w:val="FootnoteReference"/>
        </w:rPr>
        <w:footnoteRef/>
      </w:r>
      <w:r>
        <w:t xml:space="preserve"> </w:t>
      </w:r>
      <w:proofErr w:type="gramStart"/>
      <w:r>
        <w:t>RCW 70.02.100(2).</w:t>
      </w:r>
      <w:proofErr w:type="gramEnd"/>
    </w:p>
  </w:footnote>
  <w:footnote w:id="83">
    <w:p w:rsidR="00F225A4" w:rsidRDefault="00F225A4">
      <w:pPr>
        <w:pStyle w:val="FootnoteText"/>
      </w:pPr>
      <w:r>
        <w:rPr>
          <w:rStyle w:val="FootnoteReference"/>
        </w:rPr>
        <w:footnoteRef/>
      </w:r>
      <w:r>
        <w:t xml:space="preserve"> 45 C.F.R. § 164.526(b</w:t>
      </w:r>
      <w:proofErr w:type="gramStart"/>
      <w:r>
        <w:t>)(</w:t>
      </w:r>
      <w:proofErr w:type="gramEnd"/>
      <w:r>
        <w:t>2).</w:t>
      </w:r>
    </w:p>
  </w:footnote>
  <w:footnote w:id="84">
    <w:p w:rsidR="00F225A4" w:rsidRDefault="00F225A4">
      <w:pPr>
        <w:pStyle w:val="FootnoteText"/>
      </w:pPr>
      <w:r>
        <w:rPr>
          <w:rStyle w:val="FootnoteReference"/>
        </w:rPr>
        <w:footnoteRef/>
      </w:r>
      <w:r>
        <w:t xml:space="preserve"> 45 C.F.R. § 164.526(b</w:t>
      </w:r>
      <w:proofErr w:type="gramStart"/>
      <w:r>
        <w:t>)(</w:t>
      </w:r>
      <w:proofErr w:type="gramEnd"/>
      <w:r>
        <w:t>1).</w:t>
      </w:r>
    </w:p>
  </w:footnote>
  <w:footnote w:id="85">
    <w:p w:rsidR="00F225A4" w:rsidRDefault="00F225A4">
      <w:pPr>
        <w:pStyle w:val="FootnoteText"/>
      </w:pPr>
      <w:r>
        <w:rPr>
          <w:rStyle w:val="FootnoteReference"/>
        </w:rPr>
        <w:footnoteRef/>
      </w:r>
      <w:r>
        <w:t xml:space="preserve"> </w:t>
      </w:r>
      <w:proofErr w:type="gramStart"/>
      <w:r>
        <w:t>45 C.F.R. § 164.526(c); RCW 70.02.110(1).</w:t>
      </w:r>
      <w:proofErr w:type="gramEnd"/>
    </w:p>
  </w:footnote>
  <w:footnote w:id="86">
    <w:p w:rsidR="00F225A4" w:rsidRDefault="00F225A4">
      <w:pPr>
        <w:pStyle w:val="FootnoteText"/>
      </w:pPr>
      <w:r>
        <w:rPr>
          <w:rStyle w:val="FootnoteReference"/>
        </w:rPr>
        <w:footnoteRef/>
      </w:r>
      <w:r>
        <w:t xml:space="preserve"> </w:t>
      </w:r>
      <w:proofErr w:type="gramStart"/>
      <w:r>
        <w:t>45 C.F.R. § 164.526(d); RCW 70.02.110(2).</w:t>
      </w:r>
      <w:proofErr w:type="gramEnd"/>
    </w:p>
  </w:footnote>
  <w:footnote w:id="87">
    <w:p w:rsidR="00F225A4" w:rsidRDefault="00F225A4">
      <w:pPr>
        <w:pStyle w:val="FootnoteText"/>
      </w:pPr>
      <w:r>
        <w:rPr>
          <w:rStyle w:val="FootnoteReference"/>
        </w:rPr>
        <w:footnoteRef/>
      </w:r>
      <w:r>
        <w:t xml:space="preserve"> </w:t>
      </w:r>
      <w:proofErr w:type="gramStart"/>
      <w:r>
        <w:t>RCW 70.02.110(3).</w:t>
      </w:r>
      <w:proofErr w:type="gramEnd"/>
    </w:p>
  </w:footnote>
  <w:footnote w:id="88">
    <w:p w:rsidR="00F225A4" w:rsidRDefault="00F225A4">
      <w:pPr>
        <w:pStyle w:val="FootnoteText"/>
      </w:pPr>
      <w:r>
        <w:rPr>
          <w:rStyle w:val="FootnoteReference"/>
        </w:rPr>
        <w:footnoteRef/>
      </w:r>
      <w:r>
        <w:t xml:space="preserve"> 45 C.F.R. § 164.526(c</w:t>
      </w:r>
      <w:proofErr w:type="gramStart"/>
      <w:r>
        <w:t>)(</w:t>
      </w:r>
      <w:proofErr w:type="gramEnd"/>
      <w:r>
        <w:t>3).</w:t>
      </w:r>
    </w:p>
  </w:footnote>
  <w:footnote w:id="89">
    <w:p w:rsidR="00F225A4" w:rsidRDefault="00F225A4">
      <w:pPr>
        <w:pStyle w:val="FootnoteText"/>
      </w:pPr>
      <w:r>
        <w:rPr>
          <w:rStyle w:val="FootnoteReference"/>
        </w:rPr>
        <w:footnoteRef/>
      </w:r>
      <w:r>
        <w:t xml:space="preserve"> </w:t>
      </w:r>
      <w:proofErr w:type="gramStart"/>
      <w:r>
        <w:t>RCW 70.02.060(1).</w:t>
      </w:r>
      <w:proofErr w:type="gramEnd"/>
    </w:p>
  </w:footnote>
  <w:footnote w:id="90">
    <w:p w:rsidR="00F225A4" w:rsidRPr="008F66D1" w:rsidRDefault="00F225A4">
      <w:pPr>
        <w:pStyle w:val="FootnoteText"/>
      </w:pPr>
      <w:r>
        <w:rPr>
          <w:rStyle w:val="FootnoteReference"/>
        </w:rPr>
        <w:footnoteRef/>
      </w:r>
      <w:r>
        <w:t xml:space="preserve"> </w:t>
      </w:r>
      <w:r>
        <w:rPr>
          <w:i/>
        </w:rPr>
        <w:t>Id</w:t>
      </w:r>
      <w:r>
        <w:t>.</w:t>
      </w:r>
    </w:p>
  </w:footnote>
  <w:footnote w:id="91">
    <w:p w:rsidR="00F225A4" w:rsidRDefault="00F225A4">
      <w:pPr>
        <w:pStyle w:val="FootnoteText"/>
      </w:pPr>
      <w:r>
        <w:rPr>
          <w:rStyle w:val="FootnoteReference"/>
        </w:rPr>
        <w:footnoteRef/>
      </w:r>
      <w:r>
        <w:t xml:space="preserve"> </w:t>
      </w:r>
      <w:proofErr w:type="gramStart"/>
      <w:r>
        <w:t>RCW 70.02.060(2).</w:t>
      </w:r>
      <w:proofErr w:type="gramEnd"/>
    </w:p>
  </w:footnote>
  <w:footnote w:id="92">
    <w:p w:rsidR="00F225A4" w:rsidRPr="008F66D1" w:rsidRDefault="00F225A4">
      <w:pPr>
        <w:pStyle w:val="FootnoteText"/>
      </w:pPr>
      <w:r>
        <w:rPr>
          <w:rStyle w:val="FootnoteReference"/>
        </w:rPr>
        <w:footnoteRef/>
      </w:r>
      <w:r>
        <w:t xml:space="preserve"> </w:t>
      </w:r>
      <w:r>
        <w:rPr>
          <w:i/>
        </w:rPr>
        <w:t>Id</w:t>
      </w:r>
      <w:r>
        <w:t>.</w:t>
      </w:r>
    </w:p>
  </w:footnote>
  <w:footnote w:id="93">
    <w:p w:rsidR="00F225A4" w:rsidRPr="008F66D1" w:rsidRDefault="00F225A4">
      <w:pPr>
        <w:pStyle w:val="FootnoteText"/>
      </w:pPr>
      <w:r>
        <w:rPr>
          <w:rStyle w:val="FootnoteReference"/>
        </w:rPr>
        <w:footnoteRef/>
      </w:r>
      <w:r>
        <w:t xml:space="preserve"> </w:t>
      </w:r>
      <w:r>
        <w:rPr>
          <w:i/>
        </w:rPr>
        <w:t>Id</w:t>
      </w:r>
      <w:r>
        <w:t>.</w:t>
      </w:r>
    </w:p>
  </w:footnote>
  <w:footnote w:id="94">
    <w:p w:rsidR="00F225A4" w:rsidRDefault="00F225A4">
      <w:pPr>
        <w:pStyle w:val="FootnoteText"/>
      </w:pPr>
      <w:r>
        <w:rPr>
          <w:rStyle w:val="FootnoteReference"/>
        </w:rPr>
        <w:footnoteRef/>
      </w:r>
      <w:r>
        <w:t xml:space="preserve"> </w:t>
      </w:r>
      <w:proofErr w:type="gramStart"/>
      <w:r>
        <w:t>45 C.F.R. § 164.512(e).</w:t>
      </w:r>
      <w:proofErr w:type="gramEnd"/>
    </w:p>
  </w:footnote>
  <w:footnote w:id="95">
    <w:p w:rsidR="00F225A4" w:rsidRDefault="00F225A4">
      <w:pPr>
        <w:pStyle w:val="FootnoteText"/>
      </w:pPr>
      <w:r>
        <w:rPr>
          <w:rStyle w:val="FootnoteReference"/>
        </w:rPr>
        <w:footnoteRef/>
      </w:r>
      <w:r>
        <w:t xml:space="preserve"> RCW 70.02.070; RCW 36.18.016</w:t>
      </w:r>
    </w:p>
  </w:footnote>
  <w:footnote w:id="96">
    <w:p w:rsidR="00F225A4" w:rsidRDefault="00F225A4">
      <w:pPr>
        <w:pStyle w:val="FootnoteText"/>
      </w:pPr>
      <w:r>
        <w:rPr>
          <w:rStyle w:val="FootnoteReference"/>
        </w:rPr>
        <w:footnoteRef/>
      </w:r>
      <w:r>
        <w:t xml:space="preserve"> </w:t>
      </w:r>
      <w:proofErr w:type="gramStart"/>
      <w:r>
        <w:t>RCW 70.02.070.</w:t>
      </w:r>
      <w:proofErr w:type="gramEnd"/>
    </w:p>
  </w:footnote>
  <w:footnote w:id="97">
    <w:p w:rsidR="00F225A4" w:rsidRDefault="00F225A4">
      <w:pPr>
        <w:pStyle w:val="FootnoteText"/>
      </w:pPr>
      <w:r>
        <w:rPr>
          <w:rStyle w:val="FootnoteReference"/>
        </w:rPr>
        <w:footnoteRef/>
      </w:r>
      <w:r>
        <w:t xml:space="preserve"> </w:t>
      </w:r>
      <w:proofErr w:type="gramStart"/>
      <w:r>
        <w:t>RCW 70.02.060(2).</w:t>
      </w:r>
      <w:proofErr w:type="gramEnd"/>
    </w:p>
  </w:footnote>
  <w:footnote w:id="98">
    <w:p w:rsidR="00F225A4" w:rsidRDefault="00F225A4">
      <w:pPr>
        <w:pStyle w:val="FootnoteText"/>
      </w:pPr>
      <w:r>
        <w:rPr>
          <w:rStyle w:val="FootnoteReference"/>
        </w:rPr>
        <w:footnoteRef/>
      </w:r>
      <w:r>
        <w:t xml:space="preserve"> </w:t>
      </w:r>
      <w:proofErr w:type="gramStart"/>
      <w:r>
        <w:t>RCW 51.36.060.</w:t>
      </w:r>
      <w:proofErr w:type="gramEnd"/>
    </w:p>
  </w:footnote>
  <w:footnote w:id="99">
    <w:p w:rsidR="00F225A4" w:rsidRDefault="00F225A4">
      <w:pPr>
        <w:pStyle w:val="FootnoteText"/>
      </w:pPr>
      <w:r>
        <w:rPr>
          <w:rStyle w:val="FootnoteReference"/>
        </w:rPr>
        <w:footnoteRef/>
      </w:r>
      <w:r>
        <w:t xml:space="preserve"> 45 C.F.R. § 164.502(e</w:t>
      </w:r>
      <w:proofErr w:type="gramStart"/>
      <w:r>
        <w:t>)(</w:t>
      </w:r>
      <w:proofErr w:type="gramEnd"/>
      <w:r>
        <w:t>1).</w:t>
      </w:r>
    </w:p>
  </w:footnote>
  <w:footnote w:id="100">
    <w:p w:rsidR="00F225A4" w:rsidRDefault="00F225A4">
      <w:pPr>
        <w:pStyle w:val="FootnoteText"/>
      </w:pPr>
      <w:r>
        <w:rPr>
          <w:rStyle w:val="FootnoteReference"/>
        </w:rPr>
        <w:footnoteRef/>
      </w:r>
      <w:r>
        <w:t xml:space="preserve"> </w:t>
      </w:r>
      <w:proofErr w:type="gramStart"/>
      <w:r>
        <w:t>45 C.F.R. § 164.504(e).</w:t>
      </w:r>
      <w:proofErr w:type="gramEnd"/>
    </w:p>
  </w:footnote>
  <w:footnote w:id="101">
    <w:p w:rsidR="00F225A4" w:rsidRDefault="00F225A4">
      <w:pPr>
        <w:pStyle w:val="FootnoteText"/>
      </w:pPr>
      <w:r>
        <w:rPr>
          <w:rStyle w:val="FootnoteReference"/>
        </w:rPr>
        <w:footnoteRef/>
      </w:r>
      <w:r>
        <w:t xml:space="preserve"> 45 C.F.R. § 164.502(e</w:t>
      </w:r>
      <w:proofErr w:type="gramStart"/>
      <w:r>
        <w:t>)(</w:t>
      </w:r>
      <w:proofErr w:type="gramEnd"/>
      <w:r>
        <w:t>2).</w:t>
      </w:r>
    </w:p>
  </w:footnote>
  <w:footnote w:id="102">
    <w:p w:rsidR="00F225A4" w:rsidRDefault="00F225A4">
      <w:pPr>
        <w:pStyle w:val="FootnoteText"/>
      </w:pPr>
      <w:r>
        <w:rPr>
          <w:rStyle w:val="FootnoteReference"/>
        </w:rPr>
        <w:footnoteRef/>
      </w:r>
      <w:r>
        <w:t xml:space="preserve"> 45 C.F.R. § 164.502(e</w:t>
      </w:r>
      <w:proofErr w:type="gramStart"/>
      <w:r>
        <w:t>)(</w:t>
      </w:r>
      <w:proofErr w:type="gramEnd"/>
      <w:r>
        <w:t>2).</w:t>
      </w:r>
    </w:p>
  </w:footnote>
  <w:footnote w:id="103">
    <w:p w:rsidR="00F225A4" w:rsidRDefault="00F225A4">
      <w:pPr>
        <w:pStyle w:val="FootnoteText"/>
      </w:pPr>
      <w:r>
        <w:rPr>
          <w:rStyle w:val="FootnoteReference"/>
        </w:rPr>
        <w:footnoteRef/>
      </w:r>
      <w:r>
        <w:t xml:space="preserve"> </w:t>
      </w:r>
      <w:proofErr w:type="gramStart"/>
      <w:r>
        <w:t>RCW 70.02.120(1).</w:t>
      </w:r>
      <w:proofErr w:type="gramEnd"/>
    </w:p>
  </w:footnote>
  <w:footnote w:id="104">
    <w:p w:rsidR="00F225A4" w:rsidRDefault="00F225A4">
      <w:pPr>
        <w:pStyle w:val="FootnoteText"/>
      </w:pPr>
      <w:r>
        <w:rPr>
          <w:rStyle w:val="FootnoteReference"/>
        </w:rPr>
        <w:footnoteRef/>
      </w:r>
      <w:r>
        <w:t xml:space="preserve"> </w:t>
      </w:r>
      <w:proofErr w:type="gramStart"/>
      <w:r>
        <w:t>RCW 70.02.120(2).</w:t>
      </w:r>
      <w:proofErr w:type="gramEnd"/>
    </w:p>
  </w:footnote>
  <w:footnote w:id="105">
    <w:p w:rsidR="00F225A4" w:rsidRDefault="00F225A4">
      <w:pPr>
        <w:pStyle w:val="FootnoteText"/>
      </w:pPr>
      <w:r>
        <w:rPr>
          <w:rStyle w:val="FootnoteReference"/>
        </w:rPr>
        <w:footnoteRef/>
      </w:r>
      <w:r>
        <w:t xml:space="preserve"> 45 C.F.R. § 164.520(c</w:t>
      </w:r>
      <w:proofErr w:type="gramStart"/>
      <w:r>
        <w:t>)(</w:t>
      </w:r>
      <w:proofErr w:type="gramEnd"/>
      <w:r>
        <w:t>2).</w:t>
      </w:r>
    </w:p>
  </w:footnote>
  <w:footnote w:id="106">
    <w:p w:rsidR="00F225A4" w:rsidRDefault="00F225A4">
      <w:pPr>
        <w:pStyle w:val="FootnoteText"/>
      </w:pPr>
      <w:r>
        <w:rPr>
          <w:rStyle w:val="FootnoteReference"/>
        </w:rPr>
        <w:footnoteRef/>
      </w:r>
      <w:r>
        <w:t xml:space="preserve"> 45 C.F.R. § 164.520(c</w:t>
      </w:r>
      <w:proofErr w:type="gramStart"/>
      <w:r>
        <w:t>)(</w:t>
      </w:r>
      <w:proofErr w:type="gramEnd"/>
      <w:r>
        <w:t>2)(iii).</w:t>
      </w:r>
    </w:p>
  </w:footnote>
  <w:footnote w:id="107">
    <w:p w:rsidR="00F225A4" w:rsidRDefault="00F225A4">
      <w:pPr>
        <w:pStyle w:val="FootnoteText"/>
      </w:pPr>
      <w:r>
        <w:rPr>
          <w:rStyle w:val="FootnoteReference"/>
        </w:rPr>
        <w:footnoteRef/>
      </w:r>
      <w:r>
        <w:t xml:space="preserve"> 45 C.F.R. § 164.520(c</w:t>
      </w:r>
      <w:proofErr w:type="gramStart"/>
      <w:r>
        <w:t>)(</w:t>
      </w:r>
      <w:proofErr w:type="gramEnd"/>
      <w:r>
        <w:t>2)(iv).</w:t>
      </w:r>
    </w:p>
  </w:footnote>
  <w:footnote w:id="108">
    <w:p w:rsidR="00F225A4" w:rsidRPr="00561311" w:rsidRDefault="00F225A4"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09">
    <w:p w:rsidR="0072468F" w:rsidRDefault="0072468F" w:rsidP="0072468F">
      <w:pPr>
        <w:pStyle w:val="FootnoteText"/>
        <w:rPr>
          <w:ins w:id="27" w:author="Tierney Edwards" w:date="2013-08-13T12:47:00Z"/>
        </w:rPr>
      </w:pPr>
      <w:ins w:id="28" w:author="Tierney Edwards" w:date="2013-08-13T12:47:00Z">
        <w:r>
          <w:rPr>
            <w:rStyle w:val="FootnoteReference"/>
          </w:rPr>
          <w:footnoteRef/>
        </w:r>
        <w:r>
          <w:t xml:space="preserve"> </w:t>
        </w:r>
        <w:r w:rsidRPr="00A756EC">
          <w:rPr>
            <w:snapToGrid/>
            <w:szCs w:val="24"/>
          </w:rPr>
          <w:t xml:space="preserve">78 </w:t>
        </w:r>
        <w:r>
          <w:rPr>
            <w:snapToGrid/>
            <w:szCs w:val="24"/>
          </w:rPr>
          <w:t>FR</w:t>
        </w:r>
        <w:r w:rsidR="00AE446B">
          <w:rPr>
            <w:snapToGrid/>
            <w:szCs w:val="24"/>
          </w:rPr>
          <w:t xml:space="preserve"> 556</w:t>
        </w:r>
      </w:ins>
      <w:ins w:id="29" w:author="Tierney Edwards" w:date="2013-08-13T12:58:00Z">
        <w:r w:rsidR="00AE446B">
          <w:rPr>
            <w:snapToGrid/>
            <w:szCs w:val="24"/>
          </w:rPr>
          <w:t>6</w:t>
        </w:r>
      </w:ins>
      <w:ins w:id="30" w:author="Tierney Edwards" w:date="2013-08-13T12:47:00Z">
        <w:r w:rsidRPr="00A756EC">
          <w:rPr>
            <w:snapToGrid/>
            <w:szCs w:val="24"/>
          </w:rPr>
          <w:t xml:space="preserve"> (Jan. 25, 2013)</w:t>
        </w:r>
      </w:ins>
      <w:ins w:id="31" w:author="Tierney Edwards" w:date="2013-08-13T12:48:00Z">
        <w:r>
          <w:rPr>
            <w:snapToGrid/>
            <w:szCs w:val="24"/>
          </w:rPr>
          <w:t>.</w:t>
        </w:r>
      </w:ins>
    </w:p>
  </w:footnote>
  <w:footnote w:id="110">
    <w:p w:rsidR="0072468F" w:rsidRDefault="0072468F">
      <w:pPr>
        <w:pStyle w:val="FootnoteText"/>
      </w:pPr>
      <w:ins w:id="47" w:author="Tierney Edwards" w:date="2013-08-13T12:47:00Z">
        <w:r>
          <w:rPr>
            <w:rStyle w:val="FootnoteReference"/>
          </w:rPr>
          <w:footnoteRef/>
        </w:r>
        <w:r>
          <w:t xml:space="preserve"> </w:t>
        </w:r>
        <w:proofErr w:type="gramStart"/>
        <w:r w:rsidRPr="000C1FBB">
          <w:rPr>
            <w:snapToGrid/>
          </w:rPr>
          <w:t>45 C.F.R. § 164.520</w:t>
        </w:r>
      </w:ins>
      <w:ins w:id="48" w:author="Tierney Edwards" w:date="2013-08-13T12:48:00Z">
        <w:r>
          <w:rPr>
            <w:snapToGrid/>
          </w:rPr>
          <w:t>.</w:t>
        </w:r>
      </w:ins>
      <w:proofErr w:type="gramEnd"/>
    </w:p>
  </w:footnote>
  <w:footnote w:id="111">
    <w:p w:rsidR="00F225A4" w:rsidRPr="00A17CF3" w:rsidRDefault="00F225A4">
      <w:pPr>
        <w:pStyle w:val="FootnoteText"/>
      </w:pPr>
      <w:r>
        <w:rPr>
          <w:rStyle w:val="FootnoteReference"/>
        </w:rPr>
        <w:footnoteRef/>
      </w:r>
      <w:r>
        <w:t xml:space="preserve"> </w:t>
      </w:r>
      <w:r>
        <w:rPr>
          <w:i/>
        </w:rPr>
        <w:t>Id</w:t>
      </w:r>
      <w:r>
        <w:t>.</w:t>
      </w:r>
    </w:p>
  </w:footnote>
  <w:footnote w:id="112">
    <w:p w:rsidR="00F225A4" w:rsidRDefault="00F225A4">
      <w:pPr>
        <w:pStyle w:val="FootnoteText"/>
      </w:pPr>
      <w:r>
        <w:rPr>
          <w:rStyle w:val="FootnoteReference"/>
        </w:rPr>
        <w:footnoteRef/>
      </w:r>
      <w:r>
        <w:t xml:space="preserve"> </w:t>
      </w:r>
      <w:proofErr w:type="gramStart"/>
      <w:r>
        <w:t>RCW 70.02.170(1).</w:t>
      </w:r>
      <w:proofErr w:type="gramEnd"/>
    </w:p>
  </w:footnote>
  <w:footnote w:id="113">
    <w:p w:rsidR="00F225A4" w:rsidRDefault="00F225A4">
      <w:pPr>
        <w:pStyle w:val="FootnoteText"/>
      </w:pPr>
      <w:r>
        <w:rPr>
          <w:rStyle w:val="FootnoteReference"/>
        </w:rPr>
        <w:footnoteRef/>
      </w:r>
      <w:r>
        <w:t xml:space="preserve"> </w:t>
      </w:r>
      <w:proofErr w:type="gramStart"/>
      <w:r>
        <w:t>RCW 70.02.170(2).</w:t>
      </w:r>
      <w:proofErr w:type="gramEnd"/>
    </w:p>
  </w:footnote>
  <w:footnote w:id="114">
    <w:p w:rsidR="00F225A4" w:rsidRPr="00E05F0F" w:rsidRDefault="00F225A4">
      <w:pPr>
        <w:pStyle w:val="FootnoteText"/>
      </w:pPr>
      <w:r>
        <w:rPr>
          <w:rStyle w:val="FootnoteReference"/>
        </w:rPr>
        <w:footnoteRef/>
      </w:r>
      <w:r>
        <w:t xml:space="preserve"> </w:t>
      </w:r>
      <w:r>
        <w:rPr>
          <w:i/>
        </w:rPr>
        <w:t>Id</w:t>
      </w:r>
      <w:r>
        <w:t>.</w:t>
      </w:r>
    </w:p>
  </w:footnote>
  <w:footnote w:id="115">
    <w:p w:rsidR="00F225A4" w:rsidRDefault="00F225A4">
      <w:pPr>
        <w:pStyle w:val="FootnoteText"/>
      </w:pPr>
      <w:r>
        <w:rPr>
          <w:rStyle w:val="FootnoteReference"/>
        </w:rPr>
        <w:footnoteRef/>
      </w:r>
      <w:r>
        <w:t xml:space="preserve"> </w:t>
      </w:r>
      <w:proofErr w:type="gramStart"/>
      <w:r>
        <w:t>45 C.F.R. § 160.305.</w:t>
      </w:r>
      <w:proofErr w:type="gramEnd"/>
    </w:p>
  </w:footnote>
  <w:footnote w:id="116">
    <w:p w:rsidR="00F225A4" w:rsidRDefault="00F225A4">
      <w:pPr>
        <w:pStyle w:val="FootnoteText"/>
      </w:pPr>
      <w:r>
        <w:rPr>
          <w:rStyle w:val="FootnoteReference"/>
        </w:rPr>
        <w:footnoteRef/>
      </w:r>
      <w:r>
        <w:t xml:space="preserve"> </w:t>
      </w:r>
      <w:proofErr w:type="gramStart"/>
      <w:r>
        <w:t>45 C.F.R. § 160.310.</w:t>
      </w:r>
      <w:proofErr w:type="gramEnd"/>
    </w:p>
  </w:footnote>
  <w:footnote w:id="117">
    <w:p w:rsidR="00F225A4" w:rsidRDefault="00F225A4">
      <w:pPr>
        <w:pStyle w:val="FootnoteText"/>
      </w:pPr>
      <w:r>
        <w:rPr>
          <w:rStyle w:val="FootnoteReference"/>
        </w:rPr>
        <w:footnoteRef/>
      </w:r>
      <w:r>
        <w:t xml:space="preserve"> </w:t>
      </w:r>
      <w:proofErr w:type="gramStart"/>
      <w:r>
        <w:t>45 C.F.R. § 160.404.</w:t>
      </w:r>
      <w:proofErr w:type="gramEnd"/>
    </w:p>
  </w:footnote>
  <w:footnote w:id="118">
    <w:p w:rsidR="00F225A4" w:rsidRDefault="00F225A4">
      <w:pPr>
        <w:pStyle w:val="FootnoteText"/>
      </w:pPr>
      <w:r>
        <w:rPr>
          <w:rStyle w:val="FootnoteReference"/>
        </w:rPr>
        <w:footnoteRef/>
      </w:r>
      <w:r>
        <w:t xml:space="preserve"> 42 U.S.C. § 1320d-6(b</w:t>
      </w:r>
      <w:proofErr w:type="gramStart"/>
      <w:r>
        <w:t>)(</w:t>
      </w:r>
      <w:proofErr w:type="gramEnd"/>
      <w:r>
        <w:t>1).</w:t>
      </w:r>
    </w:p>
  </w:footnote>
  <w:footnote w:id="119">
    <w:p w:rsidR="00F225A4" w:rsidRDefault="00F225A4">
      <w:pPr>
        <w:pStyle w:val="FootnoteText"/>
      </w:pPr>
      <w:r>
        <w:rPr>
          <w:rStyle w:val="FootnoteReference"/>
        </w:rPr>
        <w:footnoteRef/>
      </w:r>
      <w:r>
        <w:t xml:space="preserve"> 42 U.S.C. § 1320d-6(b</w:t>
      </w:r>
      <w:proofErr w:type="gramStart"/>
      <w:r>
        <w:t>)(</w:t>
      </w:r>
      <w:proofErr w:type="gramEnd"/>
      <w:r>
        <w:t>2), (3).</w:t>
      </w:r>
    </w:p>
  </w:footnote>
  <w:footnote w:id="120">
    <w:p w:rsidR="00F225A4" w:rsidRDefault="00F225A4">
      <w:pPr>
        <w:pStyle w:val="FootnoteText"/>
      </w:pPr>
      <w:r>
        <w:rPr>
          <w:rStyle w:val="FootnoteReference"/>
        </w:rPr>
        <w:footnoteRef/>
      </w:r>
      <w:r>
        <w:t xml:space="preserve"> </w:t>
      </w:r>
      <w:proofErr w:type="gramStart"/>
      <w:r>
        <w:t>RCW 70.02.900.</w:t>
      </w:r>
      <w:proofErr w:type="gramEnd"/>
    </w:p>
  </w:footnote>
  <w:footnote w:id="121">
    <w:p w:rsidR="00F225A4" w:rsidRDefault="00F225A4">
      <w:pPr>
        <w:pStyle w:val="FootnoteText"/>
      </w:pPr>
      <w:r>
        <w:rPr>
          <w:rStyle w:val="FootnoteReference"/>
        </w:rPr>
        <w:footnoteRef/>
      </w:r>
      <w:r>
        <w:t xml:space="preserve"> </w:t>
      </w:r>
      <w:proofErr w:type="gramStart"/>
      <w:r>
        <w:t>RCW 70.02.160.</w:t>
      </w:r>
      <w:proofErr w:type="gramEnd"/>
    </w:p>
  </w:footnote>
  <w:footnote w:id="122">
    <w:p w:rsidR="00F225A4" w:rsidRDefault="00F225A4">
      <w:pPr>
        <w:pStyle w:val="FootnoteText"/>
      </w:pPr>
      <w:r>
        <w:rPr>
          <w:rStyle w:val="FootnoteReference"/>
        </w:rPr>
        <w:footnoteRef/>
      </w:r>
      <w:r>
        <w:t xml:space="preserve"> </w:t>
      </w:r>
      <w:proofErr w:type="gramStart"/>
      <w:r>
        <w:t>45 C.F.R. § 164.528(a).</w:t>
      </w:r>
      <w:proofErr w:type="gramEnd"/>
    </w:p>
  </w:footnote>
  <w:footnote w:id="123">
    <w:p w:rsidR="00F225A4" w:rsidRDefault="00F225A4">
      <w:pPr>
        <w:pStyle w:val="FootnoteText"/>
      </w:pPr>
      <w:r>
        <w:rPr>
          <w:rStyle w:val="FootnoteReference"/>
        </w:rPr>
        <w:footnoteRef/>
      </w:r>
      <w:r>
        <w:t xml:space="preserve"> </w:t>
      </w:r>
      <w:proofErr w:type="gramStart"/>
      <w:r>
        <w:t>RCW 70.02.150.</w:t>
      </w:r>
      <w:proofErr w:type="gramEnd"/>
    </w:p>
  </w:footnote>
  <w:footnote w:id="124">
    <w:p w:rsidR="00F225A4" w:rsidRDefault="00F225A4">
      <w:pPr>
        <w:pStyle w:val="FootnoteText"/>
      </w:pPr>
      <w:r>
        <w:rPr>
          <w:rStyle w:val="FootnoteReference"/>
        </w:rPr>
        <w:footnoteRef/>
      </w:r>
      <w:r>
        <w:t xml:space="preserve"> </w:t>
      </w:r>
      <w:proofErr w:type="gramStart"/>
      <w:r>
        <w:t>45 C.F.R. Part 160, Part 164, Subparts A and C.</w:t>
      </w:r>
      <w:proofErr w:type="gramEnd"/>
    </w:p>
  </w:footnote>
  <w:footnote w:id="125">
    <w:p w:rsidR="00F225A4" w:rsidRDefault="00F225A4">
      <w:pPr>
        <w:pStyle w:val="FootnoteText"/>
      </w:pPr>
      <w:r>
        <w:rPr>
          <w:rStyle w:val="FootnoteReference"/>
        </w:rPr>
        <w:footnoteRef/>
      </w:r>
      <w:r>
        <w:t xml:space="preserve"> </w:t>
      </w:r>
      <w:proofErr w:type="gramStart"/>
      <w:r>
        <w:t>RCW 70.02.150.</w:t>
      </w:r>
      <w:proofErr w:type="gramEnd"/>
    </w:p>
  </w:footnote>
  <w:footnote w:id="126">
    <w:p w:rsidR="00F225A4" w:rsidRPr="002003B8" w:rsidRDefault="00F225A4">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AD4444"/>
    <w:multiLevelType w:val="hybridMultilevel"/>
    <w:tmpl w:val="3A0E8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8"/>
  </w:num>
  <w:num w:numId="6">
    <w:abstractNumId w:val="6"/>
  </w:num>
  <w:num w:numId="7">
    <w:abstractNumId w:val="0"/>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53644"/>
    <w:rsid w:val="002573E6"/>
    <w:rsid w:val="00266D40"/>
    <w:rsid w:val="00275E98"/>
    <w:rsid w:val="00287176"/>
    <w:rsid w:val="002F3A57"/>
    <w:rsid w:val="00395099"/>
    <w:rsid w:val="003A142B"/>
    <w:rsid w:val="00412C12"/>
    <w:rsid w:val="00455D69"/>
    <w:rsid w:val="004732F7"/>
    <w:rsid w:val="00483BA6"/>
    <w:rsid w:val="005129AC"/>
    <w:rsid w:val="00514462"/>
    <w:rsid w:val="00561311"/>
    <w:rsid w:val="0056504C"/>
    <w:rsid w:val="005A601D"/>
    <w:rsid w:val="005C4CBB"/>
    <w:rsid w:val="005F045C"/>
    <w:rsid w:val="0064063B"/>
    <w:rsid w:val="0067525D"/>
    <w:rsid w:val="00684503"/>
    <w:rsid w:val="006D0145"/>
    <w:rsid w:val="006F1EE5"/>
    <w:rsid w:val="0072468F"/>
    <w:rsid w:val="00726EC4"/>
    <w:rsid w:val="00727913"/>
    <w:rsid w:val="00751593"/>
    <w:rsid w:val="00763680"/>
    <w:rsid w:val="008030CF"/>
    <w:rsid w:val="00810E8C"/>
    <w:rsid w:val="00826776"/>
    <w:rsid w:val="0089713E"/>
    <w:rsid w:val="008C09AE"/>
    <w:rsid w:val="008D17C9"/>
    <w:rsid w:val="008D46D4"/>
    <w:rsid w:val="008F66D1"/>
    <w:rsid w:val="00962B2E"/>
    <w:rsid w:val="00981882"/>
    <w:rsid w:val="009A71E7"/>
    <w:rsid w:val="00A04B13"/>
    <w:rsid w:val="00A1097C"/>
    <w:rsid w:val="00A17CF3"/>
    <w:rsid w:val="00AC0331"/>
    <w:rsid w:val="00AE446B"/>
    <w:rsid w:val="00AE6F01"/>
    <w:rsid w:val="00AF2D90"/>
    <w:rsid w:val="00B14F17"/>
    <w:rsid w:val="00B414FD"/>
    <w:rsid w:val="00B52AC8"/>
    <w:rsid w:val="00B576E6"/>
    <w:rsid w:val="00B67B7E"/>
    <w:rsid w:val="00BB44CE"/>
    <w:rsid w:val="00BD640B"/>
    <w:rsid w:val="00C06429"/>
    <w:rsid w:val="00C15D02"/>
    <w:rsid w:val="00C651F7"/>
    <w:rsid w:val="00C96797"/>
    <w:rsid w:val="00CC1C39"/>
    <w:rsid w:val="00CE4DDE"/>
    <w:rsid w:val="00CF5CD3"/>
    <w:rsid w:val="00D05720"/>
    <w:rsid w:val="00D515E5"/>
    <w:rsid w:val="00D967F7"/>
    <w:rsid w:val="00DA7AB1"/>
    <w:rsid w:val="00DC6B2C"/>
    <w:rsid w:val="00E0346F"/>
    <w:rsid w:val="00E05F0F"/>
    <w:rsid w:val="00EF75D8"/>
    <w:rsid w:val="00F225A4"/>
    <w:rsid w:val="00F30A76"/>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hs.gov/ocr/privacy/hipaa/understanding/coveredentities/contractprov.htm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hs.gov/ocr/hipaa"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0C6A4-FE54-4BC4-8E73-F9BA7A410065}">
  <ds:schemaRefs>
    <ds:schemaRef ds:uri="http://schemas.openxmlformats.org/officeDocument/2006/bibliography"/>
  </ds:schemaRefs>
</ds:datastoreItem>
</file>

<file path=customXml/itemProps2.xml><?xml version="1.0" encoding="utf-8"?>
<ds:datastoreItem xmlns:ds="http://schemas.openxmlformats.org/officeDocument/2006/customXml" ds:itemID="{49E4F90F-A50C-4E89-B204-51E3C37BE4C7}"/>
</file>

<file path=customXml/itemProps3.xml><?xml version="1.0" encoding="utf-8"?>
<ds:datastoreItem xmlns:ds="http://schemas.openxmlformats.org/officeDocument/2006/customXml" ds:itemID="{FE414AEA-2647-4A08-9250-686F19B63E65}"/>
</file>

<file path=customXml/itemProps4.xml><?xml version="1.0" encoding="utf-8"?>
<ds:datastoreItem xmlns:ds="http://schemas.openxmlformats.org/officeDocument/2006/customXml" ds:itemID="{DAE3DCAE-449F-4DCD-9914-C71BD4CA1867}"/>
</file>

<file path=docProps/app.xml><?xml version="1.0" encoding="utf-8"?>
<Properties xmlns="http://schemas.openxmlformats.org/officeDocument/2006/extended-properties" xmlns:vt="http://schemas.openxmlformats.org/officeDocument/2006/docPropsVTypes">
  <Template>Normal</Template>
  <TotalTime>2</TotalTime>
  <Pages>21</Pages>
  <Words>6976</Words>
  <Characters>36905</Characters>
  <Application>Microsoft Office Word</Application>
  <DocSecurity>0</DocSecurity>
  <Lines>534</Lines>
  <Paragraphs>73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2013-08-13T20:05:00Z</dcterms:created>
  <dcterms:modified xsi:type="dcterms:W3CDTF">2013-08-13T20:05:00Z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